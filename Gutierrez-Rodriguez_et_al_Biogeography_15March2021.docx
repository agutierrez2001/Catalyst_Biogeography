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AA907" w14:textId="610E4ADE" w:rsidR="00B35C5D" w:rsidRDefault="00674BE3" w:rsidP="00E72137">
      <w:pPr>
        <w:spacing w:line="276" w:lineRule="auto"/>
        <w:ind w:firstLine="284"/>
        <w:jc w:val="both"/>
        <w:rPr>
          <w:lang w:val="en-US"/>
        </w:rPr>
      </w:pPr>
      <w:r>
        <w:rPr>
          <w:lang w:val="en-US"/>
        </w:rPr>
        <w:t>EUKARYOTIC PLANKTON DIVERSITY ACROSS CONTRASTING SUBTROPICAL AND SUBANTARCTIC OCEANIC WATERS</w:t>
      </w:r>
      <w:ins w:id="0" w:author="Nodder" w:date="2020-09-23T09:16:00Z">
        <w:r w:rsidR="00A77243">
          <w:rPr>
            <w:lang w:val="en-US"/>
          </w:rPr>
          <w:t>,</w:t>
        </w:r>
      </w:ins>
      <w:r>
        <w:rPr>
          <w:lang w:val="en-US"/>
        </w:rPr>
        <w:t xml:space="preserve"> EAST OF NEW ZEALAND, SW PACIFIC </w:t>
      </w:r>
    </w:p>
    <w:p w14:paraId="4D9F6C07" w14:textId="78001AA9" w:rsidR="00CC51D7" w:rsidRDefault="00CC51D7" w:rsidP="00E72137">
      <w:pPr>
        <w:spacing w:line="276" w:lineRule="auto"/>
        <w:ind w:firstLine="284"/>
        <w:jc w:val="both"/>
        <w:rPr>
          <w:lang w:val="en-US"/>
        </w:rPr>
      </w:pPr>
    </w:p>
    <w:p w14:paraId="0C44B7AD" w14:textId="1841E834" w:rsidR="00CC51D7" w:rsidRDefault="00CC51D7" w:rsidP="00E72137">
      <w:pPr>
        <w:spacing w:line="276" w:lineRule="auto"/>
        <w:ind w:firstLine="284"/>
        <w:jc w:val="both"/>
        <w:rPr>
          <w:rFonts w:ascii="Calibri" w:eastAsia="MS Mincho" w:hAnsi="Calibri"/>
          <w:sz w:val="22"/>
          <w:szCs w:val="22"/>
          <w:lang w:val="en-AU" w:eastAsia="ja-JP"/>
        </w:rPr>
      </w:pPr>
      <w:r w:rsidRPr="00CB7AA1">
        <w:rPr>
          <w:rFonts w:ascii="Calibri" w:eastAsia="MS Mincho" w:hAnsi="Calibri"/>
          <w:sz w:val="22"/>
          <w:szCs w:val="22"/>
          <w:lang w:val="en-AU" w:eastAsia="ja-JP"/>
        </w:rPr>
        <w:t>Gutiérrez-Rodríguez, A.,</w:t>
      </w:r>
      <w:r>
        <w:rPr>
          <w:rFonts w:ascii="Calibri" w:eastAsia="MS Mincho" w:hAnsi="Calibri"/>
          <w:sz w:val="22"/>
          <w:szCs w:val="22"/>
          <w:lang w:val="en-AU" w:eastAsia="ja-JP"/>
        </w:rPr>
        <w:t xml:space="preserve"> Lopes-Dos Santos, A., </w:t>
      </w:r>
      <w:proofErr w:type="spellStart"/>
      <w:r>
        <w:rPr>
          <w:rFonts w:ascii="Calibri" w:eastAsia="MS Mincho" w:hAnsi="Calibri"/>
          <w:sz w:val="22"/>
          <w:szCs w:val="22"/>
          <w:lang w:val="en-AU" w:eastAsia="ja-JP"/>
        </w:rPr>
        <w:t>Vaulot</w:t>
      </w:r>
      <w:proofErr w:type="spellEnd"/>
      <w:r>
        <w:rPr>
          <w:rFonts w:ascii="Calibri" w:eastAsia="MS Mincho" w:hAnsi="Calibri"/>
          <w:sz w:val="22"/>
          <w:szCs w:val="22"/>
          <w:lang w:val="en-AU" w:eastAsia="ja-JP"/>
        </w:rPr>
        <w:t xml:space="preserve">, D., Not, F., Probert, I., Fernandez D., </w:t>
      </w:r>
      <w:proofErr w:type="spellStart"/>
      <w:r>
        <w:rPr>
          <w:rFonts w:ascii="Calibri" w:eastAsia="MS Mincho" w:hAnsi="Calibri"/>
          <w:sz w:val="22"/>
          <w:szCs w:val="22"/>
          <w:lang w:val="en-AU" w:eastAsia="ja-JP"/>
        </w:rPr>
        <w:t>Bilewitch</w:t>
      </w:r>
      <w:proofErr w:type="spellEnd"/>
      <w:r>
        <w:rPr>
          <w:rFonts w:ascii="Calibri" w:eastAsia="MS Mincho" w:hAnsi="Calibri"/>
          <w:sz w:val="22"/>
          <w:szCs w:val="22"/>
          <w:lang w:val="en-AU" w:eastAsia="ja-JP"/>
        </w:rPr>
        <w:t xml:space="preserve">, J., </w:t>
      </w:r>
      <w:proofErr w:type="spellStart"/>
      <w:r>
        <w:rPr>
          <w:rFonts w:ascii="Calibri" w:eastAsia="MS Mincho" w:hAnsi="Calibri"/>
          <w:sz w:val="22"/>
          <w:szCs w:val="22"/>
          <w:lang w:val="en-AU" w:eastAsia="ja-JP"/>
        </w:rPr>
        <w:t>Hulston</w:t>
      </w:r>
      <w:proofErr w:type="spellEnd"/>
      <w:r>
        <w:rPr>
          <w:rFonts w:ascii="Calibri" w:eastAsia="MS Mincho" w:hAnsi="Calibri"/>
          <w:sz w:val="22"/>
          <w:szCs w:val="22"/>
          <w:lang w:val="en-AU" w:eastAsia="ja-JP"/>
        </w:rPr>
        <w:t xml:space="preserve">, D., Maas, E., Pinkerton, M., </w:t>
      </w:r>
      <w:proofErr w:type="spellStart"/>
      <w:r>
        <w:rPr>
          <w:rFonts w:ascii="Calibri" w:eastAsia="MS Mincho" w:hAnsi="Calibri"/>
          <w:sz w:val="22"/>
          <w:szCs w:val="22"/>
          <w:lang w:val="en-AU" w:eastAsia="ja-JP"/>
        </w:rPr>
        <w:t>Nodder</w:t>
      </w:r>
      <w:proofErr w:type="spellEnd"/>
      <w:r>
        <w:rPr>
          <w:rFonts w:ascii="Calibri" w:eastAsia="MS Mincho" w:hAnsi="Calibri"/>
          <w:sz w:val="22"/>
          <w:szCs w:val="22"/>
          <w:lang w:val="en-AU" w:eastAsia="ja-JP"/>
        </w:rPr>
        <w:t>, S.</w:t>
      </w:r>
      <w:del w:id="1" w:author="Nodder" w:date="2020-09-22T18:05:00Z">
        <w:r w:rsidDel="00E03B06">
          <w:rPr>
            <w:rFonts w:ascii="Calibri" w:eastAsia="MS Mincho" w:hAnsi="Calibri"/>
            <w:sz w:val="22"/>
            <w:szCs w:val="22"/>
            <w:lang w:val="en-AU" w:eastAsia="ja-JP"/>
          </w:rPr>
          <w:delText>N</w:delText>
        </w:r>
      </w:del>
      <w:ins w:id="2" w:author="Nodder" w:date="2020-09-22T18:05:00Z">
        <w:r w:rsidR="00E03B06">
          <w:rPr>
            <w:rFonts w:ascii="Calibri" w:eastAsia="MS Mincho" w:hAnsi="Calibri"/>
            <w:sz w:val="22"/>
            <w:szCs w:val="22"/>
            <w:lang w:val="en-AU" w:eastAsia="ja-JP"/>
          </w:rPr>
          <w:t>D</w:t>
        </w:r>
      </w:ins>
      <w:r>
        <w:rPr>
          <w:rFonts w:ascii="Calibri" w:eastAsia="MS Mincho" w:hAnsi="Calibri"/>
          <w:sz w:val="22"/>
          <w:szCs w:val="22"/>
          <w:lang w:val="en-AU" w:eastAsia="ja-JP"/>
        </w:rPr>
        <w:t>.</w:t>
      </w:r>
    </w:p>
    <w:p w14:paraId="6C2798CD" w14:textId="461DE68F" w:rsidR="00CC51D7" w:rsidRDefault="00CC51D7" w:rsidP="00E72137">
      <w:pPr>
        <w:spacing w:line="276" w:lineRule="auto"/>
        <w:ind w:firstLine="284"/>
        <w:jc w:val="both"/>
        <w:rPr>
          <w:rFonts w:ascii="Calibri" w:eastAsia="MS Mincho" w:hAnsi="Calibri"/>
          <w:sz w:val="22"/>
          <w:szCs w:val="22"/>
          <w:lang w:val="en-AU" w:eastAsia="ja-JP"/>
        </w:rPr>
      </w:pPr>
    </w:p>
    <w:p w14:paraId="0422DFFC" w14:textId="1039202F" w:rsidR="00CC51D7" w:rsidRDefault="00CC51D7" w:rsidP="00E72137">
      <w:pPr>
        <w:spacing w:line="276" w:lineRule="auto"/>
        <w:ind w:firstLine="284"/>
        <w:jc w:val="both"/>
        <w:rPr>
          <w:rFonts w:ascii="Calibri" w:eastAsia="MS Mincho" w:hAnsi="Calibri"/>
          <w:sz w:val="22"/>
          <w:szCs w:val="22"/>
          <w:lang w:val="en-AU" w:eastAsia="ja-JP"/>
        </w:rPr>
      </w:pPr>
      <w:r>
        <w:rPr>
          <w:rFonts w:ascii="Calibri" w:eastAsia="MS Mincho" w:hAnsi="Calibri"/>
          <w:sz w:val="22"/>
          <w:szCs w:val="22"/>
          <w:lang w:val="en-AU" w:eastAsia="ja-JP"/>
        </w:rPr>
        <w:t>To be submitted to New Zealand Journal of Marine and Freshwater Research, Scientific Reports, Environmental Microbiology Reports (?)</w:t>
      </w:r>
      <w:r w:rsidR="004D2F78">
        <w:rPr>
          <w:rFonts w:ascii="Calibri" w:eastAsia="MS Mincho" w:hAnsi="Calibri"/>
          <w:sz w:val="22"/>
          <w:szCs w:val="22"/>
          <w:lang w:val="en-AU" w:eastAsia="ja-JP"/>
        </w:rPr>
        <w:t>, Deep Sea Research I</w:t>
      </w:r>
    </w:p>
    <w:p w14:paraId="67C777B7" w14:textId="77777777" w:rsidR="00CC51D7" w:rsidRDefault="00CC51D7" w:rsidP="00E72137">
      <w:pPr>
        <w:spacing w:line="276" w:lineRule="auto"/>
        <w:ind w:firstLine="284"/>
        <w:rPr>
          <w:rFonts w:ascii="Calibri" w:eastAsia="MS Mincho" w:hAnsi="Calibri"/>
          <w:sz w:val="22"/>
          <w:szCs w:val="22"/>
          <w:lang w:val="en-AU" w:eastAsia="ja-JP"/>
        </w:rPr>
      </w:pPr>
      <w:r>
        <w:rPr>
          <w:rFonts w:ascii="Calibri" w:eastAsia="MS Mincho" w:hAnsi="Calibri"/>
          <w:sz w:val="22"/>
          <w:szCs w:val="22"/>
          <w:lang w:val="en-AU" w:eastAsia="ja-JP"/>
        </w:rPr>
        <w:br w:type="page"/>
      </w:r>
    </w:p>
    <w:p w14:paraId="7ECDDAC2" w14:textId="22ED6091" w:rsidR="00CC51D7" w:rsidRDefault="00DE5EE0" w:rsidP="00E72137">
      <w:pPr>
        <w:spacing w:line="276" w:lineRule="auto"/>
        <w:ind w:firstLine="284"/>
        <w:jc w:val="both"/>
        <w:rPr>
          <w:lang w:val="en-US"/>
        </w:rPr>
      </w:pPr>
      <w:r>
        <w:rPr>
          <w:lang w:val="en-US"/>
        </w:rPr>
        <w:lastRenderedPageBreak/>
        <w:t>1-</w:t>
      </w:r>
      <w:r w:rsidR="00CC51D7">
        <w:rPr>
          <w:lang w:val="en-US"/>
        </w:rPr>
        <w:t>INTRODUCTION</w:t>
      </w:r>
    </w:p>
    <w:p w14:paraId="7F1E96C7" w14:textId="77777777" w:rsidR="00AD1F09" w:rsidRDefault="00AD1F09" w:rsidP="00AD1F09">
      <w:pPr>
        <w:spacing w:line="276" w:lineRule="auto"/>
        <w:jc w:val="both"/>
        <w:rPr>
          <w:lang w:val="en-US"/>
        </w:rPr>
      </w:pPr>
    </w:p>
    <w:p w14:paraId="558618E3" w14:textId="65E6B7A0" w:rsidR="00290D74" w:rsidRDefault="00290D74" w:rsidP="00290D74">
      <w:pPr>
        <w:spacing w:line="276" w:lineRule="auto"/>
        <w:jc w:val="both"/>
        <w:rPr>
          <w:lang w:val="en-US"/>
        </w:rPr>
      </w:pPr>
      <w:r w:rsidRPr="00290D74">
        <w:rPr>
          <w:b/>
          <w:bCs/>
          <w:lang w:val="en-US"/>
        </w:rPr>
        <w:t xml:space="preserve">[1] General </w:t>
      </w:r>
      <w:r w:rsidR="00597DF3">
        <w:rPr>
          <w:b/>
          <w:bCs/>
          <w:lang w:val="en-US"/>
        </w:rPr>
        <w:t xml:space="preserve">oceanic microbial </w:t>
      </w:r>
      <w:r w:rsidRPr="00290D74">
        <w:rPr>
          <w:b/>
          <w:bCs/>
          <w:lang w:val="en-US"/>
        </w:rPr>
        <w:t>diversity</w:t>
      </w:r>
      <w:r w:rsidR="00597DF3">
        <w:rPr>
          <w:b/>
          <w:bCs/>
          <w:lang w:val="en-US"/>
        </w:rPr>
        <w:t>/ecology</w:t>
      </w:r>
      <w:r w:rsidRPr="00290D74">
        <w:rPr>
          <w:b/>
          <w:bCs/>
          <w:lang w:val="en-US"/>
        </w:rPr>
        <w:t xml:space="preserve"> </w:t>
      </w:r>
      <w:proofErr w:type="spellStart"/>
      <w:r w:rsidR="004E1E2B">
        <w:rPr>
          <w:b/>
          <w:bCs/>
          <w:lang w:val="en-US"/>
        </w:rPr>
        <w:t>blablabla</w:t>
      </w:r>
      <w:proofErr w:type="spellEnd"/>
      <w:r w:rsidR="004E1E2B">
        <w:rPr>
          <w:b/>
          <w:bCs/>
          <w:lang w:val="en-US"/>
        </w:rPr>
        <w:t xml:space="preserve"> </w:t>
      </w:r>
      <w:r w:rsidRPr="00290D74">
        <w:rPr>
          <w:b/>
          <w:bCs/>
          <w:lang w:val="en-US"/>
        </w:rPr>
        <w:t>context</w:t>
      </w:r>
      <w:r>
        <w:rPr>
          <w:lang w:val="en-US"/>
        </w:rPr>
        <w:t xml:space="preserve"> </w:t>
      </w:r>
      <w:r w:rsidR="004E1E2B">
        <w:rPr>
          <w:lang w:val="en-US"/>
        </w:rPr>
        <w:t xml:space="preserve">- </w:t>
      </w:r>
      <w:r w:rsidR="004E1E2B" w:rsidRPr="004E1E2B">
        <w:rPr>
          <w:i/>
          <w:iCs/>
          <w:lang w:val="en-US"/>
        </w:rPr>
        <w:t>Expendable</w:t>
      </w:r>
    </w:p>
    <w:p w14:paraId="5BFFD670" w14:textId="77D91D96" w:rsidR="00482040" w:rsidRDefault="00FF62DA" w:rsidP="00560D61">
      <w:pPr>
        <w:spacing w:line="276" w:lineRule="auto"/>
        <w:ind w:firstLine="284"/>
        <w:jc w:val="both"/>
        <w:rPr>
          <w:lang w:val="en-US"/>
        </w:rPr>
      </w:pPr>
      <w:r>
        <w:rPr>
          <w:lang w:val="en-US"/>
        </w:rPr>
        <w:t>Microbial communities</w:t>
      </w:r>
      <w:r w:rsidR="00472DE4" w:rsidRPr="00472DE4">
        <w:rPr>
          <w:lang w:val="en-US"/>
        </w:rPr>
        <w:t xml:space="preserve"> </w:t>
      </w:r>
      <w:r w:rsidR="00472DE4">
        <w:rPr>
          <w:lang w:val="en-US"/>
        </w:rPr>
        <w:t>represent the majority of marine biomass and constitute</w:t>
      </w:r>
      <w:r>
        <w:rPr>
          <w:lang w:val="en-US"/>
        </w:rPr>
        <w:t xml:space="preserve"> a pivotal component of marine ecosystems. </w:t>
      </w:r>
      <w:r w:rsidR="00472DE4">
        <w:rPr>
          <w:lang w:val="en-US"/>
        </w:rPr>
        <w:t xml:space="preserve">Being at the base of the food-web, the marine protist including phototrophic, heterotrophic and mixotrophic single-celled eukaryotes sustain virtually all life and have key roles in the functioning of </w:t>
      </w:r>
      <w:r w:rsidR="007A3E37">
        <w:rPr>
          <w:lang w:val="en-US"/>
        </w:rPr>
        <w:t>marine</w:t>
      </w:r>
      <w:r w:rsidR="00472DE4">
        <w:rPr>
          <w:lang w:val="en-US"/>
        </w:rPr>
        <w:t xml:space="preserve"> ecosystems</w:t>
      </w:r>
      <w:r w:rsidR="00480D35">
        <w:rPr>
          <w:lang w:val="en-US"/>
        </w:rPr>
        <w:t xml:space="preserve"> ()</w:t>
      </w:r>
      <w:r w:rsidR="00472DE4">
        <w:rPr>
          <w:lang w:val="en-US"/>
        </w:rPr>
        <w:t>. Phytoplankton is responsible of 50% of global primary productivity (</w:t>
      </w:r>
      <w:r w:rsidR="007A3E37">
        <w:rPr>
          <w:lang w:val="en-US"/>
        </w:rPr>
        <w:t>Field et al. 1998</w:t>
      </w:r>
      <w:r w:rsidR="00472DE4">
        <w:rPr>
          <w:lang w:val="en-US"/>
        </w:rPr>
        <w:t>)</w:t>
      </w:r>
      <w:r w:rsidR="00482040">
        <w:rPr>
          <w:lang w:val="en-US"/>
        </w:rPr>
        <w:t xml:space="preserve">. </w:t>
      </w:r>
      <w:r w:rsidR="00C05A18">
        <w:rPr>
          <w:lang w:val="en-US"/>
        </w:rPr>
        <w:t>Most of this primary production is</w:t>
      </w:r>
      <w:r w:rsidR="007A3E37">
        <w:rPr>
          <w:lang w:val="en-US"/>
        </w:rPr>
        <w:t xml:space="preserve"> consumed and processed by </w:t>
      </w:r>
      <w:r w:rsidR="00472DE4">
        <w:rPr>
          <w:lang w:val="en-US"/>
        </w:rPr>
        <w:t>heterotrophic protist (</w:t>
      </w:r>
      <w:proofErr w:type="gramStart"/>
      <w:r w:rsidR="00472DE4">
        <w:rPr>
          <w:lang w:val="en-US"/>
        </w:rPr>
        <w:t>i.e.</w:t>
      </w:r>
      <w:proofErr w:type="gramEnd"/>
      <w:r w:rsidR="00472DE4">
        <w:rPr>
          <w:lang w:val="en-US"/>
        </w:rPr>
        <w:t xml:space="preserve"> microzooplankton</w:t>
      </w:r>
      <w:r w:rsidR="007A3E37">
        <w:rPr>
          <w:lang w:val="en-US"/>
        </w:rPr>
        <w:t>) before becoming available for larger zooplankton and higher trophic levels (</w:t>
      </w:r>
      <w:proofErr w:type="spellStart"/>
      <w:r w:rsidR="007A3E37">
        <w:rPr>
          <w:lang w:val="en-US"/>
        </w:rPr>
        <w:t>Calbet</w:t>
      </w:r>
      <w:proofErr w:type="spellEnd"/>
      <w:r w:rsidR="007A3E37">
        <w:rPr>
          <w:lang w:val="en-US"/>
        </w:rPr>
        <w:t xml:space="preserve"> and Landry, 2004</w:t>
      </w:r>
      <w:r w:rsidR="00E86754">
        <w:rPr>
          <w:lang w:val="en-US"/>
        </w:rPr>
        <w:t xml:space="preserve">; </w:t>
      </w:r>
      <w:proofErr w:type="spellStart"/>
      <w:r w:rsidR="00E86754">
        <w:rPr>
          <w:lang w:val="en-US"/>
        </w:rPr>
        <w:t>Saiz</w:t>
      </w:r>
      <w:proofErr w:type="spellEnd"/>
      <w:r w:rsidR="00E86754">
        <w:rPr>
          <w:lang w:val="en-US"/>
        </w:rPr>
        <w:t xml:space="preserve"> and </w:t>
      </w:r>
      <w:proofErr w:type="spellStart"/>
      <w:r w:rsidR="00E86754">
        <w:rPr>
          <w:lang w:val="en-US"/>
        </w:rPr>
        <w:t>Calbet</w:t>
      </w:r>
      <w:proofErr w:type="spellEnd"/>
      <w:r w:rsidR="00E86754">
        <w:rPr>
          <w:lang w:val="en-US"/>
        </w:rPr>
        <w:t xml:space="preserve">, 2005; </w:t>
      </w:r>
      <w:proofErr w:type="spellStart"/>
      <w:r w:rsidR="00E86754">
        <w:rPr>
          <w:lang w:val="en-US"/>
        </w:rPr>
        <w:t>Zeldis</w:t>
      </w:r>
      <w:proofErr w:type="spellEnd"/>
      <w:r w:rsidR="00E86754">
        <w:rPr>
          <w:lang w:val="en-US"/>
        </w:rPr>
        <w:t xml:space="preserve"> and Decima 2019</w:t>
      </w:r>
      <w:r w:rsidR="007A3E37">
        <w:rPr>
          <w:lang w:val="en-US"/>
        </w:rPr>
        <w:t>).</w:t>
      </w:r>
      <w:r w:rsidR="00472DE4">
        <w:rPr>
          <w:lang w:val="en-US"/>
        </w:rPr>
        <w:t xml:space="preserve"> </w:t>
      </w:r>
      <w:r>
        <w:rPr>
          <w:lang w:val="en-US"/>
        </w:rPr>
        <w:t xml:space="preserve"> </w:t>
      </w:r>
      <w:r w:rsidR="00482040">
        <w:rPr>
          <w:lang w:val="en-US"/>
        </w:rPr>
        <w:t>From a biogeochemical perspective, the microbial p</w:t>
      </w:r>
      <w:r w:rsidR="007A3E37">
        <w:rPr>
          <w:lang w:val="en-US"/>
        </w:rPr>
        <w:t xml:space="preserve">roduction, consumption and remineralization of organic matter </w:t>
      </w:r>
      <w:r w:rsidR="00480D35">
        <w:rPr>
          <w:lang w:val="en-US"/>
        </w:rPr>
        <w:t>is at the core of global biogeochemical cycles including</w:t>
      </w:r>
      <w:r w:rsidR="00482040">
        <w:rPr>
          <w:lang w:val="en-US"/>
        </w:rPr>
        <w:t xml:space="preserve"> </w:t>
      </w:r>
      <w:r w:rsidR="00E86754">
        <w:rPr>
          <w:lang w:val="en-US"/>
        </w:rPr>
        <w:t xml:space="preserve">the </w:t>
      </w:r>
      <w:r w:rsidR="00480D35">
        <w:rPr>
          <w:lang w:val="en-US"/>
        </w:rPr>
        <w:t xml:space="preserve">nitrogen and </w:t>
      </w:r>
      <w:r w:rsidR="00482040">
        <w:rPr>
          <w:lang w:val="en-US"/>
        </w:rPr>
        <w:t xml:space="preserve">carbon </w:t>
      </w:r>
      <w:proofErr w:type="gramStart"/>
      <w:r w:rsidR="00482040">
        <w:rPr>
          <w:lang w:val="en-US"/>
        </w:rPr>
        <w:t>cycle</w:t>
      </w:r>
      <w:r w:rsidR="00480D35">
        <w:rPr>
          <w:lang w:val="en-US"/>
        </w:rPr>
        <w:t xml:space="preserve">, </w:t>
      </w:r>
      <w:r w:rsidR="00E86754">
        <w:rPr>
          <w:lang w:val="en-US"/>
        </w:rPr>
        <w:t>and</w:t>
      </w:r>
      <w:proofErr w:type="gramEnd"/>
      <w:r w:rsidR="00E86754">
        <w:rPr>
          <w:lang w:val="en-US"/>
        </w:rPr>
        <w:t xml:space="preserve"> regulates </w:t>
      </w:r>
      <w:r w:rsidR="00480D35">
        <w:rPr>
          <w:lang w:val="en-US"/>
        </w:rPr>
        <w:t>ocean’s capacity to sequester atmospheric CO2 via the biological pump</w:t>
      </w:r>
      <w:r w:rsidR="00E86754">
        <w:rPr>
          <w:lang w:val="en-US"/>
        </w:rPr>
        <w:t xml:space="preserve"> (Turner et al., 2010; Boyd et al., 2019)</w:t>
      </w:r>
      <w:r w:rsidR="00480D35">
        <w:rPr>
          <w:lang w:val="en-US"/>
        </w:rPr>
        <w:t xml:space="preserve">. </w:t>
      </w:r>
      <w:r w:rsidR="00482040">
        <w:rPr>
          <w:lang w:val="en-US"/>
        </w:rPr>
        <w:t xml:space="preserve"> </w:t>
      </w:r>
    </w:p>
    <w:p w14:paraId="59A4A136" w14:textId="15B095E8" w:rsidR="00C9405D" w:rsidRDefault="00727540" w:rsidP="00C9405D">
      <w:pPr>
        <w:spacing w:line="276" w:lineRule="auto"/>
        <w:ind w:firstLine="284"/>
        <w:jc w:val="both"/>
        <w:rPr>
          <w:lang w:val="en-US"/>
        </w:rPr>
      </w:pPr>
      <w:r>
        <w:rPr>
          <w:lang w:val="en-US"/>
        </w:rPr>
        <w:t>The</w:t>
      </w:r>
      <w:r w:rsidR="00C05A18">
        <w:rPr>
          <w:lang w:val="en-US"/>
        </w:rPr>
        <w:t xml:space="preserve"> trophic and biogeochemical processes</w:t>
      </w:r>
      <w:r>
        <w:rPr>
          <w:lang w:val="en-US"/>
        </w:rPr>
        <w:t xml:space="preserve"> driven by microbial communities</w:t>
      </w:r>
      <w:r w:rsidR="00C05A18">
        <w:rPr>
          <w:lang w:val="en-US"/>
        </w:rPr>
        <w:t xml:space="preserve"> are influenced by the</w:t>
      </w:r>
      <w:r>
        <w:rPr>
          <w:lang w:val="en-US"/>
        </w:rPr>
        <w:t>ir</w:t>
      </w:r>
      <w:r w:rsidR="00C05A18">
        <w:rPr>
          <w:lang w:val="en-US"/>
        </w:rPr>
        <w:t xml:space="preserve"> taxonomic composition</w:t>
      </w:r>
      <w:r w:rsidR="00524FE1">
        <w:rPr>
          <w:lang w:val="en-US"/>
        </w:rPr>
        <w:t xml:space="preserve">, which is tightly coupled to </w:t>
      </w:r>
      <w:proofErr w:type="spellStart"/>
      <w:r w:rsidR="00524FE1">
        <w:rPr>
          <w:lang w:val="en-US"/>
        </w:rPr>
        <w:t>physico</w:t>
      </w:r>
      <w:proofErr w:type="spellEnd"/>
      <w:r w:rsidR="00524FE1">
        <w:rPr>
          <w:lang w:val="en-US"/>
        </w:rPr>
        <w:t xml:space="preserve">-chemical </w:t>
      </w:r>
      <w:proofErr w:type="gramStart"/>
      <w:r w:rsidR="00524FE1">
        <w:rPr>
          <w:lang w:val="en-US"/>
        </w:rPr>
        <w:t>conditions.</w:t>
      </w:r>
      <w:r w:rsidR="00EF0288">
        <w:rPr>
          <w:lang w:val="en-US"/>
        </w:rPr>
        <w:t>.</w:t>
      </w:r>
      <w:proofErr w:type="gramEnd"/>
      <w:r w:rsidR="00EF0288">
        <w:rPr>
          <w:lang w:val="en-US"/>
        </w:rPr>
        <w:t xml:space="preserve"> </w:t>
      </w:r>
      <w:r w:rsidR="00C9405D">
        <w:rPr>
          <w:lang w:val="en-US"/>
        </w:rPr>
        <w:t xml:space="preserve">With increasing evidence of climate change on ocean physical conditions (e.g. warming, stratification and reduced </w:t>
      </w:r>
      <w:proofErr w:type="gramStart"/>
      <w:r w:rsidR="00C9405D">
        <w:rPr>
          <w:lang w:val="en-US"/>
        </w:rPr>
        <w:t>mixing)(</w:t>
      </w:r>
      <w:proofErr w:type="gramEnd"/>
      <w:r w:rsidR="00C9405D">
        <w:rPr>
          <w:lang w:val="en-US"/>
        </w:rPr>
        <w:t>ref) and flow-on effects on marine ecosystems (ref) it becomes imperative to better characterize the biogeography of microbial communities and their relation</w:t>
      </w:r>
      <w:r w:rsidR="00B206EB">
        <w:rPr>
          <w:lang w:val="en-US"/>
        </w:rPr>
        <w:t>ship</w:t>
      </w:r>
      <w:r w:rsidR="00C9405D">
        <w:rPr>
          <w:lang w:val="en-US"/>
        </w:rPr>
        <w:t xml:space="preserve"> to oceanographic conditions. </w:t>
      </w:r>
    </w:p>
    <w:p w14:paraId="41D514C7" w14:textId="1BC96EE9" w:rsidR="003F27B4" w:rsidRDefault="00524FE1" w:rsidP="003F27B4">
      <w:pPr>
        <w:spacing w:line="276" w:lineRule="auto"/>
        <w:ind w:firstLine="284"/>
        <w:jc w:val="both"/>
        <w:rPr>
          <w:sz w:val="22"/>
          <w:szCs w:val="22"/>
        </w:rPr>
      </w:pPr>
      <w:r>
        <w:rPr>
          <w:lang w:val="en-US"/>
        </w:rPr>
        <w:t xml:space="preserve">However, the high cell abundance, diversity and dynamic nature of microbial communities has precluded a robust characterization of species composition and distributional patterns across </w:t>
      </w:r>
      <w:r w:rsidR="007C1994">
        <w:rPr>
          <w:lang w:val="en-US"/>
        </w:rPr>
        <w:t xml:space="preserve">contrasting water masses and </w:t>
      </w:r>
      <w:r>
        <w:rPr>
          <w:lang w:val="en-US"/>
        </w:rPr>
        <w:t xml:space="preserve">oceanographic </w:t>
      </w:r>
      <w:r w:rsidR="007C1994">
        <w:rPr>
          <w:lang w:val="en-US"/>
        </w:rPr>
        <w:t>gradients</w:t>
      </w:r>
      <w:r>
        <w:rPr>
          <w:lang w:val="en-US"/>
        </w:rPr>
        <w:t xml:space="preserve"> at relevant temporal and spatial scales.</w:t>
      </w:r>
      <w:r w:rsidR="007C1994">
        <w:rPr>
          <w:lang w:val="en-US"/>
        </w:rPr>
        <w:t xml:space="preserve"> </w:t>
      </w:r>
      <w:r w:rsidR="007C1994" w:rsidRPr="00D92DDB">
        <w:rPr>
          <w:sz w:val="22"/>
          <w:szCs w:val="22"/>
        </w:rPr>
        <w:t xml:space="preserve">The advent of high-throughput Next Generation Sequencing (NGS) </w:t>
      </w:r>
      <w:r w:rsidR="007C1994">
        <w:rPr>
          <w:sz w:val="22"/>
          <w:szCs w:val="22"/>
        </w:rPr>
        <w:t xml:space="preserve">technology and development of novel molecular techniques have </w:t>
      </w:r>
      <w:proofErr w:type="spellStart"/>
      <w:r w:rsidR="007C1994">
        <w:rPr>
          <w:sz w:val="22"/>
          <w:szCs w:val="22"/>
        </w:rPr>
        <w:t>lead</w:t>
      </w:r>
      <w:proofErr w:type="spellEnd"/>
      <w:r w:rsidR="007C1994">
        <w:rPr>
          <w:sz w:val="22"/>
          <w:szCs w:val="22"/>
        </w:rPr>
        <w:t xml:space="preserve"> to cost-effective approaches like DNA metabarcoding that allows </w:t>
      </w:r>
      <w:r w:rsidR="007C1994">
        <w:rPr>
          <w:lang w:val="en-US"/>
        </w:rPr>
        <w:t xml:space="preserve">assessing plankton community biodiversity and functioning over a wide range of temporal to spatial scales (e.g., local (estuaries) to global (e.g., Tara, </w:t>
      </w:r>
      <w:proofErr w:type="spellStart"/>
      <w:r w:rsidR="007C1994">
        <w:rPr>
          <w:lang w:val="en-US"/>
        </w:rPr>
        <w:t>Guidi</w:t>
      </w:r>
      <w:proofErr w:type="spellEnd"/>
      <w:r w:rsidR="007C1994">
        <w:rPr>
          <w:lang w:val="en-US"/>
        </w:rPr>
        <w:t xml:space="preserve"> et al.) examples) </w:t>
      </w:r>
      <w:r w:rsidR="007C1994" w:rsidRPr="00217175">
        <w:rPr>
          <w:lang w:val="en-US"/>
        </w:rPr>
        <w:t xml:space="preserve">with unprecedented taxonomic coverage and resolution. </w:t>
      </w:r>
      <w:r w:rsidR="00187E4C">
        <w:rPr>
          <w:lang w:val="en-US"/>
        </w:rPr>
        <w:t>Biogeographical distribution across large oceanic regions</w:t>
      </w:r>
      <w:r w:rsidR="000A343C">
        <w:rPr>
          <w:lang w:val="en-US"/>
        </w:rPr>
        <w:t xml:space="preserve"> and </w:t>
      </w:r>
      <w:r w:rsidR="003F27B4">
        <w:rPr>
          <w:lang w:val="en-US"/>
        </w:rPr>
        <w:t>global</w:t>
      </w:r>
      <w:r w:rsidR="000A343C">
        <w:rPr>
          <w:lang w:val="en-US"/>
        </w:rPr>
        <w:t xml:space="preserve"> </w:t>
      </w:r>
      <w:r w:rsidR="003F27B4">
        <w:rPr>
          <w:lang w:val="en-US"/>
        </w:rPr>
        <w:t xml:space="preserve">oceanographic </w:t>
      </w:r>
      <w:r w:rsidR="000A343C">
        <w:rPr>
          <w:lang w:val="en-US"/>
        </w:rPr>
        <w:t>boundaries</w:t>
      </w:r>
      <w:r w:rsidR="003F27B4">
        <w:rPr>
          <w:lang w:val="en-US"/>
        </w:rPr>
        <w:t>/features (</w:t>
      </w:r>
      <w:proofErr w:type="gramStart"/>
      <w:r w:rsidR="003F27B4">
        <w:rPr>
          <w:lang w:val="en-US"/>
        </w:rPr>
        <w:t>e.g.</w:t>
      </w:r>
      <w:proofErr w:type="gramEnd"/>
      <w:r w:rsidR="003F27B4">
        <w:rPr>
          <w:lang w:val="en-US"/>
        </w:rPr>
        <w:t xml:space="preserve"> subtropical fronts) </w:t>
      </w:r>
      <w:r w:rsidR="000A343C">
        <w:rPr>
          <w:lang w:val="en-US"/>
        </w:rPr>
        <w:t>are yet to be</w:t>
      </w:r>
      <w:r w:rsidR="003F27B4">
        <w:rPr>
          <w:lang w:val="en-US"/>
        </w:rPr>
        <w:t xml:space="preserve"> characterized using these novel approaches.  </w:t>
      </w:r>
      <w:r w:rsidR="00980126" w:rsidRPr="00217175">
        <w:rPr>
          <w:lang w:val="en-US"/>
        </w:rPr>
        <w:t xml:space="preserve">The southwest Pacific </w:t>
      </w:r>
      <w:r w:rsidR="002E02D7" w:rsidRPr="00217175">
        <w:rPr>
          <w:lang w:val="en-US"/>
        </w:rPr>
        <w:t>is arguably one of the oceanic regions that remains less</w:t>
      </w:r>
      <w:r w:rsidR="00980126" w:rsidRPr="00217175">
        <w:rPr>
          <w:lang w:val="en-US"/>
        </w:rPr>
        <w:t xml:space="preserve"> studied </w:t>
      </w:r>
      <w:r w:rsidR="002E02D7" w:rsidRPr="00217175">
        <w:rPr>
          <w:lang w:val="en-US"/>
        </w:rPr>
        <w:t>likely due to its extension and remoteness</w:t>
      </w:r>
      <w:r w:rsidR="00980126" w:rsidRPr="00217175">
        <w:rPr>
          <w:lang w:val="en-US"/>
        </w:rPr>
        <w:t>.</w:t>
      </w:r>
      <w:r w:rsidR="00980126">
        <w:rPr>
          <w:sz w:val="22"/>
          <w:szCs w:val="22"/>
        </w:rPr>
        <w:t xml:space="preserve">  </w:t>
      </w:r>
    </w:p>
    <w:p w14:paraId="5451C722" w14:textId="096B3452" w:rsidR="000A343C" w:rsidRDefault="000A343C" w:rsidP="003F27B4">
      <w:pPr>
        <w:spacing w:line="276" w:lineRule="auto"/>
        <w:ind w:firstLine="284"/>
        <w:jc w:val="both"/>
        <w:rPr>
          <w:lang w:val="en-US"/>
        </w:rPr>
      </w:pPr>
      <w:r>
        <w:rPr>
          <w:lang w:val="en-US"/>
        </w:rPr>
        <w:t xml:space="preserve">SW Pacific surface waters east of New Zealand comprise Subtropical (STW) and Subantarctic (SAW) water masses, separated by the Subtropical Front (STF).  These water masses have contrasting </w:t>
      </w:r>
      <w:proofErr w:type="spellStart"/>
      <w:r>
        <w:rPr>
          <w:lang w:val="en-US"/>
        </w:rPr>
        <w:t>physico</w:t>
      </w:r>
      <w:proofErr w:type="spellEnd"/>
      <w:r>
        <w:rPr>
          <w:lang w:val="en-US"/>
        </w:rPr>
        <w:t>-chemical and biological characteristics (Heath, 1985; Bradford-Grieve et al., 1999; Boyd et al., 1999; Chiswell et al., 2015). To the east of New Zealand, STW are saltier and warmer surface waters than SAW and are where phytoplankton production is considered to be limited by nitrogen (</w:t>
      </w:r>
      <w:commentRangeStart w:id="3"/>
      <w:proofErr w:type="spellStart"/>
      <w:r>
        <w:rPr>
          <w:lang w:val="en-US"/>
        </w:rPr>
        <w:t>Zentara</w:t>
      </w:r>
      <w:proofErr w:type="spellEnd"/>
      <w:r>
        <w:rPr>
          <w:lang w:val="en-US"/>
        </w:rPr>
        <w:t xml:space="preserve"> and </w:t>
      </w:r>
      <w:proofErr w:type="spellStart"/>
      <w:r>
        <w:rPr>
          <w:lang w:val="en-US"/>
        </w:rPr>
        <w:t>Kamykowski</w:t>
      </w:r>
      <w:proofErr w:type="spellEnd"/>
      <w:r>
        <w:rPr>
          <w:lang w:val="en-US"/>
        </w:rPr>
        <w:t xml:space="preserve"> 1981</w:t>
      </w:r>
      <w:commentRangeEnd w:id="3"/>
      <w:r>
        <w:rPr>
          <w:rStyle w:val="CommentReference"/>
          <w:rFonts w:asciiTheme="minorHAnsi" w:eastAsiaTheme="minorHAnsi" w:hAnsiTheme="minorHAnsi" w:cstheme="minorBidi"/>
          <w:lang w:eastAsia="en-US"/>
        </w:rPr>
        <w:commentReference w:id="3"/>
      </w:r>
      <w:r>
        <w:rPr>
          <w:lang w:val="en-US"/>
        </w:rPr>
        <w:t>).  North of New Zealand, STW is fully oligotrophic (low macro- and micronutrients) with pervasive nitrogen-fixation by diazotrophs (</w:t>
      </w:r>
      <w:commentRangeStart w:id="4"/>
      <w:r>
        <w:rPr>
          <w:lang w:val="en-US"/>
        </w:rPr>
        <w:t>Law et al., 2012</w:t>
      </w:r>
      <w:commentRangeEnd w:id="4"/>
      <w:r>
        <w:rPr>
          <w:rStyle w:val="CommentReference"/>
          <w:rFonts w:asciiTheme="minorHAnsi" w:eastAsiaTheme="minorHAnsi" w:hAnsiTheme="minorHAnsi" w:cstheme="minorBidi"/>
          <w:lang w:eastAsia="en-US"/>
        </w:rPr>
        <w:commentReference w:id="4"/>
      </w:r>
      <w:r>
        <w:rPr>
          <w:lang w:val="en-US"/>
        </w:rPr>
        <w:t xml:space="preserve">; </w:t>
      </w:r>
      <w:commentRangeStart w:id="5"/>
      <w:r>
        <w:rPr>
          <w:lang w:val="en-US"/>
        </w:rPr>
        <w:t>Ellwood et al., 2018</w:t>
      </w:r>
      <w:commentRangeEnd w:id="5"/>
      <w:r>
        <w:rPr>
          <w:rStyle w:val="CommentReference"/>
          <w:rFonts w:asciiTheme="minorHAnsi" w:eastAsiaTheme="minorHAnsi" w:hAnsiTheme="minorHAnsi" w:cstheme="minorBidi"/>
          <w:lang w:eastAsia="en-US"/>
        </w:rPr>
        <w:commentReference w:id="5"/>
      </w:r>
      <w:r>
        <w:rPr>
          <w:lang w:val="en-US"/>
        </w:rPr>
        <w:t>). The STF is a dynamic zone, characterized by strong temperature and salinity gradients with high levels of vertical and lateral mixing of high iron STW and macro-nutrient-rich SAW (</w:t>
      </w:r>
      <w:commentRangeStart w:id="6"/>
      <w:r>
        <w:rPr>
          <w:lang w:val="en-US"/>
        </w:rPr>
        <w:t>Chiswell 2001</w:t>
      </w:r>
      <w:commentRangeEnd w:id="6"/>
      <w:r>
        <w:rPr>
          <w:rStyle w:val="CommentReference"/>
          <w:rFonts w:asciiTheme="minorHAnsi" w:eastAsiaTheme="minorHAnsi" w:hAnsiTheme="minorHAnsi" w:cstheme="minorBidi"/>
          <w:lang w:eastAsia="en-US"/>
        </w:rPr>
        <w:commentReference w:id="6"/>
      </w:r>
      <w:r>
        <w:rPr>
          <w:lang w:val="en-US"/>
        </w:rPr>
        <w:t>), which consequently leads to regionally elevated annual net primary production (</w:t>
      </w:r>
      <w:commentRangeStart w:id="7"/>
      <w:r>
        <w:rPr>
          <w:lang w:val="en-US"/>
        </w:rPr>
        <w:t>Murphy et al., 2001</w:t>
      </w:r>
      <w:commentRangeEnd w:id="7"/>
      <w:r>
        <w:rPr>
          <w:rStyle w:val="CommentReference"/>
          <w:rFonts w:asciiTheme="minorHAnsi" w:eastAsiaTheme="minorHAnsi" w:hAnsiTheme="minorHAnsi" w:cstheme="minorBidi"/>
          <w:lang w:eastAsia="en-US"/>
        </w:rPr>
        <w:commentReference w:id="7"/>
      </w:r>
      <w:r>
        <w:rPr>
          <w:lang w:val="en-US"/>
        </w:rPr>
        <w:t xml:space="preserve">; </w:t>
      </w:r>
      <w:commentRangeStart w:id="8"/>
      <w:r>
        <w:rPr>
          <w:lang w:val="en-US"/>
        </w:rPr>
        <w:lastRenderedPageBreak/>
        <w:t>Pinkerton et al., 2005</w:t>
      </w:r>
      <w:commentRangeEnd w:id="8"/>
      <w:r>
        <w:rPr>
          <w:rStyle w:val="CommentReference"/>
          <w:rFonts w:asciiTheme="minorHAnsi" w:eastAsiaTheme="minorHAnsi" w:hAnsiTheme="minorHAnsi" w:cstheme="minorBidi"/>
          <w:lang w:eastAsia="en-US"/>
        </w:rPr>
        <w:commentReference w:id="8"/>
      </w:r>
      <w:r>
        <w:rPr>
          <w:lang w:val="en-US"/>
        </w:rPr>
        <w:t>).  SAW south of the STF are fresher and colder waters where iron is the primary limiting nutrient for phytoplankton growth (Boyd et al., 1999). East of New Zealand SAW are considered high-nutrient, low-chlorophyll, low-silicate waters (HNLC-</w:t>
      </w:r>
      <w:proofErr w:type="spellStart"/>
      <w:r>
        <w:rPr>
          <w:lang w:val="en-US"/>
        </w:rPr>
        <w:t>LSi</w:t>
      </w:r>
      <w:proofErr w:type="spellEnd"/>
      <w:r>
        <w:rPr>
          <w:lang w:val="en-US"/>
        </w:rPr>
        <w:t xml:space="preserve">) where in addition to iron, silicate and light can become limiting at times (Dugdale et al; 1995; </w:t>
      </w:r>
      <w:commentRangeStart w:id="9"/>
      <w:proofErr w:type="spellStart"/>
      <w:r>
        <w:rPr>
          <w:lang w:val="en-US"/>
        </w:rPr>
        <w:t>Banse</w:t>
      </w:r>
      <w:proofErr w:type="spellEnd"/>
      <w:r>
        <w:rPr>
          <w:lang w:val="en-US"/>
        </w:rPr>
        <w:t>, 1996</w:t>
      </w:r>
      <w:commentRangeEnd w:id="9"/>
      <w:r>
        <w:rPr>
          <w:rStyle w:val="CommentReference"/>
          <w:rFonts w:asciiTheme="minorHAnsi" w:eastAsiaTheme="minorHAnsi" w:hAnsiTheme="minorHAnsi" w:cstheme="minorBidi"/>
          <w:lang w:eastAsia="en-US"/>
        </w:rPr>
        <w:commentReference w:id="9"/>
      </w:r>
      <w:r>
        <w:rPr>
          <w:lang w:val="en-US"/>
        </w:rPr>
        <w:t>; Boyd et al., 1999). These conditions are typically associated with SAW north of the Subantarctic Front (SAF), which is an area commonly referred to as the Subantarctic Zone (</w:t>
      </w:r>
      <w:commentRangeStart w:id="10"/>
      <w:r>
        <w:rPr>
          <w:lang w:val="en-US"/>
        </w:rPr>
        <w:t>Trull et al. 2001</w:t>
      </w:r>
      <w:commentRangeEnd w:id="10"/>
      <w:r>
        <w:rPr>
          <w:rStyle w:val="CommentReference"/>
          <w:rFonts w:asciiTheme="minorHAnsi" w:eastAsiaTheme="minorHAnsi" w:hAnsiTheme="minorHAnsi" w:cstheme="minorBidi"/>
          <w:lang w:eastAsia="en-US"/>
        </w:rPr>
        <w:commentReference w:id="10"/>
      </w:r>
      <w:r>
        <w:rPr>
          <w:lang w:val="en-US"/>
        </w:rPr>
        <w:t>) or the Subantarctic Water Ring (</w:t>
      </w:r>
      <w:commentRangeStart w:id="11"/>
      <w:r>
        <w:rPr>
          <w:lang w:val="en-US"/>
        </w:rPr>
        <w:t>Longhurst, 2007</w:t>
      </w:r>
      <w:commentRangeEnd w:id="11"/>
      <w:r>
        <w:rPr>
          <w:rStyle w:val="CommentReference"/>
          <w:rFonts w:asciiTheme="minorHAnsi" w:eastAsiaTheme="minorHAnsi" w:hAnsiTheme="minorHAnsi" w:cstheme="minorBidi"/>
          <w:lang w:eastAsia="en-US"/>
        </w:rPr>
        <w:commentReference w:id="11"/>
      </w:r>
      <w:r>
        <w:rPr>
          <w:lang w:val="en-US"/>
        </w:rPr>
        <w:t>). Further south, increasing dissolved silica availability south of the SAF shifts the Polar Frontal Zone to ‘standard’ HNLC conditions between the SAF and Polar Front (</w:t>
      </w:r>
      <w:proofErr w:type="spellStart"/>
      <w:r>
        <w:rPr>
          <w:lang w:val="en-US"/>
        </w:rPr>
        <w:t>Rigual</w:t>
      </w:r>
      <w:proofErr w:type="spellEnd"/>
      <w:r>
        <w:rPr>
          <w:lang w:val="en-US"/>
        </w:rPr>
        <w:t xml:space="preserve">-Hernandez et al 2015). </w:t>
      </w:r>
    </w:p>
    <w:p w14:paraId="04816445" w14:textId="7FE95BD4" w:rsidR="00217175" w:rsidRPr="00217175" w:rsidRDefault="00FE5C06" w:rsidP="00217175">
      <w:pPr>
        <w:spacing w:line="276" w:lineRule="auto"/>
        <w:ind w:firstLine="284"/>
        <w:jc w:val="both"/>
        <w:rPr>
          <w:ins w:id="12" w:author="Andres Gutierrez Rodriguez" w:date="2021-03-10T12:52:00Z"/>
        </w:rPr>
      </w:pPr>
      <w:r w:rsidRPr="00217175">
        <w:t>S</w:t>
      </w:r>
      <w:r w:rsidR="003A7855" w:rsidRPr="00217175">
        <w:t xml:space="preserve">everal studies have characterized </w:t>
      </w:r>
      <w:r w:rsidRPr="00217175">
        <w:t>microbial communities</w:t>
      </w:r>
      <w:r w:rsidR="003A7855" w:rsidRPr="00217175">
        <w:t xml:space="preserve"> composition in STW and SAW east of New Zealand</w:t>
      </w:r>
      <w:r w:rsidRPr="00217175">
        <w:t xml:space="preserve">, </w:t>
      </w:r>
      <w:r w:rsidR="003A7855" w:rsidRPr="00217175">
        <w:t xml:space="preserve">using microscopy (REF), </w:t>
      </w:r>
      <w:r w:rsidR="00980126" w:rsidRPr="00217175">
        <w:t xml:space="preserve">pigment </w:t>
      </w:r>
      <w:r w:rsidR="003A7855" w:rsidRPr="00217175">
        <w:t>(</w:t>
      </w:r>
      <w:proofErr w:type="spellStart"/>
      <w:r w:rsidR="003A7855" w:rsidRPr="00217175">
        <w:t>Delizzo</w:t>
      </w:r>
      <w:proofErr w:type="spellEnd"/>
      <w:r w:rsidR="003A7855" w:rsidRPr="00217175">
        <w:t xml:space="preserve"> et al., 2009) </w:t>
      </w:r>
      <w:r w:rsidR="00980126" w:rsidRPr="00217175">
        <w:t xml:space="preserve">and flow-cytometry </w:t>
      </w:r>
      <w:r w:rsidR="003A7855" w:rsidRPr="00217175">
        <w:t>(Hall et al., 2001)</w:t>
      </w:r>
      <w:r w:rsidRPr="00217175">
        <w:t xml:space="preserve">. These </w:t>
      </w:r>
      <w:r w:rsidR="000A4151" w:rsidRPr="00217175">
        <w:t xml:space="preserve">regional </w:t>
      </w:r>
      <w:r w:rsidRPr="00217175">
        <w:t xml:space="preserve">studies have focused </w:t>
      </w:r>
      <w:r w:rsidR="000A4151" w:rsidRPr="00217175">
        <w:t>mainly</w:t>
      </w:r>
      <w:r w:rsidR="009C0100" w:rsidRPr="00217175">
        <w:t xml:space="preserve"> </w:t>
      </w:r>
      <w:r w:rsidRPr="00217175">
        <w:t xml:space="preserve">on the STF </w:t>
      </w:r>
      <w:r w:rsidR="009C0100" w:rsidRPr="00217175">
        <w:t xml:space="preserve">zone (Chang et al., 1998; Hall et al., 1999) </w:t>
      </w:r>
      <w:r w:rsidR="000A4151" w:rsidRPr="00217175">
        <w:t xml:space="preserve">and coastal communities (Chang et al., 2003; Hall et al., 2006), while </w:t>
      </w:r>
      <w:r w:rsidR="00187E4C" w:rsidRPr="00217175">
        <w:t xml:space="preserve">studies </w:t>
      </w:r>
      <w:proofErr w:type="spellStart"/>
      <w:r w:rsidR="00187E4C" w:rsidRPr="00217175">
        <w:t>analyzing</w:t>
      </w:r>
      <w:proofErr w:type="spellEnd"/>
      <w:r w:rsidR="00187E4C" w:rsidRPr="00217175">
        <w:t xml:space="preserve"> wider phytoplankton distribution across ST and SA waters have targeted specific groups like </w:t>
      </w:r>
      <w:proofErr w:type="spellStart"/>
      <w:r w:rsidR="000A4151" w:rsidRPr="00217175">
        <w:t>coccolitophores</w:t>
      </w:r>
      <w:proofErr w:type="spellEnd"/>
      <w:r w:rsidR="000A4151" w:rsidRPr="00217175">
        <w:t xml:space="preserve"> have been also characterized (e.g. Saavedra-</w:t>
      </w:r>
      <w:proofErr w:type="spellStart"/>
      <w:r w:rsidR="000A4151" w:rsidRPr="00217175">
        <w:t>Pellitero</w:t>
      </w:r>
      <w:proofErr w:type="spellEnd"/>
      <w:r w:rsidR="000A4151" w:rsidRPr="00217175">
        <w:t xml:space="preserve"> et al., 2014; Chang et al., 2016 – </w:t>
      </w:r>
      <w:proofErr w:type="spellStart"/>
      <w:r w:rsidR="000A4151" w:rsidRPr="00217175">
        <w:t>coccolitophores</w:t>
      </w:r>
      <w:proofErr w:type="spellEnd"/>
      <w:r w:rsidR="000A4151" w:rsidRPr="00217175">
        <w:t xml:space="preserve">).  More process-oriented studies </w:t>
      </w:r>
      <w:del w:id="13" w:author="Andres Gutierrez Rodriguez" w:date="2021-03-10T13:20:00Z">
        <w:r w:rsidR="000A4151" w:rsidRPr="00217175" w:rsidDel="00EC5F6E">
          <w:delText xml:space="preserve">conducted </w:delText>
        </w:r>
      </w:del>
      <w:del w:id="14" w:author="Andres Gutierrez Rodriguez" w:date="2021-03-10T13:19:00Z">
        <w:r w:rsidR="000A4151" w:rsidRPr="00217175" w:rsidDel="00EC5F6E">
          <w:delText>in SA (</w:delText>
        </w:r>
        <w:r w:rsidR="00AF5460" w:rsidRPr="00217175" w:rsidDel="00EC5F6E">
          <w:delText xml:space="preserve">Peloquin et al., 2011; </w:delText>
        </w:r>
        <w:r w:rsidR="000A4151" w:rsidRPr="00217175" w:rsidDel="00EC5F6E">
          <w:delText xml:space="preserve">) </w:delText>
        </w:r>
        <w:r w:rsidR="00187E4C" w:rsidRPr="00217175" w:rsidDel="00EC5F6E">
          <w:delText>or</w:delText>
        </w:r>
        <w:r w:rsidR="000A4151" w:rsidRPr="00217175" w:rsidDel="00EC5F6E">
          <w:delText xml:space="preserve"> STW (Ellwood et al., N-Cycle; Spring Bloom – </w:delText>
        </w:r>
        <w:r w:rsidR="00770B8A" w:rsidRPr="00217175" w:rsidDel="00EC5F6E">
          <w:delText xml:space="preserve">Twinning et al., 2014; </w:delText>
        </w:r>
        <w:r w:rsidR="000A4151" w:rsidRPr="00217175" w:rsidDel="00EC5F6E">
          <w:delText>Chiswell et al.,</w:delText>
        </w:r>
        <w:r w:rsidR="00770B8A" w:rsidRPr="00217175" w:rsidDel="00EC5F6E">
          <w:delText xml:space="preserve"> 2019</w:delText>
        </w:r>
        <w:r w:rsidR="000A4151" w:rsidRPr="00217175" w:rsidDel="00EC5F6E">
          <w:delText xml:space="preserve">) </w:delText>
        </w:r>
      </w:del>
      <w:r w:rsidR="000A4151" w:rsidRPr="00217175">
        <w:t xml:space="preserve">have also provided </w:t>
      </w:r>
      <w:r w:rsidR="00770B8A" w:rsidRPr="00217175">
        <w:t xml:space="preserve">partial </w:t>
      </w:r>
      <w:r w:rsidR="000A4151" w:rsidRPr="00217175">
        <w:t xml:space="preserve">information on </w:t>
      </w:r>
      <w:r w:rsidR="003D6A9E" w:rsidRPr="00217175">
        <w:t>phytoplankton</w:t>
      </w:r>
      <w:r w:rsidR="000A4151" w:rsidRPr="00217175">
        <w:t xml:space="preserve"> composition</w:t>
      </w:r>
      <w:ins w:id="15" w:author="Andres Gutierrez Rodriguez" w:date="2021-03-10T13:20:00Z">
        <w:r w:rsidR="00EC5F6E">
          <w:t xml:space="preserve"> </w:t>
        </w:r>
        <w:r w:rsidR="00EC5F6E" w:rsidRPr="00217175">
          <w:t xml:space="preserve">in SA </w:t>
        </w:r>
        <w:r w:rsidR="00EC5F6E">
          <w:t>and</w:t>
        </w:r>
        <w:r w:rsidR="00EC5F6E" w:rsidRPr="00217175">
          <w:t xml:space="preserve"> ST</w:t>
        </w:r>
        <w:r w:rsidR="00EC5F6E">
          <w:t xml:space="preserve"> waters</w:t>
        </w:r>
        <w:r w:rsidR="00EC5F6E" w:rsidRPr="00217175">
          <w:t xml:space="preserve"> </w:t>
        </w:r>
        <w:r w:rsidR="00EC5F6E">
          <w:t xml:space="preserve">east of New Zealand </w:t>
        </w:r>
        <w:r w:rsidR="00EC5F6E" w:rsidRPr="00217175">
          <w:t>(</w:t>
        </w:r>
      </w:ins>
      <w:ins w:id="16" w:author="Andres Gutierrez Rodriguez" w:date="2021-03-10T13:21:00Z">
        <w:r w:rsidR="00EC5F6E" w:rsidRPr="00217175">
          <w:t xml:space="preserve">Peloquin et al., 2011; </w:t>
        </w:r>
      </w:ins>
      <w:ins w:id="17" w:author="Andres Gutierrez Rodriguez" w:date="2021-03-10T13:20:00Z">
        <w:r w:rsidR="00EC5F6E" w:rsidRPr="00217175">
          <w:t>Ellwood et al., N-Cycle; Spring Bloom – Twinning et al., 2014; Chiswell et al., 2019</w:t>
        </w:r>
        <w:r w:rsidR="00EC5F6E">
          <w:t>; Gutierrez-Rodriguez et al., 2020</w:t>
        </w:r>
        <w:r w:rsidR="00EC5F6E" w:rsidRPr="00217175">
          <w:t>)</w:t>
        </w:r>
      </w:ins>
      <w:r w:rsidR="000A4151" w:rsidRPr="00217175">
        <w:t xml:space="preserve">.  </w:t>
      </w:r>
      <w:ins w:id="18" w:author="Andres Gutierrez Rodriguez" w:date="2021-03-10T13:21:00Z">
        <w:r w:rsidR="00EC5F6E">
          <w:t>A r</w:t>
        </w:r>
      </w:ins>
      <w:ins w:id="19" w:author="Andres Gutierrez Rodriguez" w:date="2021-03-10T12:54:00Z">
        <w:r w:rsidR="00CC4F59">
          <w:t>ecent stud</w:t>
        </w:r>
      </w:ins>
      <w:ins w:id="20" w:author="Andres Gutierrez Rodriguez" w:date="2021-03-10T13:21:00Z">
        <w:r w:rsidR="00EC5F6E">
          <w:t>y</w:t>
        </w:r>
      </w:ins>
      <w:ins w:id="21" w:author="Andres Gutierrez Rodriguez" w:date="2021-03-10T12:54:00Z">
        <w:r w:rsidR="00CC4F59">
          <w:t xml:space="preserve"> investigated </w:t>
        </w:r>
      </w:ins>
      <w:ins w:id="22" w:author="Andres Gutierrez Rodriguez" w:date="2021-03-10T13:00:00Z">
        <w:r w:rsidR="00CC4F59">
          <w:t xml:space="preserve">microbial diversity </w:t>
        </w:r>
      </w:ins>
      <w:ins w:id="23" w:author="Andres Gutierrez Rodriguez" w:date="2021-03-10T13:07:00Z">
        <w:r w:rsidR="00EA6C19">
          <w:t xml:space="preserve">and species richness </w:t>
        </w:r>
      </w:ins>
      <w:ins w:id="24" w:author="Andres Gutierrez Rodriguez" w:date="2021-03-10T13:22:00Z">
        <w:r w:rsidR="00EC5F6E">
          <w:t xml:space="preserve">spatial variability </w:t>
        </w:r>
      </w:ins>
      <w:ins w:id="25" w:author="Andres Gutierrez Rodriguez" w:date="2021-03-10T13:00:00Z">
        <w:r w:rsidR="00CC4F59">
          <w:t xml:space="preserve">in </w:t>
        </w:r>
      </w:ins>
      <w:ins w:id="26" w:author="Andres Gutierrez Rodriguez" w:date="2021-03-10T13:01:00Z">
        <w:r w:rsidR="00CC4F59">
          <w:t xml:space="preserve">relation to </w:t>
        </w:r>
      </w:ins>
      <w:proofErr w:type="spellStart"/>
      <w:ins w:id="27" w:author="Andres Gutierrez Rodriguez" w:date="2021-03-10T13:00:00Z">
        <w:r w:rsidR="00CC4F59">
          <w:t>physico</w:t>
        </w:r>
        <w:proofErr w:type="spellEnd"/>
        <w:r w:rsidR="00CC4F59">
          <w:t xml:space="preserve">-chemical </w:t>
        </w:r>
      </w:ins>
      <w:ins w:id="28" w:author="Andres Gutierrez Rodriguez" w:date="2021-03-10T13:01:00Z">
        <w:r w:rsidR="00CC4F59">
          <w:t xml:space="preserve">gradients </w:t>
        </w:r>
      </w:ins>
      <w:ins w:id="29" w:author="Andres Gutierrez Rodriguez" w:date="2021-03-10T13:06:00Z">
        <w:r w:rsidR="00EA6C19">
          <w:t xml:space="preserve">and oceanographic features </w:t>
        </w:r>
      </w:ins>
      <w:ins w:id="30" w:author="Andres Gutierrez Rodriguez" w:date="2021-03-10T13:22:00Z">
        <w:r w:rsidR="00EC5F6E">
          <w:t>in the</w:t>
        </w:r>
      </w:ins>
      <w:ins w:id="31" w:author="Andres Gutierrez Rodriguez" w:date="2021-03-10T13:01:00Z">
        <w:r w:rsidR="00CC4F59">
          <w:t xml:space="preserve"> SW Pacific</w:t>
        </w:r>
      </w:ins>
      <w:ins w:id="32" w:author="Andres Gutierrez Rodriguez" w:date="2021-03-10T13:02:00Z">
        <w:r w:rsidR="00CC4F59">
          <w:t xml:space="preserve"> </w:t>
        </w:r>
      </w:ins>
      <w:ins w:id="33" w:author="Andres Gutierrez Rodriguez" w:date="2021-03-10T13:22:00Z">
        <w:r w:rsidR="00EC5F6E">
          <w:t xml:space="preserve">region </w:t>
        </w:r>
      </w:ins>
      <w:ins w:id="34" w:author="Andres Gutierrez Rodriguez" w:date="2021-03-10T13:06:00Z">
        <w:r w:rsidR="00EA6C19">
          <w:t xml:space="preserve">using DNA metabarcoding approaches </w:t>
        </w:r>
      </w:ins>
      <w:ins w:id="35" w:author="Andres Gutierrez Rodriguez" w:date="2021-03-10T13:02:00Z">
        <w:r w:rsidR="00CC4F59">
          <w:t>(</w:t>
        </w:r>
        <w:proofErr w:type="spellStart"/>
        <w:r w:rsidR="00CC4F59">
          <w:t>Raes</w:t>
        </w:r>
        <w:proofErr w:type="spellEnd"/>
        <w:r w:rsidR="00CC4F59">
          <w:t xml:space="preserve"> et al., 2018</w:t>
        </w:r>
      </w:ins>
      <w:ins w:id="36" w:author="Andres Gutierrez Rodriguez" w:date="2021-03-10T13:03:00Z">
        <w:r w:rsidR="00CC4F59">
          <w:t>).</w:t>
        </w:r>
      </w:ins>
      <w:ins w:id="37" w:author="Andres Gutierrez Rodriguez" w:date="2021-03-10T13:02:00Z">
        <w:r w:rsidR="00CC4F59">
          <w:t xml:space="preserve"> </w:t>
        </w:r>
      </w:ins>
      <w:ins w:id="38" w:author="Andres Gutierrez Rodriguez" w:date="2021-03-10T13:01:00Z">
        <w:r w:rsidR="00CC4F59">
          <w:t xml:space="preserve"> </w:t>
        </w:r>
      </w:ins>
      <w:r w:rsidR="000A4151" w:rsidRPr="00217175">
        <w:t xml:space="preserve">However, a </w:t>
      </w:r>
      <w:r w:rsidR="00770B8A" w:rsidRPr="00217175">
        <w:t xml:space="preserve">comprehensive </w:t>
      </w:r>
      <w:r w:rsidR="003D6A9E" w:rsidRPr="00217175">
        <w:t xml:space="preserve">characterization of </w:t>
      </w:r>
      <w:ins w:id="39" w:author="Andres Gutierrez Rodriguez" w:date="2021-03-10T13:08:00Z">
        <w:r w:rsidR="00EA6C19">
          <w:t xml:space="preserve">the taxonomic composition of </w:t>
        </w:r>
      </w:ins>
      <w:r w:rsidR="003D6A9E" w:rsidRPr="00217175">
        <w:t xml:space="preserve">protistan communities </w:t>
      </w:r>
      <w:ins w:id="40" w:author="Andres Gutierrez Rodriguez" w:date="2021-03-10T12:53:00Z">
        <w:r w:rsidR="00217175">
          <w:t>associated with the</w:t>
        </w:r>
      </w:ins>
      <w:ins w:id="41" w:author="Andres Gutierrez Rodriguez" w:date="2021-03-10T12:52:00Z">
        <w:r w:rsidR="00217175">
          <w:t xml:space="preserve"> </w:t>
        </w:r>
        <w:r w:rsidR="00217175" w:rsidRPr="00217175">
          <w:t xml:space="preserve">main water masses the SW Pacific </w:t>
        </w:r>
      </w:ins>
      <w:ins w:id="42" w:author="Andres Gutierrez Rodriguez" w:date="2021-03-10T13:12:00Z">
        <w:r w:rsidR="00EA6C19">
          <w:t xml:space="preserve">and the distributional patterns of </w:t>
        </w:r>
      </w:ins>
      <w:ins w:id="43" w:author="Andres Gutierrez Rodriguez" w:date="2021-03-10T13:13:00Z">
        <w:r w:rsidR="00EA6C19">
          <w:t>dominant taxa across</w:t>
        </w:r>
      </w:ins>
      <w:ins w:id="44" w:author="Andres Gutierrez Rodriguez" w:date="2021-03-10T12:53:00Z">
        <w:r w:rsidR="00217175">
          <w:t xml:space="preserve"> contrasting </w:t>
        </w:r>
      </w:ins>
      <w:ins w:id="45" w:author="Andres Gutierrez Rodriguez" w:date="2021-03-10T12:52:00Z">
        <w:r w:rsidR="00217175" w:rsidRPr="00217175">
          <w:t>region</w:t>
        </w:r>
      </w:ins>
      <w:ins w:id="46" w:author="Andres Gutierrez Rodriguez" w:date="2021-03-10T12:53:00Z">
        <w:r w:rsidR="00217175">
          <w:t xml:space="preserve">s </w:t>
        </w:r>
        <w:r w:rsidR="00CC4F59">
          <w:t>and seasons</w:t>
        </w:r>
      </w:ins>
      <w:ins w:id="47" w:author="Andres Gutierrez Rodriguez" w:date="2021-03-10T12:52:00Z">
        <w:r w:rsidR="00217175" w:rsidRPr="00217175">
          <w:t xml:space="preserve"> is still lacking. </w:t>
        </w:r>
      </w:ins>
    </w:p>
    <w:p w14:paraId="3D196DD7" w14:textId="17339C21" w:rsidR="00FE5C06" w:rsidRPr="00217175" w:rsidDel="00CC4F59" w:rsidRDefault="00596D37" w:rsidP="00FE5C06">
      <w:pPr>
        <w:spacing w:line="276" w:lineRule="auto"/>
        <w:ind w:firstLine="284"/>
        <w:jc w:val="both"/>
        <w:rPr>
          <w:del w:id="48" w:author="Andres Gutierrez Rodriguez" w:date="2021-03-10T12:53:00Z"/>
        </w:rPr>
      </w:pPr>
      <w:del w:id="49" w:author="Andres Gutierrez Rodriguez" w:date="2021-03-10T12:53:00Z">
        <w:r w:rsidRPr="00217175" w:rsidDel="00CC4F59">
          <w:delText>associated with the main</w:delText>
        </w:r>
        <w:r w:rsidR="003D6A9E" w:rsidRPr="00217175" w:rsidDel="00CC4F59">
          <w:delText xml:space="preserve"> </w:delText>
        </w:r>
        <w:r w:rsidR="00C94D0E" w:rsidRPr="00217175" w:rsidDel="00CC4F59">
          <w:delText>water</w:delText>
        </w:r>
        <w:r w:rsidRPr="00217175" w:rsidDel="00CC4F59">
          <w:delText xml:space="preserve"> masses</w:delText>
        </w:r>
        <w:r w:rsidR="00C94D0E" w:rsidRPr="00217175" w:rsidDel="00CC4F59">
          <w:delText xml:space="preserve"> </w:delText>
        </w:r>
        <w:r w:rsidRPr="00217175" w:rsidDel="00CC4F59">
          <w:delText xml:space="preserve">and oceanographic features </w:delText>
        </w:r>
        <w:r w:rsidR="00C94D0E" w:rsidRPr="00217175" w:rsidDel="00CC4F59">
          <w:delText xml:space="preserve">of the SW Pacific region </w:delText>
        </w:r>
        <w:r w:rsidR="003D6A9E" w:rsidRPr="00217175" w:rsidDel="00CC4F59">
          <w:delText>is still lacking.</w:delText>
        </w:r>
        <w:r w:rsidR="00C9405D" w:rsidRPr="00217175" w:rsidDel="00CC4F59">
          <w:delText xml:space="preserve"> </w:delText>
        </w:r>
      </w:del>
    </w:p>
    <w:p w14:paraId="1397B284" w14:textId="5DA1308E" w:rsidR="00FE5C06" w:rsidRDefault="00073287" w:rsidP="00FE5C06">
      <w:pPr>
        <w:spacing w:line="276" w:lineRule="auto"/>
        <w:ind w:firstLine="284"/>
        <w:jc w:val="both"/>
        <w:rPr>
          <w:lang w:val="en-US"/>
        </w:rPr>
      </w:pPr>
      <w:r w:rsidRPr="00073287">
        <w:t>The aims of this study are 1) to characterize the diversity of protistan communities in ST and SA waters east of New Zealand and across the major frontal zones - the STF and the Subantarctic Front (SAF) - that delimit these water masses and 2) to investigate the distributional patterns of main protistan taxonomic groups and species in the context of physical and chemical variability across and within water masses. Specifically, we want to know how (dis-)similar are protist communities in ST and SA waters? At which taxonomic level do these differences emerge</w:t>
      </w:r>
      <w:r>
        <w:t xml:space="preserve">? </w:t>
      </w:r>
      <w:r w:rsidRPr="00073287">
        <w:t>What are the main environmental factors responsible for the</w:t>
      </w:r>
      <w:r>
        <w:t>se</w:t>
      </w:r>
      <w:r w:rsidRPr="00073287">
        <w:t xml:space="preserve"> differences? </w:t>
      </w:r>
      <w:r>
        <w:t xml:space="preserve">Which are </w:t>
      </w:r>
      <w:r w:rsidRPr="00073287">
        <w:t>the main taxonomic groups associated with each water mass and their environmental preferences? To do so we have combined DNA metabarcoding (18S rRNA) and biogeochemical (inorganic nutrients, chlorophyll a,…) analysis of samples collected during 12 oceanographic voyages</w:t>
      </w:r>
      <w:r w:rsidR="00217175">
        <w:t xml:space="preserve"> conducted over several years (2009-2017)</w:t>
      </w:r>
      <w:r w:rsidRPr="00073287">
        <w:t xml:space="preserve"> </w:t>
      </w:r>
      <w:r w:rsidR="00217175">
        <w:t xml:space="preserve">and seasons across </w:t>
      </w:r>
      <w:r w:rsidRPr="00073287">
        <w:t xml:space="preserve">ST and SA waters </w:t>
      </w:r>
      <w:r>
        <w:t>east of New Zealand</w:t>
      </w:r>
      <w:del w:id="50" w:author="Andres Gutierrez Rodriguez" w:date="2021-03-10T13:44:00Z">
        <w:r w:rsidDel="003C66EA">
          <w:delText xml:space="preserve"> </w:delText>
        </w:r>
        <w:r w:rsidR="00217175" w:rsidDel="003C66EA">
          <w:delText>that spanned</w:delText>
        </w:r>
        <w:r w:rsidRPr="00073287" w:rsidDel="003C66EA">
          <w:delText xml:space="preserve"> &gt;20 </w:delText>
        </w:r>
        <w:r w:rsidDel="003C66EA">
          <w:delText xml:space="preserve">latitudinal </w:delText>
        </w:r>
        <w:r w:rsidRPr="00073287" w:rsidDel="003C66EA">
          <w:delText xml:space="preserve">degrees of </w:delText>
        </w:r>
        <w:r w:rsidDel="003C66EA">
          <w:delText>the SW Pacific region</w:delText>
        </w:r>
      </w:del>
      <w:r w:rsidRPr="00073287">
        <w:t xml:space="preserve">.  </w:t>
      </w:r>
    </w:p>
    <w:p w14:paraId="5E5112DE" w14:textId="77777777" w:rsidR="00217175" w:rsidRDefault="00217175" w:rsidP="007C1994">
      <w:pPr>
        <w:spacing w:line="276" w:lineRule="auto"/>
        <w:ind w:firstLine="284"/>
        <w:jc w:val="both"/>
        <w:rPr>
          <w:ins w:id="51" w:author="Andres Gutierrez Rodriguez" w:date="2021-03-10T12:49:00Z"/>
          <w:b/>
          <w:bCs/>
          <w:lang w:val="en-US"/>
        </w:rPr>
      </w:pPr>
    </w:p>
    <w:p w14:paraId="4060580D" w14:textId="32FAE5DD" w:rsidR="007C1994" w:rsidRPr="00B206EB" w:rsidRDefault="00B206EB" w:rsidP="007C1994">
      <w:pPr>
        <w:spacing w:line="276" w:lineRule="auto"/>
        <w:ind w:firstLine="284"/>
        <w:jc w:val="both"/>
        <w:rPr>
          <w:ins w:id="52" w:author="Andres Gutierrez Rodriguez" w:date="2021-03-09T11:01:00Z"/>
          <w:b/>
          <w:bCs/>
          <w:lang w:val="en-US"/>
          <w:rPrChange w:id="53" w:author="Andres Gutierrez Rodriguez" w:date="2021-03-09T14:02:00Z">
            <w:rPr>
              <w:ins w:id="54" w:author="Andres Gutierrez Rodriguez" w:date="2021-03-09T11:01:00Z"/>
              <w:sz w:val="22"/>
              <w:szCs w:val="22"/>
            </w:rPr>
          </w:rPrChange>
        </w:rPr>
      </w:pPr>
      <w:ins w:id="55" w:author="Andres Gutierrez Rodriguez" w:date="2021-03-09T14:02:00Z">
        <w:r w:rsidRPr="00B206EB">
          <w:rPr>
            <w:b/>
            <w:bCs/>
            <w:lang w:val="en-US"/>
            <w:rPrChange w:id="56" w:author="Andres Gutierrez Rodriguez" w:date="2021-03-09T14:02:00Z">
              <w:rPr>
                <w:lang w:val="en-US"/>
              </w:rPr>
            </w:rPrChange>
          </w:rPr>
          <w:t>EXTRA</w:t>
        </w:r>
      </w:ins>
    </w:p>
    <w:p w14:paraId="6BFA644E" w14:textId="4B1EBE58" w:rsidR="00524FE1" w:rsidRDefault="00524FE1">
      <w:pPr>
        <w:spacing w:line="276" w:lineRule="auto"/>
        <w:ind w:firstLine="284"/>
        <w:jc w:val="both"/>
        <w:rPr>
          <w:ins w:id="57" w:author="Andres Gutierrez Rodriguez" w:date="2021-03-09T10:54:00Z"/>
          <w:lang w:val="en-US"/>
        </w:rPr>
      </w:pPr>
    </w:p>
    <w:p w14:paraId="1888EB02" w14:textId="34F24D86" w:rsidR="00513240" w:rsidRDefault="00CE659C">
      <w:pPr>
        <w:spacing w:line="276" w:lineRule="auto"/>
        <w:ind w:firstLine="284"/>
        <w:jc w:val="both"/>
        <w:rPr>
          <w:ins w:id="58" w:author="Andres Gutierrez Rodriguez" w:date="2021-03-05T17:34:00Z"/>
          <w:sz w:val="22"/>
          <w:szCs w:val="22"/>
        </w:rPr>
        <w:pPrChange w:id="59" w:author="Andres Gutierrez Rodriguez" w:date="2021-03-05T17:35:00Z">
          <w:pPr>
            <w:spacing w:line="276" w:lineRule="auto"/>
            <w:jc w:val="both"/>
          </w:pPr>
        </w:pPrChange>
      </w:pPr>
      <w:ins w:id="60" w:author="Andres Gutierrez Rodriguez" w:date="2021-03-05T17:02:00Z">
        <w:r>
          <w:rPr>
            <w:lang w:val="en-US"/>
          </w:rPr>
          <w:t xml:space="preserve">Microscopy-based analysis, for instance, can </w:t>
        </w:r>
      </w:ins>
      <w:ins w:id="61" w:author="Andres Gutierrez Rodriguez" w:date="2021-03-05T17:05:00Z">
        <w:r>
          <w:rPr>
            <w:lang w:val="en-US"/>
          </w:rPr>
          <w:t>produce</w:t>
        </w:r>
      </w:ins>
      <w:ins w:id="62" w:author="Andres Gutierrez Rodriguez" w:date="2021-03-05T17:02:00Z">
        <w:r>
          <w:rPr>
            <w:lang w:val="en-US"/>
          </w:rPr>
          <w:t xml:space="preserve"> a</w:t>
        </w:r>
      </w:ins>
      <w:ins w:id="63" w:author="Andres Gutierrez Rodriguez" w:date="2021-03-05T17:03:00Z">
        <w:r>
          <w:rPr>
            <w:lang w:val="en-US"/>
          </w:rPr>
          <w:t xml:space="preserve"> quantitative assessment of </w:t>
        </w:r>
      </w:ins>
      <w:ins w:id="64" w:author="Andres Gutierrez Rodriguez" w:date="2021-03-05T17:04:00Z">
        <w:r>
          <w:rPr>
            <w:lang w:val="en-US"/>
          </w:rPr>
          <w:t xml:space="preserve">larger </w:t>
        </w:r>
      </w:ins>
      <w:ins w:id="65" w:author="Andres Gutierrez Rodriguez" w:date="2021-03-05T17:03:00Z">
        <w:r>
          <w:rPr>
            <w:lang w:val="en-US"/>
          </w:rPr>
          <w:t>nano- and micro-phytopl</w:t>
        </w:r>
      </w:ins>
      <w:ins w:id="66" w:author="Andres Gutierrez Rodriguez" w:date="2021-03-05T17:04:00Z">
        <w:r>
          <w:rPr>
            <w:lang w:val="en-US"/>
          </w:rPr>
          <w:t>ankton species</w:t>
        </w:r>
      </w:ins>
      <w:ins w:id="67" w:author="Andres Gutierrez Rodriguez" w:date="2021-03-05T17:09:00Z">
        <w:r w:rsidR="000E25B0">
          <w:rPr>
            <w:lang w:val="en-US"/>
          </w:rPr>
          <w:t xml:space="preserve">, </w:t>
        </w:r>
      </w:ins>
      <w:ins w:id="68" w:author="Andres Gutierrez Rodriguez" w:date="2021-03-05T17:05:00Z">
        <w:r>
          <w:rPr>
            <w:lang w:val="en-US"/>
          </w:rPr>
          <w:t xml:space="preserve">but </w:t>
        </w:r>
      </w:ins>
      <w:ins w:id="69" w:author="Andres Gutierrez Rodriguez" w:date="2021-03-05T17:10:00Z">
        <w:r w:rsidR="000E25B0">
          <w:rPr>
            <w:lang w:val="en-US"/>
          </w:rPr>
          <w:t>it depen</w:t>
        </w:r>
      </w:ins>
      <w:ins w:id="70" w:author="Andres Gutierrez Rodriguez" w:date="2021-03-05T17:11:00Z">
        <w:r w:rsidR="000E25B0">
          <w:rPr>
            <w:lang w:val="en-US"/>
          </w:rPr>
          <w:t xml:space="preserve">ds </w:t>
        </w:r>
      </w:ins>
      <w:ins w:id="71" w:author="Andres Gutierrez Rodriguez" w:date="2021-03-05T17:09:00Z">
        <w:r w:rsidR="000E25B0">
          <w:rPr>
            <w:lang w:val="en-US"/>
          </w:rPr>
          <w:t>heavily on the taxonomic expertise behind the microscope</w:t>
        </w:r>
      </w:ins>
      <w:ins w:id="72" w:author="Andres Gutierrez Rodriguez" w:date="2021-03-05T17:11:00Z">
        <w:r w:rsidR="000E25B0">
          <w:rPr>
            <w:lang w:val="en-US"/>
          </w:rPr>
          <w:t>,</w:t>
        </w:r>
      </w:ins>
      <w:ins w:id="73" w:author="Andres Gutierrez Rodriguez" w:date="2021-03-05T17:09:00Z">
        <w:r w:rsidR="000E25B0">
          <w:rPr>
            <w:lang w:val="en-US"/>
          </w:rPr>
          <w:t xml:space="preserve"> </w:t>
        </w:r>
      </w:ins>
      <w:ins w:id="74" w:author="Andres Gutierrez Rodriguez" w:date="2021-03-05T17:05:00Z">
        <w:r>
          <w:rPr>
            <w:lang w:val="en-US"/>
          </w:rPr>
          <w:t xml:space="preserve">fell short to identify smaller </w:t>
        </w:r>
      </w:ins>
      <w:ins w:id="75" w:author="Andres Gutierrez Rodriguez" w:date="2021-03-05T17:06:00Z">
        <w:r>
          <w:rPr>
            <w:lang w:val="en-US"/>
          </w:rPr>
          <w:t>pico</w:t>
        </w:r>
      </w:ins>
      <w:ins w:id="76" w:author="Andres Gutierrez Rodriguez" w:date="2021-03-05T17:05:00Z">
        <w:r>
          <w:rPr>
            <w:lang w:val="en-US"/>
          </w:rPr>
          <w:t xml:space="preserve">phytoplankton species </w:t>
        </w:r>
      </w:ins>
      <w:ins w:id="77" w:author="Andres Gutierrez Rodriguez" w:date="2021-03-05T17:11:00Z">
        <w:r w:rsidR="000E25B0">
          <w:rPr>
            <w:lang w:val="en-US"/>
          </w:rPr>
          <w:t>that</w:t>
        </w:r>
      </w:ins>
      <w:ins w:id="78" w:author="Andres Gutierrez Rodriguez" w:date="2021-03-05T17:06:00Z">
        <w:r>
          <w:rPr>
            <w:lang w:val="en-US"/>
          </w:rPr>
          <w:t xml:space="preserve"> </w:t>
        </w:r>
      </w:ins>
      <w:ins w:id="79" w:author="Andres Gutierrez Rodriguez" w:date="2021-03-05T17:07:00Z">
        <w:r w:rsidR="000E25B0">
          <w:rPr>
            <w:lang w:val="en-US"/>
          </w:rPr>
          <w:t xml:space="preserve">distinctive </w:t>
        </w:r>
      </w:ins>
      <w:ins w:id="80" w:author="Andres Gutierrez Rodriguez" w:date="2021-03-05T17:06:00Z">
        <w:r>
          <w:rPr>
            <w:lang w:val="en-US"/>
          </w:rPr>
          <w:t xml:space="preserve">morphological </w:t>
        </w:r>
      </w:ins>
      <w:ins w:id="81" w:author="Andres Gutierrez Rodriguez" w:date="2021-03-05T17:07:00Z">
        <w:r w:rsidR="000E25B0">
          <w:rPr>
            <w:lang w:val="en-US"/>
          </w:rPr>
          <w:t xml:space="preserve">characteristics </w:t>
        </w:r>
      </w:ins>
      <w:ins w:id="82" w:author="Andres Gutierrez Rodriguez" w:date="2021-03-05T17:11:00Z">
        <w:r w:rsidR="000E25B0">
          <w:rPr>
            <w:lang w:val="en-US"/>
          </w:rPr>
          <w:t xml:space="preserve">and it has a low through-put </w:t>
        </w:r>
      </w:ins>
      <w:ins w:id="83" w:author="Andres Gutierrez Rodriguez" w:date="2021-03-05T17:06:00Z">
        <w:r>
          <w:rPr>
            <w:lang w:val="en-US"/>
          </w:rPr>
          <w:t xml:space="preserve">(ref). </w:t>
        </w:r>
        <w:r w:rsidR="000E25B0">
          <w:rPr>
            <w:lang w:val="en-US"/>
          </w:rPr>
          <w:t xml:space="preserve"> </w:t>
        </w:r>
      </w:ins>
      <w:ins w:id="84" w:author="Andres Gutierrez Rodriguez" w:date="2021-03-05T17:11:00Z">
        <w:r w:rsidR="000E25B0">
          <w:rPr>
            <w:lang w:val="en-US"/>
          </w:rPr>
          <w:t xml:space="preserve">Pigment analysis on the other </w:t>
        </w:r>
        <w:r w:rsidR="000E25B0">
          <w:rPr>
            <w:lang w:val="en-US"/>
          </w:rPr>
          <w:lastRenderedPageBreak/>
          <w:t xml:space="preserve">hand </w:t>
        </w:r>
        <w:proofErr w:type="gramStart"/>
        <w:r w:rsidR="000E25B0">
          <w:rPr>
            <w:lang w:val="en-US"/>
          </w:rPr>
          <w:t>are</w:t>
        </w:r>
        <w:proofErr w:type="gramEnd"/>
        <w:r w:rsidR="000E25B0">
          <w:rPr>
            <w:lang w:val="en-US"/>
          </w:rPr>
          <w:t xml:space="preserve"> commonly used to characterize phytoplankton commun</w:t>
        </w:r>
      </w:ins>
      <w:ins w:id="85" w:author="Andres Gutierrez Rodriguez" w:date="2021-03-05T17:12:00Z">
        <w:r w:rsidR="000E25B0">
          <w:rPr>
            <w:lang w:val="en-US"/>
          </w:rPr>
          <w:t>ities partially due to their relatively high through-put</w:t>
        </w:r>
      </w:ins>
      <w:ins w:id="86" w:author="Andres Gutierrez Rodriguez" w:date="2021-03-05T17:13:00Z">
        <w:r w:rsidR="000E25B0">
          <w:rPr>
            <w:lang w:val="en-US"/>
          </w:rPr>
          <w:t xml:space="preserve">, equal coverage across cell size and </w:t>
        </w:r>
      </w:ins>
      <w:ins w:id="87" w:author="Andres Gutierrez Rodriguez" w:date="2021-03-05T17:14:00Z">
        <w:r w:rsidR="000E25B0">
          <w:rPr>
            <w:lang w:val="en-US"/>
          </w:rPr>
          <w:t>standardization of analytical methods favors inter-study comparisons.</w:t>
        </w:r>
      </w:ins>
      <w:ins w:id="88" w:author="Andres Gutierrez Rodriguez" w:date="2021-03-05T17:13:00Z">
        <w:r w:rsidR="000E25B0">
          <w:rPr>
            <w:lang w:val="en-US"/>
          </w:rPr>
          <w:t xml:space="preserve"> </w:t>
        </w:r>
      </w:ins>
      <w:ins w:id="89" w:author="Andres Gutierrez Rodriguez" w:date="2021-03-05T17:14:00Z">
        <w:r w:rsidR="000E25B0">
          <w:rPr>
            <w:lang w:val="en-US"/>
          </w:rPr>
          <w:t xml:space="preserve">However, </w:t>
        </w:r>
      </w:ins>
      <w:ins w:id="90" w:author="Andres Gutierrez Rodriguez" w:date="2021-03-05T17:15:00Z">
        <w:r w:rsidR="000E25B0">
          <w:rPr>
            <w:lang w:val="en-US"/>
          </w:rPr>
          <w:t>this approach only captures (pigmented) phytoplankton</w:t>
        </w:r>
      </w:ins>
      <w:ins w:id="91" w:author="Andres Gutierrez Rodriguez" w:date="2021-03-05T17:14:00Z">
        <w:r w:rsidR="000E25B0">
          <w:rPr>
            <w:lang w:val="en-US"/>
          </w:rPr>
          <w:t xml:space="preserve"> </w:t>
        </w:r>
      </w:ins>
      <w:ins w:id="92" w:author="Andres Gutierrez Rodriguez" w:date="2021-03-05T17:15:00Z">
        <w:r w:rsidR="000E25B0">
          <w:rPr>
            <w:lang w:val="en-US"/>
          </w:rPr>
          <w:t>and has low taxonomic resolu</w:t>
        </w:r>
      </w:ins>
      <w:ins w:id="93" w:author="Andres Gutierrez Rodriguez" w:date="2021-03-05T17:16:00Z">
        <w:r w:rsidR="000E25B0">
          <w:rPr>
            <w:lang w:val="en-US"/>
          </w:rPr>
          <w:t xml:space="preserve">tion generally down to class level. </w:t>
        </w:r>
      </w:ins>
    </w:p>
    <w:p w14:paraId="0845271E" w14:textId="655E4E3C" w:rsidR="00480D35" w:rsidDel="00A702EC" w:rsidRDefault="00480D35">
      <w:pPr>
        <w:spacing w:line="276" w:lineRule="auto"/>
        <w:jc w:val="both"/>
        <w:rPr>
          <w:ins w:id="94" w:author="Andres Gutierrez Rodriguez" w:date="2021-03-05T16:42:00Z"/>
          <w:del w:id="95" w:author="Andres Gutierrez Rodriguez [2]" w:date="2021-03-12T11:18:00Z"/>
          <w:lang w:val="en-US"/>
        </w:rPr>
        <w:pPrChange w:id="96" w:author="Andres Gutierrez Rodriguez" w:date="2021-03-09T14:02:00Z">
          <w:pPr>
            <w:spacing w:line="276" w:lineRule="auto"/>
            <w:ind w:firstLine="284"/>
            <w:jc w:val="both"/>
          </w:pPr>
        </w:pPrChange>
      </w:pPr>
    </w:p>
    <w:p w14:paraId="271517A0" w14:textId="70A0F3C1" w:rsidR="00293B49" w:rsidDel="00B206EB" w:rsidRDefault="00293B49" w:rsidP="00E72137">
      <w:pPr>
        <w:spacing w:line="276" w:lineRule="auto"/>
        <w:ind w:firstLine="284"/>
        <w:jc w:val="both"/>
        <w:rPr>
          <w:del w:id="97" w:author="Andres Gutierrez Rodriguez" w:date="2021-03-09T14:02:00Z"/>
          <w:lang w:val="en-US"/>
        </w:rPr>
      </w:pPr>
      <w:del w:id="98" w:author="Andres Gutierrez Rodriguez" w:date="2021-03-09T14:02:00Z">
        <w:r w:rsidDel="00B206EB">
          <w:rPr>
            <w:lang w:val="en-US"/>
          </w:rPr>
          <w:delText>Protistan plankton - Base of the food-web – productivity – microbial processes – carrying capacity of the ecosystem, biogeochemical cycling,…</w:delText>
        </w:r>
      </w:del>
      <w:ins w:id="99" w:author="Nodder" w:date="2020-09-23T10:18:00Z">
        <w:del w:id="100" w:author="Andres Gutierrez Rodriguez" w:date="2021-03-09T14:02:00Z">
          <w:r w:rsidR="00265EBA" w:rsidDel="00B206EB">
            <w:rPr>
              <w:lang w:val="en-US"/>
            </w:rPr>
            <w:delText xml:space="preserve"> complexity of </w:delText>
          </w:r>
        </w:del>
      </w:ins>
      <w:ins w:id="101" w:author="Nodder" w:date="2020-09-23T10:20:00Z">
        <w:del w:id="102" w:author="Andres Gutierrez Rodriguez" w:date="2021-03-09T14:02:00Z">
          <w:r w:rsidR="00A95E0A" w:rsidDel="00B206EB">
            <w:rPr>
              <w:lang w:val="en-US"/>
            </w:rPr>
            <w:delText>planktonic systems cf. other foodwebs</w:delText>
          </w:r>
          <w:r w:rsidR="00AB0BF2" w:rsidDel="00B206EB">
            <w:rPr>
              <w:lang w:val="en-US"/>
            </w:rPr>
            <w:delText xml:space="preserve">; functional plasticity </w:delText>
          </w:r>
        </w:del>
      </w:ins>
      <w:ins w:id="103" w:author="Nodder" w:date="2020-09-23T10:21:00Z">
        <w:del w:id="104" w:author="Andres Gutierrez Rodriguez" w:date="2021-03-09T14:02:00Z">
          <w:r w:rsidR="00FE3CFE" w:rsidDel="00B206EB">
            <w:rPr>
              <w:lang w:val="en-US"/>
            </w:rPr>
            <w:delText>–</w:delText>
          </w:r>
        </w:del>
      </w:ins>
      <w:ins w:id="105" w:author="Nodder" w:date="2020-09-23T10:20:00Z">
        <w:del w:id="106" w:author="Andres Gutierrez Rodriguez" w:date="2021-03-09T14:02:00Z">
          <w:r w:rsidR="00AB0BF2" w:rsidDel="00B206EB">
            <w:rPr>
              <w:lang w:val="en-US"/>
            </w:rPr>
            <w:delText xml:space="preserve"> mixotrophy</w:delText>
          </w:r>
        </w:del>
      </w:ins>
      <w:ins w:id="107" w:author="Nodder" w:date="2020-09-23T10:21:00Z">
        <w:del w:id="108" w:author="Andres Gutierrez Rodriguez" w:date="2021-03-09T14:02:00Z">
          <w:r w:rsidR="00FE3CFE" w:rsidDel="00B206EB">
            <w:rPr>
              <w:lang w:val="en-US"/>
            </w:rPr>
            <w:delText xml:space="preserve">  (Mitra et al., Flynn et al.)</w:delText>
          </w:r>
        </w:del>
      </w:ins>
    </w:p>
    <w:p w14:paraId="5483840C" w14:textId="69B420BB" w:rsidR="00293B49" w:rsidDel="00B206EB" w:rsidRDefault="00293B49" w:rsidP="004E1E2B">
      <w:pPr>
        <w:spacing w:line="276" w:lineRule="auto"/>
        <w:jc w:val="both"/>
        <w:rPr>
          <w:del w:id="109" w:author="Andres Gutierrez Rodriguez" w:date="2021-03-09T14:02:00Z"/>
          <w:lang w:val="en-US"/>
        </w:rPr>
      </w:pPr>
    </w:p>
    <w:p w14:paraId="4AF46132" w14:textId="3BBF378F" w:rsidR="004E1E2B" w:rsidDel="00073287" w:rsidRDefault="004E1E2B" w:rsidP="004E1E2B">
      <w:pPr>
        <w:spacing w:line="276" w:lineRule="auto"/>
        <w:ind w:firstLine="284"/>
        <w:jc w:val="both"/>
        <w:rPr>
          <w:del w:id="110" w:author="Andres Gutierrez Rodriguez" w:date="2021-03-10T12:34:00Z"/>
          <w:lang w:val="en-US"/>
        </w:rPr>
      </w:pPr>
      <w:del w:id="111" w:author="Andres Gutierrez Rodriguez" w:date="2021-03-09T14:02:00Z">
        <w:r w:rsidDel="00B206EB">
          <w:rPr>
            <w:lang w:val="en-US"/>
          </w:rPr>
          <w:delText xml:space="preserve">Environmental gradients – community composition variability and specific groups variability in relationship with physico-chemical properties. Understanding these distributions and physical-biological relationships </w:delText>
        </w:r>
      </w:del>
      <w:del w:id="112" w:author="Andres Gutierrez Rodriguez" w:date="2021-03-09T14:03:00Z">
        <w:r w:rsidDel="00B206EB">
          <w:rPr>
            <w:lang w:val="en-US"/>
          </w:rPr>
          <w:delText xml:space="preserve">- </w:delText>
        </w:r>
      </w:del>
      <w:del w:id="113" w:author="Andres Gutierrez Rodriguez" w:date="2021-03-10T12:34:00Z">
        <w:r w:rsidDel="00073287">
          <w:rPr>
            <w:lang w:val="en-US"/>
          </w:rPr>
          <w:delText>Particularly important in light of climate change, to anticipate how base of the food-web will respond to future physico-chemical conditions (warming/stratification) and oceanographic conditions (e.g. southwards migration of STF), blablabla</w:delText>
        </w:r>
      </w:del>
    </w:p>
    <w:p w14:paraId="0A311335" w14:textId="4D1BE1E2" w:rsidR="00EF0288" w:rsidDel="00073287" w:rsidRDefault="00EF0288" w:rsidP="004E1E2B">
      <w:pPr>
        <w:spacing w:line="276" w:lineRule="auto"/>
        <w:jc w:val="both"/>
        <w:rPr>
          <w:ins w:id="114" w:author="Nodder" w:date="2020-09-23T10:17:00Z"/>
          <w:del w:id="115" w:author="Andres Gutierrez Rodriguez" w:date="2021-03-10T12:34:00Z"/>
          <w:lang w:val="en-US"/>
        </w:rPr>
      </w:pPr>
    </w:p>
    <w:p w14:paraId="41B57072" w14:textId="0EF2B111" w:rsidR="000F07E6" w:rsidDel="00B206EB" w:rsidRDefault="00722910" w:rsidP="004E1E2B">
      <w:pPr>
        <w:spacing w:line="276" w:lineRule="auto"/>
        <w:jc w:val="both"/>
        <w:rPr>
          <w:ins w:id="116" w:author="Nodder" w:date="2020-09-23T10:17:00Z"/>
          <w:del w:id="117" w:author="Andres Gutierrez Rodriguez" w:date="2021-03-09T14:03:00Z"/>
          <w:lang w:val="en-US"/>
        </w:rPr>
      </w:pPr>
      <w:ins w:id="118" w:author="Nodder" w:date="2020-09-23T10:17:00Z">
        <w:del w:id="119" w:author="Andres Gutierrez Rodriguez" w:date="2021-03-09T14:03:00Z">
          <w:r w:rsidDel="00B206EB">
            <w:rPr>
              <w:lang w:val="en-US"/>
            </w:rPr>
            <w:delText>How DNA metabarcoding techniques have change</w:delText>
          </w:r>
        </w:del>
      </w:ins>
      <w:ins w:id="120" w:author="Nodder" w:date="2020-09-23T10:18:00Z">
        <w:del w:id="121" w:author="Andres Gutierrez Rodriguez" w:date="2021-03-09T14:03:00Z">
          <w:r w:rsidDel="00B206EB">
            <w:rPr>
              <w:lang w:val="en-US"/>
            </w:rPr>
            <w:delText xml:space="preserve">d </w:delText>
          </w:r>
          <w:r w:rsidR="00265EBA" w:rsidDel="00B206EB">
            <w:rPr>
              <w:lang w:val="en-US"/>
            </w:rPr>
            <w:delText xml:space="preserve">traditional approaches of assessing </w:delText>
          </w:r>
        </w:del>
      </w:ins>
      <w:ins w:id="122" w:author="Nodder" w:date="2020-09-23T10:20:00Z">
        <w:del w:id="123" w:author="Andres Gutierrez Rodriguez" w:date="2021-03-09T14:03:00Z">
          <w:r w:rsidR="00BE1084" w:rsidDel="00B206EB">
            <w:rPr>
              <w:lang w:val="en-US"/>
            </w:rPr>
            <w:delText>plan</w:delText>
          </w:r>
        </w:del>
      </w:ins>
      <w:ins w:id="124" w:author="Nodder" w:date="2020-09-23T10:21:00Z">
        <w:del w:id="125" w:author="Andres Gutierrez Rodriguez" w:date="2021-03-09T14:03:00Z">
          <w:r w:rsidR="00BE1084" w:rsidDel="00B206EB">
            <w:rPr>
              <w:lang w:val="en-US"/>
            </w:rPr>
            <w:delText xml:space="preserve">kton </w:delText>
          </w:r>
        </w:del>
      </w:ins>
      <w:ins w:id="126" w:author="Nodder" w:date="2020-09-23T10:23:00Z">
        <w:del w:id="127" w:author="Andres Gutierrez Rodriguez" w:date="2021-03-09T14:03:00Z">
          <w:r w:rsidR="00AB047E" w:rsidDel="00B206EB">
            <w:rPr>
              <w:lang w:val="en-US"/>
            </w:rPr>
            <w:delText xml:space="preserve">community </w:delText>
          </w:r>
        </w:del>
      </w:ins>
      <w:ins w:id="128" w:author="Nodder" w:date="2020-09-23T10:21:00Z">
        <w:del w:id="129" w:author="Andres Gutierrez Rodriguez" w:date="2021-03-09T14:03:00Z">
          <w:r w:rsidR="00BE1084" w:rsidDel="00B206EB">
            <w:rPr>
              <w:lang w:val="en-US"/>
            </w:rPr>
            <w:delText xml:space="preserve">biodiversity </w:delText>
          </w:r>
        </w:del>
      </w:ins>
      <w:ins w:id="130" w:author="Nodder" w:date="2020-09-23T10:23:00Z">
        <w:del w:id="131" w:author="Andres Gutierrez Rodriguez" w:date="2021-03-09T14:03:00Z">
          <w:r w:rsidR="00AB047E" w:rsidDel="00B206EB">
            <w:rPr>
              <w:lang w:val="en-US"/>
            </w:rPr>
            <w:delText xml:space="preserve">and functioning </w:delText>
          </w:r>
        </w:del>
      </w:ins>
      <w:ins w:id="132" w:author="Nodder" w:date="2020-09-23T10:21:00Z">
        <w:del w:id="133" w:author="Andres Gutierrez Rodriguez" w:date="2021-03-09T14:03:00Z">
          <w:r w:rsidR="00BE1084" w:rsidDel="00B206EB">
            <w:rPr>
              <w:lang w:val="en-US"/>
            </w:rPr>
            <w:delText>o</w:delText>
          </w:r>
        </w:del>
      </w:ins>
      <w:ins w:id="134" w:author="Nodder" w:date="2020-09-23T10:22:00Z">
        <w:del w:id="135" w:author="Andres Gutierrez Rodriguez" w:date="2021-03-09T14:03:00Z">
          <w:r w:rsidR="00FE3CFE" w:rsidDel="00B206EB">
            <w:rPr>
              <w:lang w:val="en-US"/>
            </w:rPr>
            <w:delText xml:space="preserve">ver a wide range of temporal to spatial scales (e.g., </w:delText>
          </w:r>
        </w:del>
      </w:ins>
      <w:ins w:id="136" w:author="Nodder" w:date="2020-09-23T10:21:00Z">
        <w:del w:id="137" w:author="Andres Gutierrez Rodriguez" w:date="2021-03-09T14:03:00Z">
          <w:r w:rsidR="00BE1084" w:rsidDel="00B206EB">
            <w:rPr>
              <w:lang w:val="en-US"/>
            </w:rPr>
            <w:delText>local (estu</w:delText>
          </w:r>
          <w:r w:rsidR="00FE3CFE" w:rsidDel="00B206EB">
            <w:rPr>
              <w:lang w:val="en-US"/>
            </w:rPr>
            <w:delText xml:space="preserve">aries) </w:delText>
          </w:r>
          <w:r w:rsidR="00BE1084" w:rsidDel="00B206EB">
            <w:rPr>
              <w:lang w:val="en-US"/>
            </w:rPr>
            <w:delText>to global (</w:delText>
          </w:r>
          <w:r w:rsidR="00FE3CFE" w:rsidDel="00B206EB">
            <w:rPr>
              <w:lang w:val="en-US"/>
            </w:rPr>
            <w:delText xml:space="preserve">e.g., </w:delText>
          </w:r>
          <w:r w:rsidR="00BE1084" w:rsidDel="00B206EB">
            <w:rPr>
              <w:lang w:val="en-US"/>
            </w:rPr>
            <w:delText>Tara</w:delText>
          </w:r>
          <w:r w:rsidR="00FE3CFE" w:rsidDel="00B206EB">
            <w:rPr>
              <w:lang w:val="en-US"/>
            </w:rPr>
            <w:delText>, Guidi et al.</w:delText>
          </w:r>
          <w:r w:rsidR="00BE1084" w:rsidDel="00B206EB">
            <w:rPr>
              <w:lang w:val="en-US"/>
            </w:rPr>
            <w:delText>)</w:delText>
          </w:r>
        </w:del>
      </w:ins>
      <w:ins w:id="138" w:author="Nodder" w:date="2020-09-23T10:22:00Z">
        <w:del w:id="139" w:author="Andres Gutierrez Rodriguez" w:date="2021-03-09T14:03:00Z">
          <w:r w:rsidR="00FE3CFE" w:rsidDel="00B206EB">
            <w:rPr>
              <w:lang w:val="en-US"/>
            </w:rPr>
            <w:delText xml:space="preserve"> examples)</w:delText>
          </w:r>
        </w:del>
      </w:ins>
    </w:p>
    <w:p w14:paraId="79B26D66" w14:textId="77777777" w:rsidR="000F07E6" w:rsidRDefault="000F07E6" w:rsidP="004E1E2B">
      <w:pPr>
        <w:spacing w:line="276" w:lineRule="auto"/>
        <w:jc w:val="both"/>
        <w:rPr>
          <w:lang w:val="en-US"/>
        </w:rPr>
      </w:pPr>
    </w:p>
    <w:p w14:paraId="3B45F3A3" w14:textId="15297AF7" w:rsidR="002820D1" w:rsidRDefault="00EF0288" w:rsidP="004E1E2B">
      <w:pPr>
        <w:spacing w:line="276" w:lineRule="auto"/>
        <w:jc w:val="both"/>
        <w:rPr>
          <w:lang w:val="en-US"/>
        </w:rPr>
      </w:pPr>
      <w:r>
        <w:rPr>
          <w:lang w:val="en-US"/>
        </w:rPr>
        <w:t xml:space="preserve">Oceanographic boundaries - Microbial oceanic provinces – Biomes - </w:t>
      </w:r>
      <w:r w:rsidR="002820D1">
        <w:rPr>
          <w:lang w:val="en-US"/>
        </w:rPr>
        <w:t xml:space="preserve">Biogeography – </w:t>
      </w:r>
    </w:p>
    <w:p w14:paraId="6BDCC79A" w14:textId="4BD2F7A3" w:rsidR="00EF0288" w:rsidDel="005C0350" w:rsidRDefault="00EF0288" w:rsidP="00F86499">
      <w:pPr>
        <w:spacing w:line="276" w:lineRule="auto"/>
        <w:jc w:val="both"/>
        <w:rPr>
          <w:del w:id="140" w:author="Andres Gutierrez Rodriguez" w:date="2021-03-10T13:18:00Z"/>
          <w:lang w:val="en-US"/>
        </w:rPr>
      </w:pPr>
    </w:p>
    <w:p w14:paraId="7773129C" w14:textId="77777777" w:rsidR="005C0350" w:rsidRDefault="005C0350" w:rsidP="00E72137">
      <w:pPr>
        <w:spacing w:line="276" w:lineRule="auto"/>
        <w:ind w:firstLine="284"/>
        <w:jc w:val="both"/>
        <w:rPr>
          <w:ins w:id="141" w:author="Andres Gutierrez Rodriguez" w:date="2021-03-10T13:18:00Z"/>
          <w:lang w:val="en-US"/>
        </w:rPr>
      </w:pPr>
    </w:p>
    <w:p w14:paraId="1C7C9D82" w14:textId="663AF87B" w:rsidR="00F86499" w:rsidRPr="00F86499" w:rsidDel="00073287" w:rsidRDefault="00290D74" w:rsidP="00F86499">
      <w:pPr>
        <w:spacing w:line="276" w:lineRule="auto"/>
        <w:jc w:val="both"/>
        <w:rPr>
          <w:del w:id="142" w:author="Andres Gutierrez Rodriguez" w:date="2021-03-10T12:34:00Z"/>
          <w:b/>
          <w:bCs/>
          <w:lang w:val="en-US"/>
        </w:rPr>
      </w:pPr>
      <w:del w:id="143" w:author="Andres Gutierrez Rodriguez" w:date="2021-03-10T12:34:00Z">
        <w:r w:rsidRPr="00F86499" w:rsidDel="00073287">
          <w:rPr>
            <w:b/>
            <w:bCs/>
            <w:lang w:val="en-US"/>
          </w:rPr>
          <w:delText xml:space="preserve">[2] </w:delText>
        </w:r>
        <w:r w:rsidR="00F86499" w:rsidDel="00073287">
          <w:rPr>
            <w:b/>
            <w:bCs/>
            <w:lang w:val="en-US"/>
          </w:rPr>
          <w:delText xml:space="preserve">Specific context of our </w:delText>
        </w:r>
        <w:r w:rsidR="00F86499" w:rsidRPr="00F86499" w:rsidDel="00073287">
          <w:rPr>
            <w:b/>
            <w:bCs/>
            <w:lang w:val="en-US"/>
          </w:rPr>
          <w:delText>case</w:delText>
        </w:r>
        <w:r w:rsidR="00F86499" w:rsidDel="00073287">
          <w:rPr>
            <w:b/>
            <w:bCs/>
            <w:lang w:val="en-US"/>
          </w:rPr>
          <w:delText xml:space="preserve"> study</w:delText>
        </w:r>
        <w:r w:rsidR="00F86499" w:rsidRPr="00F86499" w:rsidDel="00073287">
          <w:rPr>
            <w:b/>
            <w:bCs/>
            <w:lang w:val="en-US"/>
          </w:rPr>
          <w:delText xml:space="preserve"> </w:delText>
        </w:r>
        <w:r w:rsidR="00F86499" w:rsidDel="00073287">
          <w:rPr>
            <w:b/>
            <w:bCs/>
            <w:lang w:val="en-US"/>
          </w:rPr>
          <w:delText>– water-masses, currents, phytoplankton controls</w:delText>
        </w:r>
      </w:del>
    </w:p>
    <w:p w14:paraId="735F0AA1" w14:textId="2DD85EAA" w:rsidR="004E1E2B" w:rsidDel="00073287" w:rsidRDefault="00293B49" w:rsidP="004E1E2B">
      <w:pPr>
        <w:spacing w:line="276" w:lineRule="auto"/>
        <w:jc w:val="both"/>
        <w:rPr>
          <w:del w:id="144" w:author="Andres Gutierrez Rodriguez" w:date="2021-03-10T12:34:00Z"/>
          <w:lang w:val="en-US"/>
        </w:rPr>
      </w:pPr>
      <w:del w:id="145" w:author="Andres Gutierrez Rodriguez" w:date="2021-03-10T12:34:00Z">
        <w:r w:rsidDel="00073287">
          <w:rPr>
            <w:lang w:val="en-US"/>
          </w:rPr>
          <w:delText xml:space="preserve">SW Pacific </w:delText>
        </w:r>
      </w:del>
      <w:ins w:id="146" w:author="Nodder" w:date="2020-09-23T10:24:00Z">
        <w:del w:id="147" w:author="Andres Gutierrez Rodriguez" w:date="2021-03-10T12:34:00Z">
          <w:r w:rsidR="000752CD" w:rsidDel="00073287">
            <w:rPr>
              <w:lang w:val="en-US"/>
            </w:rPr>
            <w:delText xml:space="preserve">surface </w:delText>
          </w:r>
        </w:del>
      </w:ins>
      <w:del w:id="148" w:author="Andres Gutierrez Rodriguez" w:date="2021-03-10T12:34:00Z">
        <w:r w:rsidDel="00073287">
          <w:rPr>
            <w:lang w:val="en-US"/>
          </w:rPr>
          <w:delText xml:space="preserve">waters east of New Zealand comprise </w:delText>
        </w:r>
        <w:r w:rsidR="005B6FA6" w:rsidDel="00073287">
          <w:rPr>
            <w:lang w:val="en-US"/>
          </w:rPr>
          <w:delText xml:space="preserve">Subtropical (STW) and Subantarctic (SAW) </w:delText>
        </w:r>
        <w:r w:rsidDel="00073287">
          <w:rPr>
            <w:lang w:val="en-US"/>
          </w:rPr>
          <w:delText>water masses</w:delText>
        </w:r>
      </w:del>
      <w:ins w:id="149" w:author="Nodder" w:date="2020-09-23T10:24:00Z">
        <w:del w:id="150" w:author="Andres Gutierrez Rodriguez" w:date="2021-03-10T12:34:00Z">
          <w:r w:rsidR="000752CD" w:rsidDel="00073287">
            <w:rPr>
              <w:lang w:val="en-US"/>
            </w:rPr>
            <w:delText>,</w:delText>
          </w:r>
        </w:del>
      </w:ins>
      <w:del w:id="151" w:author="Andres Gutierrez Rodriguez" w:date="2021-03-10T12:34:00Z">
        <w:r w:rsidDel="00073287">
          <w:rPr>
            <w:lang w:val="en-US"/>
          </w:rPr>
          <w:delText xml:space="preserve"> –</w:delText>
        </w:r>
        <w:r w:rsidR="005B6FA6" w:rsidDel="00073287">
          <w:rPr>
            <w:lang w:val="en-US"/>
          </w:rPr>
          <w:delText xml:space="preserve"> separated by the Subtropical f</w:delText>
        </w:r>
      </w:del>
      <w:ins w:id="152" w:author="Nodder" w:date="2020-09-23T10:24:00Z">
        <w:del w:id="153" w:author="Andres Gutierrez Rodriguez" w:date="2021-03-10T12:34:00Z">
          <w:r w:rsidR="000752CD" w:rsidDel="00073287">
            <w:rPr>
              <w:lang w:val="en-US"/>
            </w:rPr>
            <w:delText>F</w:delText>
          </w:r>
        </w:del>
      </w:ins>
      <w:del w:id="154" w:author="Andres Gutierrez Rodriguez" w:date="2021-03-10T12:34:00Z">
        <w:r w:rsidR="005B6FA6" w:rsidDel="00073287">
          <w:rPr>
            <w:lang w:val="en-US"/>
          </w:rPr>
          <w:delText>ront (STF)</w:delText>
        </w:r>
      </w:del>
      <w:ins w:id="155" w:author="Nodder" w:date="2020-09-23T10:24:00Z">
        <w:del w:id="156" w:author="Andres Gutierrez Rodriguez" w:date="2021-03-10T12:34:00Z">
          <w:r w:rsidR="000752CD" w:rsidDel="00073287">
            <w:rPr>
              <w:lang w:val="en-US"/>
            </w:rPr>
            <w:delText>.  These wat</w:delText>
          </w:r>
          <w:r w:rsidR="003B0BDB" w:rsidDel="00073287">
            <w:rPr>
              <w:lang w:val="en-US"/>
            </w:rPr>
            <w:delText>er masses have</w:delText>
          </w:r>
        </w:del>
      </w:ins>
      <w:del w:id="157" w:author="Andres Gutierrez Rodriguez" w:date="2021-03-10T12:34:00Z">
        <w:r w:rsidR="005B6FA6" w:rsidDel="00073287">
          <w:rPr>
            <w:lang w:val="en-US"/>
          </w:rPr>
          <w:delText xml:space="preserve"> and </w:delText>
        </w:r>
        <w:r w:rsidR="00987A3F" w:rsidDel="00073287">
          <w:rPr>
            <w:lang w:val="en-US"/>
          </w:rPr>
          <w:delText>with contrasting</w:delText>
        </w:r>
        <w:r w:rsidDel="00073287">
          <w:rPr>
            <w:lang w:val="en-US"/>
          </w:rPr>
          <w:delText xml:space="preserve"> physico-chemical and biological characteristics</w:delText>
        </w:r>
        <w:r w:rsidR="00467C15" w:rsidDel="00073287">
          <w:rPr>
            <w:lang w:val="en-US"/>
          </w:rPr>
          <w:delText xml:space="preserve"> (</w:delText>
        </w:r>
      </w:del>
      <w:ins w:id="158" w:author="Nodder" w:date="2020-09-27T16:14:00Z">
        <w:del w:id="159" w:author="Andres Gutierrez Rodriguez" w:date="2021-03-10T12:34:00Z">
          <w:r w:rsidR="00E66D7D" w:rsidDel="00073287">
            <w:rPr>
              <w:lang w:val="en-US"/>
            </w:rPr>
            <w:delText xml:space="preserve">Heath, 1985; </w:delText>
          </w:r>
        </w:del>
      </w:ins>
      <w:ins w:id="160" w:author="Nodder" w:date="2020-09-23T10:24:00Z">
        <w:del w:id="161" w:author="Andres Gutierrez Rodriguez" w:date="2021-03-10T12:34:00Z">
          <w:r w:rsidR="003B0BDB" w:rsidDel="00073287">
            <w:rPr>
              <w:lang w:val="en-US"/>
            </w:rPr>
            <w:delText xml:space="preserve">Bradford-Grieve et al., </w:delText>
          </w:r>
        </w:del>
      </w:ins>
      <w:ins w:id="162" w:author="Nodder" w:date="2020-09-23T16:06:00Z">
        <w:del w:id="163" w:author="Andres Gutierrez Rodriguez" w:date="2021-03-10T12:34:00Z">
          <w:r w:rsidR="007C5D12" w:rsidDel="00073287">
            <w:rPr>
              <w:lang w:val="en-US"/>
            </w:rPr>
            <w:delText xml:space="preserve">1999; </w:delText>
          </w:r>
        </w:del>
      </w:ins>
      <w:ins w:id="164" w:author="Nodder" w:date="2020-09-23T10:24:00Z">
        <w:del w:id="165" w:author="Andres Gutierrez Rodriguez" w:date="2021-03-10T12:34:00Z">
          <w:r w:rsidR="003B0BDB" w:rsidDel="00073287">
            <w:rPr>
              <w:lang w:val="en-US"/>
            </w:rPr>
            <w:delText>Bo</w:delText>
          </w:r>
        </w:del>
      </w:ins>
      <w:ins w:id="166" w:author="Nodder" w:date="2020-09-23T10:25:00Z">
        <w:del w:id="167" w:author="Andres Gutierrez Rodriguez" w:date="2021-03-10T12:34:00Z">
          <w:r w:rsidR="003B0BDB" w:rsidDel="00073287">
            <w:rPr>
              <w:lang w:val="en-US"/>
            </w:rPr>
            <w:delText>yd et al., 1999</w:delText>
          </w:r>
          <w:r w:rsidR="00033B37" w:rsidDel="00073287">
            <w:rPr>
              <w:lang w:val="en-US"/>
            </w:rPr>
            <w:delText>; Chiswell et al., 2015</w:delText>
          </w:r>
        </w:del>
      </w:ins>
      <w:del w:id="168" w:author="Andres Gutierrez Rodriguez" w:date="2021-03-10T12:34:00Z">
        <w:r w:rsidR="00467C15" w:rsidDel="00073287">
          <w:rPr>
            <w:lang w:val="en-US"/>
          </w:rPr>
          <w:delText>Ref)</w:delText>
        </w:r>
        <w:r w:rsidDel="00073287">
          <w:rPr>
            <w:lang w:val="en-US"/>
          </w:rPr>
          <w:delText xml:space="preserve">. </w:delText>
        </w:r>
      </w:del>
      <w:ins w:id="169" w:author="Nodder" w:date="2020-09-23T16:08:00Z">
        <w:del w:id="170" w:author="Andres Gutierrez Rodriguez" w:date="2021-03-10T12:34:00Z">
          <w:r w:rsidR="00C46618" w:rsidDel="00073287">
            <w:rPr>
              <w:lang w:val="en-US"/>
            </w:rPr>
            <w:delText xml:space="preserve">To the east of New Zealand, </w:delText>
          </w:r>
        </w:del>
      </w:ins>
      <w:del w:id="171" w:author="Andres Gutierrez Rodriguez" w:date="2021-03-10T12:34:00Z">
        <w:r w:rsidR="00467C15" w:rsidDel="00073287">
          <w:rPr>
            <w:lang w:val="en-US"/>
          </w:rPr>
          <w:delText xml:space="preserve">STW are saltier and warmer </w:delText>
        </w:r>
      </w:del>
      <w:ins w:id="172" w:author="Nodder" w:date="2020-09-23T16:07:00Z">
        <w:del w:id="173" w:author="Andres Gutierrez Rodriguez" w:date="2021-03-10T12:34:00Z">
          <w:r w:rsidR="00D654DA" w:rsidDel="00073287">
            <w:rPr>
              <w:lang w:val="en-US"/>
            </w:rPr>
            <w:delText xml:space="preserve">surface </w:delText>
          </w:r>
        </w:del>
      </w:ins>
      <w:del w:id="174" w:author="Andres Gutierrez Rodriguez" w:date="2021-03-10T12:34:00Z">
        <w:r w:rsidR="00467C15" w:rsidDel="00073287">
          <w:rPr>
            <w:lang w:val="en-US"/>
          </w:rPr>
          <w:delText xml:space="preserve">waters </w:delText>
        </w:r>
      </w:del>
      <w:ins w:id="175" w:author="Nodder" w:date="2020-09-23T16:08:00Z">
        <w:del w:id="176" w:author="Andres Gutierrez Rodriguez" w:date="2021-03-10T12:34:00Z">
          <w:r w:rsidR="00C46618" w:rsidDel="00073287">
            <w:rPr>
              <w:lang w:val="en-US"/>
            </w:rPr>
            <w:delText>than SAW</w:delText>
          </w:r>
          <w:r w:rsidR="00D669F0" w:rsidDel="00073287">
            <w:rPr>
              <w:lang w:val="en-US"/>
            </w:rPr>
            <w:delText xml:space="preserve"> and are</w:delText>
          </w:r>
        </w:del>
      </w:ins>
      <w:ins w:id="177" w:author="Nodder" w:date="2020-09-23T16:09:00Z">
        <w:del w:id="178" w:author="Andres Gutierrez Rodriguez" w:date="2021-03-10T12:34:00Z">
          <w:r w:rsidR="00D669F0" w:rsidDel="00073287">
            <w:rPr>
              <w:lang w:val="en-US"/>
            </w:rPr>
            <w:delText xml:space="preserve"> </w:delText>
          </w:r>
        </w:del>
      </w:ins>
      <w:del w:id="179" w:author="Andres Gutierrez Rodriguez" w:date="2021-03-10T12:34:00Z">
        <w:r w:rsidR="00467C15" w:rsidDel="00073287">
          <w:rPr>
            <w:lang w:val="en-US"/>
          </w:rPr>
          <w:delText xml:space="preserve">where phytoplankton production is </w:delText>
        </w:r>
        <w:r w:rsidR="005B6FA6" w:rsidDel="00073287">
          <w:rPr>
            <w:lang w:val="en-US"/>
          </w:rPr>
          <w:delText>considered to be</w:delText>
        </w:r>
        <w:r w:rsidR="00467C15" w:rsidDel="00073287">
          <w:rPr>
            <w:lang w:val="en-US"/>
          </w:rPr>
          <w:delText xml:space="preserve"> limited by nitrogen (</w:delText>
        </w:r>
      </w:del>
      <w:commentRangeStart w:id="180"/>
      <w:ins w:id="181" w:author="Nodder" w:date="2020-09-23T16:07:00Z">
        <w:del w:id="182" w:author="Andres Gutierrez Rodriguez" w:date="2021-03-10T12:34:00Z">
          <w:r w:rsidR="00D654DA" w:rsidDel="00073287">
            <w:rPr>
              <w:lang w:val="en-US"/>
            </w:rPr>
            <w:delText>Ze</w:delText>
          </w:r>
        </w:del>
      </w:ins>
      <w:ins w:id="183" w:author="Nodder" w:date="2020-09-23T16:08:00Z">
        <w:del w:id="184" w:author="Andres Gutierrez Rodriguez" w:date="2021-03-10T12:34:00Z">
          <w:r w:rsidR="002B7313" w:rsidDel="00073287">
            <w:rPr>
              <w:lang w:val="en-US"/>
            </w:rPr>
            <w:delText>n</w:delText>
          </w:r>
        </w:del>
      </w:ins>
      <w:ins w:id="185" w:author="Nodder" w:date="2020-09-23T16:07:00Z">
        <w:del w:id="186" w:author="Andres Gutierrez Rodriguez" w:date="2021-03-10T12:34:00Z">
          <w:r w:rsidR="00D654DA" w:rsidDel="00073287">
            <w:rPr>
              <w:lang w:val="en-US"/>
            </w:rPr>
            <w:delText>tara and Kamykowski 1981</w:delText>
          </w:r>
        </w:del>
      </w:ins>
      <w:commentRangeEnd w:id="180"/>
      <w:ins w:id="187" w:author="Nodder" w:date="2020-09-23T16:08:00Z">
        <w:del w:id="188" w:author="Andres Gutierrez Rodriguez" w:date="2021-03-10T12:34:00Z">
          <w:r w:rsidR="002B7313" w:rsidDel="00073287">
            <w:rPr>
              <w:rStyle w:val="CommentReference"/>
              <w:rFonts w:asciiTheme="minorHAnsi" w:eastAsiaTheme="minorHAnsi" w:hAnsiTheme="minorHAnsi" w:cstheme="minorBidi"/>
              <w:lang w:eastAsia="en-US"/>
            </w:rPr>
            <w:commentReference w:id="180"/>
          </w:r>
        </w:del>
      </w:ins>
      <w:del w:id="189" w:author="Andres Gutierrez Rodriguez" w:date="2021-03-10T12:34:00Z">
        <w:r w:rsidR="00467C15" w:rsidDel="00073287">
          <w:rPr>
            <w:lang w:val="en-US"/>
          </w:rPr>
          <w:delText>Ref)</w:delText>
        </w:r>
        <w:r w:rsidR="005B6FA6" w:rsidDel="00073287">
          <w:rPr>
            <w:lang w:val="en-US"/>
          </w:rPr>
          <w:delText xml:space="preserve">. </w:delText>
        </w:r>
      </w:del>
      <w:ins w:id="190" w:author="Nodder" w:date="2020-09-23T16:14:00Z">
        <w:del w:id="191" w:author="Andres Gutierrez Rodriguez" w:date="2021-03-10T12:34:00Z">
          <w:r w:rsidR="00E32BDF" w:rsidDel="00073287">
            <w:rPr>
              <w:lang w:val="en-US"/>
            </w:rPr>
            <w:delText xml:space="preserve"> North of New Zealand, </w:delText>
          </w:r>
        </w:del>
      </w:ins>
      <w:ins w:id="192" w:author="Nodder" w:date="2020-09-23T16:15:00Z">
        <w:del w:id="193" w:author="Andres Gutierrez Rodriguez" w:date="2021-03-10T12:34:00Z">
          <w:r w:rsidR="00E32BDF" w:rsidDel="00073287">
            <w:rPr>
              <w:lang w:val="en-US"/>
            </w:rPr>
            <w:delText xml:space="preserve">STW is </w:delText>
          </w:r>
          <w:r w:rsidR="00001D90" w:rsidDel="00073287">
            <w:rPr>
              <w:lang w:val="en-US"/>
            </w:rPr>
            <w:delText>fully oligotrophic</w:delText>
          </w:r>
        </w:del>
      </w:ins>
      <w:ins w:id="194" w:author="Nodder" w:date="2020-09-24T10:26:00Z">
        <w:del w:id="195" w:author="Andres Gutierrez Rodriguez" w:date="2021-03-10T12:34:00Z">
          <w:r w:rsidR="007008A8" w:rsidDel="00073287">
            <w:rPr>
              <w:lang w:val="en-US"/>
            </w:rPr>
            <w:delText xml:space="preserve"> (low macro</w:delText>
          </w:r>
          <w:r w:rsidR="006A3D9A" w:rsidDel="00073287">
            <w:rPr>
              <w:lang w:val="en-US"/>
            </w:rPr>
            <w:delText>- and micronutrients)</w:delText>
          </w:r>
        </w:del>
      </w:ins>
      <w:ins w:id="196" w:author="Nodder" w:date="2020-09-23T16:15:00Z">
        <w:del w:id="197" w:author="Andres Gutierrez Rodriguez" w:date="2021-03-10T12:34:00Z">
          <w:r w:rsidR="00001D90" w:rsidDel="00073287">
            <w:rPr>
              <w:lang w:val="en-US"/>
            </w:rPr>
            <w:delText xml:space="preserve"> with pervasive nitrogen-fixation by </w:delText>
          </w:r>
          <w:r w:rsidR="008F473C" w:rsidDel="00073287">
            <w:rPr>
              <w:lang w:val="en-US"/>
            </w:rPr>
            <w:delText>diazotrophs (</w:delText>
          </w:r>
          <w:commentRangeStart w:id="198"/>
          <w:r w:rsidR="008F473C" w:rsidDel="00073287">
            <w:rPr>
              <w:lang w:val="en-US"/>
            </w:rPr>
            <w:delText xml:space="preserve">Law et al., </w:delText>
          </w:r>
        </w:del>
      </w:ins>
      <w:ins w:id="199" w:author="Nodder" w:date="2020-09-23T16:16:00Z">
        <w:del w:id="200" w:author="Andres Gutierrez Rodriguez" w:date="2021-03-10T12:34:00Z">
          <w:r w:rsidR="00CA3A24" w:rsidDel="00073287">
            <w:rPr>
              <w:lang w:val="en-US"/>
            </w:rPr>
            <w:delText>2012</w:delText>
          </w:r>
        </w:del>
      </w:ins>
      <w:commentRangeEnd w:id="198"/>
      <w:ins w:id="201" w:author="Nodder" w:date="2020-09-23T16:17:00Z">
        <w:del w:id="202" w:author="Andres Gutierrez Rodriguez" w:date="2021-03-10T12:34:00Z">
          <w:r w:rsidR="00ED2269" w:rsidDel="00073287">
            <w:rPr>
              <w:rStyle w:val="CommentReference"/>
              <w:rFonts w:asciiTheme="minorHAnsi" w:eastAsiaTheme="minorHAnsi" w:hAnsiTheme="minorHAnsi" w:cstheme="minorBidi"/>
              <w:lang w:eastAsia="en-US"/>
            </w:rPr>
            <w:commentReference w:id="198"/>
          </w:r>
        </w:del>
      </w:ins>
      <w:ins w:id="203" w:author="Nodder" w:date="2020-09-23T16:16:00Z">
        <w:del w:id="204" w:author="Andres Gutierrez Rodriguez" w:date="2021-03-10T12:34:00Z">
          <w:r w:rsidR="00ED2269" w:rsidDel="00073287">
            <w:rPr>
              <w:lang w:val="en-US"/>
            </w:rPr>
            <w:delText xml:space="preserve">; </w:delText>
          </w:r>
          <w:commentRangeStart w:id="205"/>
          <w:r w:rsidR="00ED2269" w:rsidDel="00073287">
            <w:rPr>
              <w:lang w:val="en-US"/>
            </w:rPr>
            <w:delText>Ellwood et al., 2018</w:delText>
          </w:r>
        </w:del>
      </w:ins>
      <w:commentRangeEnd w:id="205"/>
      <w:ins w:id="206" w:author="Nodder" w:date="2020-09-23T16:19:00Z">
        <w:del w:id="207" w:author="Andres Gutierrez Rodriguez" w:date="2021-03-10T12:34:00Z">
          <w:r w:rsidR="007666D3" w:rsidDel="00073287">
            <w:rPr>
              <w:rStyle w:val="CommentReference"/>
              <w:rFonts w:asciiTheme="minorHAnsi" w:eastAsiaTheme="minorHAnsi" w:hAnsiTheme="minorHAnsi" w:cstheme="minorBidi"/>
              <w:lang w:eastAsia="en-US"/>
            </w:rPr>
            <w:commentReference w:id="205"/>
          </w:r>
        </w:del>
      </w:ins>
      <w:ins w:id="208" w:author="Nodder" w:date="2020-09-23T16:17:00Z">
        <w:del w:id="209" w:author="Andres Gutierrez Rodriguez" w:date="2021-03-10T12:34:00Z">
          <w:r w:rsidR="00ED2269" w:rsidDel="00073287">
            <w:rPr>
              <w:lang w:val="en-US"/>
            </w:rPr>
            <w:delText xml:space="preserve">). </w:delText>
          </w:r>
        </w:del>
      </w:ins>
      <w:ins w:id="210" w:author="Nodder" w:date="2020-09-23T16:44:00Z">
        <w:del w:id="211" w:author="Andres Gutierrez Rodriguez" w:date="2021-03-10T12:34:00Z">
          <w:r w:rsidR="00522DC1" w:rsidDel="00073287">
            <w:rPr>
              <w:lang w:val="en-US"/>
            </w:rPr>
            <w:delText>The STF is a dynamic zone</w:delText>
          </w:r>
        </w:del>
      </w:ins>
      <w:ins w:id="212" w:author="Nodder" w:date="2020-09-23T16:52:00Z">
        <w:del w:id="213" w:author="Andres Gutierrez Rodriguez" w:date="2021-03-10T12:34:00Z">
          <w:r w:rsidR="00F772BD" w:rsidDel="00073287">
            <w:rPr>
              <w:lang w:val="en-US"/>
            </w:rPr>
            <w:delText xml:space="preserve">, characterized by strong temperature and salinity gradients with </w:delText>
          </w:r>
          <w:r w:rsidR="009D44AF" w:rsidDel="00073287">
            <w:rPr>
              <w:lang w:val="en-US"/>
            </w:rPr>
            <w:delText>high levels of</w:delText>
          </w:r>
        </w:del>
      </w:ins>
      <w:ins w:id="214" w:author="Nodder" w:date="2020-09-23T16:53:00Z">
        <w:del w:id="215" w:author="Andres Gutierrez Rodriguez" w:date="2021-03-10T12:34:00Z">
          <w:r w:rsidR="009D44AF" w:rsidDel="00073287">
            <w:rPr>
              <w:lang w:val="en-US"/>
            </w:rPr>
            <w:delText xml:space="preserve"> </w:delText>
          </w:r>
        </w:del>
      </w:ins>
      <w:ins w:id="216" w:author="Nodder" w:date="2020-09-23T16:44:00Z">
        <w:del w:id="217" w:author="Andres Gutierrez Rodriguez" w:date="2021-03-10T12:34:00Z">
          <w:r w:rsidR="00C31CDC" w:rsidDel="00073287">
            <w:rPr>
              <w:lang w:val="en-US"/>
            </w:rPr>
            <w:delText xml:space="preserve">vertical and lateral mixing </w:delText>
          </w:r>
        </w:del>
      </w:ins>
      <w:ins w:id="218" w:author="Nodder" w:date="2020-09-23T16:45:00Z">
        <w:del w:id="219" w:author="Andres Gutierrez Rodriguez" w:date="2021-03-10T12:34:00Z">
          <w:r w:rsidR="00F72169" w:rsidDel="00073287">
            <w:rPr>
              <w:lang w:val="en-US"/>
            </w:rPr>
            <w:delText xml:space="preserve">of </w:delText>
          </w:r>
        </w:del>
      </w:ins>
      <w:ins w:id="220" w:author="Nodder" w:date="2020-09-24T10:27:00Z">
        <w:del w:id="221" w:author="Andres Gutierrez Rodriguez" w:date="2021-03-10T12:34:00Z">
          <w:r w:rsidR="00E60532" w:rsidDel="00073287">
            <w:rPr>
              <w:lang w:val="en-US"/>
            </w:rPr>
            <w:delText xml:space="preserve">high iron </w:delText>
          </w:r>
        </w:del>
      </w:ins>
      <w:ins w:id="222" w:author="Nodder" w:date="2020-09-23T16:45:00Z">
        <w:del w:id="223" w:author="Andres Gutierrez Rodriguez" w:date="2021-03-10T12:34:00Z">
          <w:r w:rsidR="00F72169" w:rsidDel="00073287">
            <w:rPr>
              <w:lang w:val="en-US"/>
            </w:rPr>
            <w:delText xml:space="preserve">STW and </w:delText>
          </w:r>
        </w:del>
      </w:ins>
      <w:ins w:id="224" w:author="Nodder" w:date="2020-09-24T10:26:00Z">
        <w:del w:id="225" w:author="Andres Gutierrez Rodriguez" w:date="2021-03-10T12:34:00Z">
          <w:r w:rsidR="00E60532" w:rsidDel="00073287">
            <w:rPr>
              <w:lang w:val="en-US"/>
            </w:rPr>
            <w:delText xml:space="preserve">macro-nutrient-rich </w:delText>
          </w:r>
        </w:del>
      </w:ins>
      <w:ins w:id="226" w:author="Nodder" w:date="2020-09-23T16:45:00Z">
        <w:del w:id="227" w:author="Andres Gutierrez Rodriguez" w:date="2021-03-10T12:34:00Z">
          <w:r w:rsidR="00F72169" w:rsidDel="00073287">
            <w:rPr>
              <w:lang w:val="en-US"/>
            </w:rPr>
            <w:delText xml:space="preserve">SAW </w:delText>
          </w:r>
        </w:del>
      </w:ins>
      <w:ins w:id="228" w:author="Nodder" w:date="2020-09-23T16:48:00Z">
        <w:del w:id="229" w:author="Andres Gutierrez Rodriguez" w:date="2021-03-10T12:34:00Z">
          <w:r w:rsidR="004A568E" w:rsidDel="00073287">
            <w:rPr>
              <w:lang w:val="en-US"/>
            </w:rPr>
            <w:delText>(</w:delText>
          </w:r>
          <w:commentRangeStart w:id="230"/>
          <w:r w:rsidR="004A568E" w:rsidDel="00073287">
            <w:rPr>
              <w:lang w:val="en-US"/>
            </w:rPr>
            <w:delText xml:space="preserve">Chiswell </w:delText>
          </w:r>
          <w:r w:rsidR="00D12792" w:rsidDel="00073287">
            <w:rPr>
              <w:lang w:val="en-US"/>
            </w:rPr>
            <w:delText>2001</w:delText>
          </w:r>
          <w:commentRangeEnd w:id="230"/>
          <w:r w:rsidR="00D12792" w:rsidDel="00073287">
            <w:rPr>
              <w:rStyle w:val="CommentReference"/>
              <w:rFonts w:asciiTheme="minorHAnsi" w:eastAsiaTheme="minorHAnsi" w:hAnsiTheme="minorHAnsi" w:cstheme="minorBidi"/>
              <w:lang w:eastAsia="en-US"/>
            </w:rPr>
            <w:commentReference w:id="230"/>
          </w:r>
          <w:r w:rsidR="00D12792" w:rsidDel="00073287">
            <w:rPr>
              <w:lang w:val="en-US"/>
            </w:rPr>
            <w:delText>)</w:delText>
          </w:r>
        </w:del>
      </w:ins>
      <w:ins w:id="231" w:author="Nodder" w:date="2020-09-24T10:26:00Z">
        <w:del w:id="232" w:author="Andres Gutierrez Rodriguez" w:date="2021-03-10T12:34:00Z">
          <w:r w:rsidR="006A3D9A" w:rsidDel="00073287">
            <w:rPr>
              <w:lang w:val="en-US"/>
            </w:rPr>
            <w:delText>, which</w:delText>
          </w:r>
        </w:del>
      </w:ins>
      <w:ins w:id="233" w:author="Nodder" w:date="2020-09-23T16:44:00Z">
        <w:del w:id="234" w:author="Andres Gutierrez Rodriguez" w:date="2021-03-10T12:34:00Z">
          <w:r w:rsidR="00C31CDC" w:rsidDel="00073287">
            <w:rPr>
              <w:lang w:val="en-US"/>
            </w:rPr>
            <w:delText xml:space="preserve"> </w:delText>
          </w:r>
        </w:del>
      </w:ins>
      <w:ins w:id="235" w:author="Nodder" w:date="2020-09-23T16:45:00Z">
        <w:del w:id="236" w:author="Andres Gutierrez Rodriguez" w:date="2021-03-10T12:34:00Z">
          <w:r w:rsidR="00F72169" w:rsidDel="00073287">
            <w:rPr>
              <w:lang w:val="en-US"/>
            </w:rPr>
            <w:delText>con</w:delText>
          </w:r>
          <w:r w:rsidR="00756924" w:rsidDel="00073287">
            <w:rPr>
              <w:lang w:val="en-US"/>
            </w:rPr>
            <w:delText xml:space="preserve">sequently </w:delText>
          </w:r>
        </w:del>
      </w:ins>
      <w:ins w:id="237" w:author="Nodder" w:date="2020-09-23T16:53:00Z">
        <w:del w:id="238" w:author="Andres Gutierrez Rodriguez" w:date="2021-03-10T12:34:00Z">
          <w:r w:rsidR="009D44AF" w:rsidDel="00073287">
            <w:rPr>
              <w:lang w:val="en-US"/>
            </w:rPr>
            <w:delText>leads to regionally elevated</w:delText>
          </w:r>
        </w:del>
      </w:ins>
      <w:ins w:id="239" w:author="Nodder" w:date="2020-09-23T16:45:00Z">
        <w:del w:id="240" w:author="Andres Gutierrez Rodriguez" w:date="2021-03-10T12:34:00Z">
          <w:r w:rsidR="00F72169" w:rsidDel="00073287">
            <w:rPr>
              <w:lang w:val="en-US"/>
            </w:rPr>
            <w:delText xml:space="preserve"> annual </w:delText>
          </w:r>
        </w:del>
      </w:ins>
      <w:ins w:id="241" w:author="Nodder" w:date="2020-09-23T16:49:00Z">
        <w:del w:id="242" w:author="Andres Gutierrez Rodriguez" w:date="2021-03-10T12:34:00Z">
          <w:r w:rsidR="00D12792" w:rsidDel="00073287">
            <w:rPr>
              <w:lang w:val="en-US"/>
            </w:rPr>
            <w:delText xml:space="preserve">net </w:delText>
          </w:r>
        </w:del>
      </w:ins>
      <w:ins w:id="243" w:author="Nodder" w:date="2020-09-23T16:45:00Z">
        <w:del w:id="244" w:author="Andres Gutierrez Rodriguez" w:date="2021-03-10T12:34:00Z">
          <w:r w:rsidR="00F72169" w:rsidDel="00073287">
            <w:rPr>
              <w:lang w:val="en-US"/>
            </w:rPr>
            <w:delText>primary production</w:delText>
          </w:r>
        </w:del>
      </w:ins>
      <w:ins w:id="245" w:author="Nodder" w:date="2020-09-23T16:46:00Z">
        <w:del w:id="246" w:author="Andres Gutierrez Rodriguez" w:date="2021-03-10T12:34:00Z">
          <w:r w:rsidR="00756924" w:rsidDel="00073287">
            <w:rPr>
              <w:lang w:val="en-US"/>
            </w:rPr>
            <w:delText xml:space="preserve"> </w:delText>
          </w:r>
        </w:del>
      </w:ins>
      <w:ins w:id="247" w:author="Nodder" w:date="2020-09-23T16:49:00Z">
        <w:del w:id="248" w:author="Andres Gutierrez Rodriguez" w:date="2021-03-10T12:34:00Z">
          <w:r w:rsidR="00D12792" w:rsidDel="00073287">
            <w:rPr>
              <w:lang w:val="en-US"/>
            </w:rPr>
            <w:delText>(</w:delText>
          </w:r>
          <w:commentRangeStart w:id="249"/>
          <w:r w:rsidR="00D12792" w:rsidDel="00073287">
            <w:rPr>
              <w:lang w:val="en-US"/>
            </w:rPr>
            <w:delText>Murphy et al., 2001</w:delText>
          </w:r>
        </w:del>
      </w:ins>
      <w:commentRangeEnd w:id="249"/>
      <w:ins w:id="250" w:author="Nodder" w:date="2020-09-23T16:50:00Z">
        <w:del w:id="251" w:author="Andres Gutierrez Rodriguez" w:date="2021-03-10T12:34:00Z">
          <w:r w:rsidR="00B840C5" w:rsidDel="00073287">
            <w:rPr>
              <w:rStyle w:val="CommentReference"/>
              <w:rFonts w:asciiTheme="minorHAnsi" w:eastAsiaTheme="minorHAnsi" w:hAnsiTheme="minorHAnsi" w:cstheme="minorBidi"/>
              <w:lang w:eastAsia="en-US"/>
            </w:rPr>
            <w:commentReference w:id="249"/>
          </w:r>
        </w:del>
      </w:ins>
      <w:ins w:id="252" w:author="Nodder" w:date="2020-09-23T16:49:00Z">
        <w:del w:id="253" w:author="Andres Gutierrez Rodriguez" w:date="2021-03-10T12:34:00Z">
          <w:r w:rsidR="00B840C5" w:rsidDel="00073287">
            <w:rPr>
              <w:lang w:val="en-US"/>
            </w:rPr>
            <w:delText xml:space="preserve">; </w:delText>
          </w:r>
          <w:commentRangeStart w:id="254"/>
          <w:r w:rsidR="00B840C5" w:rsidDel="00073287">
            <w:rPr>
              <w:lang w:val="en-US"/>
            </w:rPr>
            <w:delText xml:space="preserve">Pinkerton et </w:delText>
          </w:r>
        </w:del>
      </w:ins>
      <w:ins w:id="255" w:author="Nodder" w:date="2020-09-23T16:50:00Z">
        <w:del w:id="256" w:author="Andres Gutierrez Rodriguez" w:date="2021-03-10T12:34:00Z">
          <w:r w:rsidR="00B840C5" w:rsidDel="00073287">
            <w:rPr>
              <w:lang w:val="en-US"/>
            </w:rPr>
            <w:delText>al., 2005</w:delText>
          </w:r>
          <w:commentRangeEnd w:id="254"/>
          <w:r w:rsidR="00D86337" w:rsidDel="00073287">
            <w:rPr>
              <w:rStyle w:val="CommentReference"/>
              <w:rFonts w:asciiTheme="minorHAnsi" w:eastAsiaTheme="minorHAnsi" w:hAnsiTheme="minorHAnsi" w:cstheme="minorBidi"/>
              <w:lang w:eastAsia="en-US"/>
            </w:rPr>
            <w:commentReference w:id="254"/>
          </w:r>
        </w:del>
      </w:ins>
      <w:ins w:id="257" w:author="Nodder" w:date="2020-09-23T16:49:00Z">
        <w:del w:id="258" w:author="Andres Gutierrez Rodriguez" w:date="2021-03-10T12:34:00Z">
          <w:r w:rsidR="00D12792" w:rsidDel="00073287">
            <w:rPr>
              <w:lang w:val="en-US"/>
            </w:rPr>
            <w:delText>)</w:delText>
          </w:r>
        </w:del>
      </w:ins>
      <w:ins w:id="259" w:author="Nodder" w:date="2020-09-24T10:27:00Z">
        <w:del w:id="260" w:author="Andres Gutierrez Rodriguez" w:date="2021-03-10T12:34:00Z">
          <w:r w:rsidR="00E60532" w:rsidDel="00073287">
            <w:rPr>
              <w:lang w:val="en-US"/>
            </w:rPr>
            <w:delText>.</w:delText>
          </w:r>
        </w:del>
      </w:ins>
      <w:ins w:id="261" w:author="Nodder" w:date="2020-09-23T16:46:00Z">
        <w:del w:id="262" w:author="Andres Gutierrez Rodriguez" w:date="2021-03-10T12:34:00Z">
          <w:r w:rsidR="00756924" w:rsidDel="00073287">
            <w:rPr>
              <w:lang w:val="en-US"/>
            </w:rPr>
            <w:delText xml:space="preserve"> </w:delText>
          </w:r>
        </w:del>
      </w:ins>
      <w:ins w:id="263" w:author="Nodder" w:date="2020-09-23T16:45:00Z">
        <w:del w:id="264" w:author="Andres Gutierrez Rodriguez" w:date="2021-03-10T12:34:00Z">
          <w:r w:rsidR="00F72169" w:rsidDel="00073287">
            <w:rPr>
              <w:lang w:val="en-US"/>
            </w:rPr>
            <w:delText xml:space="preserve"> </w:delText>
          </w:r>
        </w:del>
      </w:ins>
      <w:del w:id="265" w:author="Andres Gutierrez Rodriguez" w:date="2021-03-10T12:34:00Z">
        <w:r w:rsidR="00467C15" w:rsidDel="00073287">
          <w:rPr>
            <w:lang w:val="en-US"/>
          </w:rPr>
          <w:delText xml:space="preserve">SAW </w:delText>
        </w:r>
        <w:r w:rsidR="005B6FA6" w:rsidDel="00073287">
          <w:rPr>
            <w:lang w:val="en-US"/>
          </w:rPr>
          <w:delText xml:space="preserve">south of the </w:delText>
        </w:r>
      </w:del>
      <w:ins w:id="266" w:author="Nodder" w:date="2020-09-23T16:09:00Z">
        <w:del w:id="267" w:author="Andres Gutierrez Rodriguez" w:date="2021-03-10T12:34:00Z">
          <w:r w:rsidR="00D669F0" w:rsidDel="00073287">
            <w:rPr>
              <w:lang w:val="en-US"/>
            </w:rPr>
            <w:delText>STF</w:delText>
          </w:r>
        </w:del>
      </w:ins>
      <w:del w:id="268" w:author="Andres Gutierrez Rodriguez" w:date="2021-03-10T12:34:00Z">
        <w:r w:rsidR="005B6FA6" w:rsidDel="00073287">
          <w:rPr>
            <w:lang w:val="en-US"/>
          </w:rPr>
          <w:delText xml:space="preserve">front </w:delText>
        </w:r>
        <w:r w:rsidR="00467C15" w:rsidDel="00073287">
          <w:rPr>
            <w:lang w:val="en-US"/>
          </w:rPr>
          <w:delText>are fresher</w:delText>
        </w:r>
      </w:del>
      <w:ins w:id="269" w:author="Nodder" w:date="2020-09-23T16:09:00Z">
        <w:del w:id="270" w:author="Andres Gutierrez Rodriguez" w:date="2021-03-10T12:34:00Z">
          <w:r w:rsidR="00D669F0" w:rsidDel="00073287">
            <w:rPr>
              <w:lang w:val="en-US"/>
            </w:rPr>
            <w:delText xml:space="preserve"> and </w:delText>
          </w:r>
        </w:del>
      </w:ins>
      <w:del w:id="271" w:author="Andres Gutierrez Rodriguez" w:date="2021-03-10T12:34:00Z">
        <w:r w:rsidR="00467C15" w:rsidDel="00073287">
          <w:rPr>
            <w:lang w:val="en-US"/>
          </w:rPr>
          <w:delText xml:space="preserve">/colder waters </w:delText>
        </w:r>
        <w:r w:rsidR="005B6FA6" w:rsidDel="00073287">
          <w:rPr>
            <w:lang w:val="en-US"/>
          </w:rPr>
          <w:delText xml:space="preserve">where </w:delText>
        </w:r>
        <w:r w:rsidR="00467C15" w:rsidDel="00073287">
          <w:rPr>
            <w:lang w:val="en-US"/>
          </w:rPr>
          <w:delText>iron is the primary limiting nutrient for phytoplankton growth</w:delText>
        </w:r>
      </w:del>
      <w:ins w:id="272" w:author="Nodder" w:date="2020-09-23T16:25:00Z">
        <w:del w:id="273" w:author="Andres Gutierrez Rodriguez" w:date="2021-03-10T12:34:00Z">
          <w:r w:rsidR="009A795A" w:rsidDel="00073287">
            <w:rPr>
              <w:lang w:val="en-US"/>
            </w:rPr>
            <w:delText xml:space="preserve"> (Boyd et al</w:delText>
          </w:r>
        </w:del>
      </w:ins>
      <w:ins w:id="274" w:author="Nodder" w:date="2020-09-23T16:26:00Z">
        <w:del w:id="275" w:author="Andres Gutierrez Rodriguez" w:date="2021-03-10T12:34:00Z">
          <w:r w:rsidR="009A795A" w:rsidDel="00073287">
            <w:rPr>
              <w:lang w:val="en-US"/>
            </w:rPr>
            <w:delText>., 1999</w:delText>
          </w:r>
          <w:r w:rsidR="00A4294B" w:rsidDel="00073287">
            <w:rPr>
              <w:lang w:val="en-US"/>
            </w:rPr>
            <w:delText>)</w:delText>
          </w:r>
        </w:del>
      </w:ins>
      <w:del w:id="276" w:author="Andres Gutierrez Rodriguez" w:date="2021-03-10T12:34:00Z">
        <w:r w:rsidR="005B6FA6" w:rsidDel="00073287">
          <w:rPr>
            <w:lang w:val="en-US"/>
          </w:rPr>
          <w:delText xml:space="preserve">. </w:delText>
        </w:r>
      </w:del>
      <w:ins w:id="277" w:author="Nodder" w:date="2020-09-23T16:09:00Z">
        <w:del w:id="278" w:author="Andres Gutierrez Rodriguez" w:date="2021-03-10T12:34:00Z">
          <w:r w:rsidR="00D669F0" w:rsidDel="00073287">
            <w:rPr>
              <w:lang w:val="en-US"/>
            </w:rPr>
            <w:delText xml:space="preserve">East of New Zealand </w:delText>
          </w:r>
        </w:del>
      </w:ins>
      <w:del w:id="279" w:author="Andres Gutierrez Rodriguez" w:date="2021-03-10T12:34:00Z">
        <w:r w:rsidR="00290D74" w:rsidDel="00073287">
          <w:rPr>
            <w:lang w:val="en-US"/>
          </w:rPr>
          <w:delText xml:space="preserve">SAW </w:delText>
        </w:r>
        <w:r w:rsidR="005B6FA6" w:rsidDel="00073287">
          <w:rPr>
            <w:lang w:val="en-US"/>
          </w:rPr>
          <w:delText>east of New Zealand are considered high-nutrient</w:delText>
        </w:r>
      </w:del>
      <w:ins w:id="280" w:author="Nodder" w:date="2020-09-23T16:55:00Z">
        <w:del w:id="281" w:author="Andres Gutierrez Rodriguez" w:date="2021-03-10T12:34:00Z">
          <w:r w:rsidR="00D81233" w:rsidDel="00073287">
            <w:rPr>
              <w:lang w:val="en-US"/>
            </w:rPr>
            <w:delText>,</w:delText>
          </w:r>
        </w:del>
      </w:ins>
      <w:del w:id="282" w:author="Andres Gutierrez Rodriguez" w:date="2021-03-10T12:34:00Z">
        <w:r w:rsidR="005B6FA6" w:rsidDel="00073287">
          <w:rPr>
            <w:lang w:val="en-US"/>
          </w:rPr>
          <w:delText xml:space="preserve"> low-chlorophyll</w:delText>
        </w:r>
      </w:del>
      <w:ins w:id="283" w:author="Nodder" w:date="2020-09-23T16:55:00Z">
        <w:del w:id="284" w:author="Andres Gutierrez Rodriguez" w:date="2021-03-10T12:34:00Z">
          <w:r w:rsidR="00D81233" w:rsidDel="00073287">
            <w:rPr>
              <w:lang w:val="en-US"/>
            </w:rPr>
            <w:delText>,</w:delText>
          </w:r>
        </w:del>
      </w:ins>
      <w:del w:id="285" w:author="Andres Gutierrez Rodriguez" w:date="2021-03-10T12:34:00Z">
        <w:r w:rsidR="005B6FA6" w:rsidDel="00073287">
          <w:rPr>
            <w:lang w:val="en-US"/>
          </w:rPr>
          <w:delText xml:space="preserve"> low-silicate waters (HNLC-LSi) where</w:delText>
        </w:r>
        <w:r w:rsidR="00987A3F" w:rsidDel="00073287">
          <w:rPr>
            <w:lang w:val="en-US"/>
          </w:rPr>
          <w:delText xml:space="preserve"> </w:delText>
        </w:r>
        <w:r w:rsidR="005B6FA6" w:rsidDel="00073287">
          <w:rPr>
            <w:lang w:val="en-US"/>
          </w:rPr>
          <w:delText xml:space="preserve">in addition to iron, </w:delText>
        </w:r>
        <w:r w:rsidR="00987A3F" w:rsidDel="00073287">
          <w:rPr>
            <w:lang w:val="en-US"/>
          </w:rPr>
          <w:delText xml:space="preserve">silicate </w:delText>
        </w:r>
        <w:r w:rsidR="005B6FA6" w:rsidDel="00073287">
          <w:rPr>
            <w:lang w:val="en-US"/>
          </w:rPr>
          <w:delText xml:space="preserve">and light </w:delText>
        </w:r>
        <w:r w:rsidR="00987A3F" w:rsidDel="00073287">
          <w:rPr>
            <w:lang w:val="en-US"/>
          </w:rPr>
          <w:delText xml:space="preserve">can become limiting at times </w:delText>
        </w:r>
        <w:r w:rsidR="00467C15" w:rsidDel="00073287">
          <w:rPr>
            <w:lang w:val="en-US"/>
          </w:rPr>
          <w:delText>(</w:delText>
        </w:r>
      </w:del>
      <w:ins w:id="286" w:author="Nodder" w:date="2020-09-23T16:09:00Z">
        <w:del w:id="287" w:author="Andres Gutierrez Rodriguez" w:date="2021-03-10T12:34:00Z">
          <w:r w:rsidR="00D669F0" w:rsidDel="00073287">
            <w:rPr>
              <w:lang w:val="en-US"/>
            </w:rPr>
            <w:delText>Dugdale et al; 19</w:delText>
          </w:r>
          <w:r w:rsidR="001066A9" w:rsidDel="00073287">
            <w:rPr>
              <w:lang w:val="en-US"/>
            </w:rPr>
            <w:delText xml:space="preserve">95; </w:delText>
          </w:r>
        </w:del>
      </w:ins>
      <w:commentRangeStart w:id="288"/>
      <w:ins w:id="289" w:author="Nodder" w:date="2020-09-23T16:13:00Z">
        <w:del w:id="290" w:author="Andres Gutierrez Rodriguez" w:date="2021-03-10T12:34:00Z">
          <w:r w:rsidR="0049000F" w:rsidDel="00073287">
            <w:rPr>
              <w:lang w:val="en-US"/>
            </w:rPr>
            <w:delText>Banse, 19</w:delText>
          </w:r>
        </w:del>
      </w:ins>
      <w:ins w:id="291" w:author="Nodder" w:date="2020-09-23T16:14:00Z">
        <w:del w:id="292" w:author="Andres Gutierrez Rodriguez" w:date="2021-03-10T12:34:00Z">
          <w:r w:rsidR="0049000F" w:rsidDel="00073287">
            <w:rPr>
              <w:lang w:val="en-US"/>
            </w:rPr>
            <w:delText>96</w:delText>
          </w:r>
          <w:commentRangeEnd w:id="288"/>
          <w:r w:rsidR="0049000F" w:rsidDel="00073287">
            <w:rPr>
              <w:rStyle w:val="CommentReference"/>
              <w:rFonts w:asciiTheme="minorHAnsi" w:eastAsiaTheme="minorHAnsi" w:hAnsiTheme="minorHAnsi" w:cstheme="minorBidi"/>
              <w:lang w:eastAsia="en-US"/>
            </w:rPr>
            <w:commentReference w:id="288"/>
          </w:r>
        </w:del>
      </w:ins>
      <w:ins w:id="293" w:author="Nodder" w:date="2020-09-23T16:13:00Z">
        <w:del w:id="294" w:author="Andres Gutierrez Rodriguez" w:date="2021-03-10T12:34:00Z">
          <w:r w:rsidR="0049000F" w:rsidDel="00073287">
            <w:rPr>
              <w:lang w:val="en-US"/>
            </w:rPr>
            <w:delText xml:space="preserve">; </w:delText>
          </w:r>
        </w:del>
      </w:ins>
      <w:ins w:id="295" w:author="Nodder" w:date="2020-09-23T16:09:00Z">
        <w:del w:id="296" w:author="Andres Gutierrez Rodriguez" w:date="2021-03-10T12:34:00Z">
          <w:r w:rsidR="00D669F0" w:rsidDel="00073287">
            <w:rPr>
              <w:lang w:val="en-US"/>
            </w:rPr>
            <w:delText>Boyd et al., 1999</w:delText>
          </w:r>
        </w:del>
      </w:ins>
      <w:del w:id="297" w:author="Andres Gutierrez Rodriguez" w:date="2021-03-10T12:34:00Z">
        <w:r w:rsidR="00467C15" w:rsidDel="00073287">
          <w:rPr>
            <w:lang w:val="en-US"/>
          </w:rPr>
          <w:delText xml:space="preserve">Ref). </w:delText>
        </w:r>
        <w:r w:rsidR="00290D74" w:rsidDel="00073287">
          <w:rPr>
            <w:lang w:val="en-US"/>
          </w:rPr>
          <w:delText>These conditions are typically associated with SAW north of the Subantarctic Front (SAF)</w:delText>
        </w:r>
      </w:del>
      <w:ins w:id="298" w:author="Nodder" w:date="2020-09-23T16:36:00Z">
        <w:del w:id="299" w:author="Andres Gutierrez Rodriguez" w:date="2021-03-10T12:34:00Z">
          <w:r w:rsidR="003D7511" w:rsidDel="00073287">
            <w:rPr>
              <w:lang w:val="en-US"/>
            </w:rPr>
            <w:delText>, which is</w:delText>
          </w:r>
        </w:del>
      </w:ins>
      <w:del w:id="300" w:author="Andres Gutierrez Rodriguez" w:date="2021-03-10T12:34:00Z">
        <w:r w:rsidR="00290D74" w:rsidDel="00073287">
          <w:rPr>
            <w:lang w:val="en-US"/>
          </w:rPr>
          <w:delText xml:space="preserve"> – an area commonly referred </w:delText>
        </w:r>
      </w:del>
      <w:ins w:id="301" w:author="Nodder" w:date="2020-09-23T16:36:00Z">
        <w:del w:id="302" w:author="Andres Gutierrez Rodriguez" w:date="2021-03-10T12:34:00Z">
          <w:r w:rsidR="00AB2DE7" w:rsidDel="00073287">
            <w:rPr>
              <w:lang w:val="en-US"/>
            </w:rPr>
            <w:delText xml:space="preserve">to </w:delText>
          </w:r>
        </w:del>
      </w:ins>
      <w:del w:id="303" w:author="Andres Gutierrez Rodriguez" w:date="2021-03-10T12:34:00Z">
        <w:r w:rsidR="00290D74" w:rsidDel="00073287">
          <w:rPr>
            <w:lang w:val="en-US"/>
          </w:rPr>
          <w:delText>as the Subantarctic Zone</w:delText>
        </w:r>
      </w:del>
      <w:ins w:id="304" w:author="Nodder" w:date="2020-09-23T16:36:00Z">
        <w:del w:id="305" w:author="Andres Gutierrez Rodriguez" w:date="2021-03-10T12:34:00Z">
          <w:r w:rsidR="00AB2DE7" w:rsidDel="00073287">
            <w:rPr>
              <w:lang w:val="en-US"/>
            </w:rPr>
            <w:delText xml:space="preserve"> (</w:delText>
          </w:r>
          <w:commentRangeStart w:id="306"/>
          <w:r w:rsidR="00AB2DE7" w:rsidDel="00073287">
            <w:rPr>
              <w:lang w:val="en-US"/>
            </w:rPr>
            <w:delText>Trull</w:delText>
          </w:r>
        </w:del>
      </w:ins>
      <w:ins w:id="307" w:author="Nodder" w:date="2020-09-23T16:37:00Z">
        <w:del w:id="308" w:author="Andres Gutierrez Rodriguez" w:date="2021-03-10T12:34:00Z">
          <w:r w:rsidR="00AB2DE7" w:rsidDel="00073287">
            <w:rPr>
              <w:lang w:val="en-US"/>
            </w:rPr>
            <w:delText xml:space="preserve"> et al. </w:delText>
          </w:r>
        </w:del>
      </w:ins>
      <w:ins w:id="309" w:author="Nodder" w:date="2020-09-23T16:42:00Z">
        <w:del w:id="310" w:author="Andres Gutierrez Rodriguez" w:date="2021-03-10T12:34:00Z">
          <w:r w:rsidR="008C5922" w:rsidDel="00073287">
            <w:rPr>
              <w:lang w:val="en-US"/>
            </w:rPr>
            <w:delText>2001</w:delText>
          </w:r>
        </w:del>
      </w:ins>
      <w:commentRangeEnd w:id="306"/>
      <w:ins w:id="311" w:author="Nodder" w:date="2020-09-23T16:43:00Z">
        <w:del w:id="312" w:author="Andres Gutierrez Rodriguez" w:date="2021-03-10T12:34:00Z">
          <w:r w:rsidR="00DE6E96" w:rsidDel="00073287">
            <w:rPr>
              <w:rStyle w:val="CommentReference"/>
              <w:rFonts w:asciiTheme="minorHAnsi" w:eastAsiaTheme="minorHAnsi" w:hAnsiTheme="minorHAnsi" w:cstheme="minorBidi"/>
              <w:lang w:eastAsia="en-US"/>
            </w:rPr>
            <w:commentReference w:id="306"/>
          </w:r>
        </w:del>
      </w:ins>
      <w:ins w:id="313" w:author="Nodder" w:date="2020-09-23T16:42:00Z">
        <w:del w:id="314" w:author="Andres Gutierrez Rodriguez" w:date="2021-03-10T12:34:00Z">
          <w:r w:rsidR="008C5922" w:rsidDel="00073287">
            <w:rPr>
              <w:lang w:val="en-US"/>
            </w:rPr>
            <w:delText>)</w:delText>
          </w:r>
        </w:del>
      </w:ins>
      <w:del w:id="315" w:author="Andres Gutierrez Rodriguez" w:date="2021-03-10T12:34:00Z">
        <w:r w:rsidR="00290D74" w:rsidDel="00073287">
          <w:rPr>
            <w:lang w:val="en-US"/>
          </w:rPr>
          <w:delText xml:space="preserve"> </w:delText>
        </w:r>
      </w:del>
      <w:ins w:id="316" w:author="Nodder" w:date="2020-09-23T16:56:00Z">
        <w:del w:id="317" w:author="Andres Gutierrez Rodriguez" w:date="2021-03-10T12:34:00Z">
          <w:r w:rsidR="00817D9B" w:rsidDel="00073287">
            <w:rPr>
              <w:lang w:val="en-US"/>
            </w:rPr>
            <w:delText>or the Subantarctic Water Ring (</w:delText>
          </w:r>
          <w:commentRangeStart w:id="318"/>
          <w:r w:rsidR="00817D9B" w:rsidDel="00073287">
            <w:rPr>
              <w:lang w:val="en-US"/>
            </w:rPr>
            <w:delText>Longhurst, 2007</w:delText>
          </w:r>
          <w:commentRangeEnd w:id="318"/>
          <w:r w:rsidR="008A786A" w:rsidDel="00073287">
            <w:rPr>
              <w:rStyle w:val="CommentReference"/>
              <w:rFonts w:asciiTheme="minorHAnsi" w:eastAsiaTheme="minorHAnsi" w:hAnsiTheme="minorHAnsi" w:cstheme="minorBidi"/>
              <w:lang w:eastAsia="en-US"/>
            </w:rPr>
            <w:commentReference w:id="318"/>
          </w:r>
          <w:r w:rsidR="00817D9B" w:rsidDel="00073287">
            <w:rPr>
              <w:lang w:val="en-US"/>
            </w:rPr>
            <w:delText xml:space="preserve">). </w:delText>
          </w:r>
        </w:del>
      </w:ins>
      <w:del w:id="319" w:author="Andres Gutierrez Rodriguez" w:date="2021-03-10T12:34:00Z">
        <w:r w:rsidR="00290D74" w:rsidDel="00073287">
          <w:rPr>
            <w:lang w:val="en-US"/>
          </w:rPr>
          <w:delText xml:space="preserve">- while </w:delText>
        </w:r>
      </w:del>
      <w:ins w:id="320" w:author="Nodder" w:date="2020-09-27T16:11:00Z">
        <w:del w:id="321" w:author="Andres Gutierrez Rodriguez" w:date="2021-03-10T12:34:00Z">
          <w:r w:rsidR="001742E3" w:rsidDel="00073287">
            <w:rPr>
              <w:lang w:val="en-US"/>
            </w:rPr>
            <w:delText xml:space="preserve">Further south, </w:delText>
          </w:r>
        </w:del>
      </w:ins>
      <w:del w:id="322" w:author="Andres Gutierrez Rodriguez" w:date="2021-03-10T12:34:00Z">
        <w:r w:rsidR="00290D74" w:rsidDel="00073287">
          <w:rPr>
            <w:lang w:val="en-US"/>
          </w:rPr>
          <w:delText xml:space="preserve">increasing </w:delText>
        </w:r>
      </w:del>
      <w:ins w:id="323" w:author="Nodder" w:date="2020-09-27T16:10:00Z">
        <w:del w:id="324" w:author="Andres Gutierrez Rodriguez" w:date="2021-03-10T12:34:00Z">
          <w:r w:rsidR="005516B6" w:rsidDel="00073287">
            <w:rPr>
              <w:lang w:val="en-US"/>
            </w:rPr>
            <w:delText xml:space="preserve">dissolved </w:delText>
          </w:r>
        </w:del>
      </w:ins>
      <w:del w:id="325" w:author="Andres Gutierrez Rodriguez" w:date="2021-03-10T12:34:00Z">
        <w:r w:rsidR="00290D74" w:rsidDel="00073287">
          <w:rPr>
            <w:lang w:val="en-US"/>
          </w:rPr>
          <w:delText>S</w:delText>
        </w:r>
      </w:del>
      <w:ins w:id="326" w:author="Nodder" w:date="2020-09-27T16:10:00Z">
        <w:del w:id="327" w:author="Andres Gutierrez Rodriguez" w:date="2021-03-10T12:34:00Z">
          <w:r w:rsidR="005516B6" w:rsidDel="00073287">
            <w:rPr>
              <w:lang w:val="en-US"/>
            </w:rPr>
            <w:delText>s</w:delText>
          </w:r>
        </w:del>
      </w:ins>
      <w:del w:id="328" w:author="Andres Gutierrez Rodriguez" w:date="2021-03-10T12:34:00Z">
        <w:r w:rsidR="00290D74" w:rsidDel="00073287">
          <w:rPr>
            <w:lang w:val="en-US"/>
          </w:rPr>
          <w:delText>ilica availability south of the SAF shifts the Polar Frontal Zone - delimited by this and the Polar Front – to ‘standard’ HNLC conditions</w:delText>
        </w:r>
      </w:del>
      <w:ins w:id="329" w:author="Nodder" w:date="2020-09-27T16:11:00Z">
        <w:del w:id="330" w:author="Andres Gutierrez Rodriguez" w:date="2021-03-10T12:34:00Z">
          <w:r w:rsidR="001742E3" w:rsidDel="00073287">
            <w:rPr>
              <w:lang w:val="en-US"/>
            </w:rPr>
            <w:delText xml:space="preserve"> between the SAF and Polar Front</w:delText>
          </w:r>
        </w:del>
      </w:ins>
      <w:del w:id="331" w:author="Andres Gutierrez Rodriguez" w:date="2021-03-10T12:34:00Z">
        <w:r w:rsidR="00290D74" w:rsidDel="00073287">
          <w:rPr>
            <w:lang w:val="en-US"/>
          </w:rPr>
          <w:delText xml:space="preserve"> (Rigual-Hernandez et al 2015).</w:delText>
        </w:r>
      </w:del>
      <w:ins w:id="332" w:author="Nodder" w:date="2020-09-27T16:13:00Z">
        <w:del w:id="333" w:author="Andres Gutierrez Rodriguez" w:date="2021-03-10T12:34:00Z">
          <w:r w:rsidR="00577D52" w:rsidDel="00073287">
            <w:rPr>
              <w:lang w:val="en-US"/>
            </w:rPr>
            <w:delText xml:space="preserve"> </w:delText>
          </w:r>
        </w:del>
      </w:ins>
      <w:ins w:id="334" w:author="Nodder" w:date="2020-09-27T16:15:00Z">
        <w:del w:id="335" w:author="Andres Gutierrez Rodriguez" w:date="2021-03-10T12:34:00Z">
          <w:r w:rsidR="00E66D7D" w:rsidRPr="00E66D7D" w:rsidDel="00073287">
            <w:rPr>
              <w:highlight w:val="yellow"/>
              <w:lang w:val="en-US"/>
              <w:rPrChange w:id="336" w:author="Nodder" w:date="2020-09-27T16:15:00Z">
                <w:rPr>
                  <w:lang w:val="en-US"/>
                </w:rPr>
              </w:rPrChange>
            </w:rPr>
            <w:delText>Also n</w:delText>
          </w:r>
        </w:del>
      </w:ins>
      <w:ins w:id="337" w:author="Nodder" w:date="2020-09-27T16:13:00Z">
        <w:del w:id="338" w:author="Andres Gutierrez Rodriguez" w:date="2021-03-10T12:34:00Z">
          <w:r w:rsidR="00577D52" w:rsidRPr="00E66D7D" w:rsidDel="00073287">
            <w:rPr>
              <w:highlight w:val="yellow"/>
              <w:lang w:val="en-US"/>
              <w:rPrChange w:id="339" w:author="Nodder" w:date="2020-09-27T16:15:00Z">
                <w:rPr>
                  <w:lang w:val="en-US"/>
                </w:rPr>
              </w:rPrChange>
            </w:rPr>
            <w:delText>eed something in here about the circulation patterns – Tasman Front-East Akld Current</w:delText>
          </w:r>
          <w:r w:rsidR="00CA324C" w:rsidRPr="00E66D7D" w:rsidDel="00073287">
            <w:rPr>
              <w:highlight w:val="yellow"/>
              <w:lang w:val="en-US"/>
              <w:rPrChange w:id="340" w:author="Nodder" w:date="2020-09-27T16:15:00Z">
                <w:rPr>
                  <w:lang w:val="en-US"/>
                </w:rPr>
              </w:rPrChange>
            </w:rPr>
            <w:delText>-East Cape Current; STD+F-Southland Front/Current; semi-permanent e</w:delText>
          </w:r>
        </w:del>
      </w:ins>
      <w:ins w:id="341" w:author="Nodder" w:date="2020-09-27T16:14:00Z">
        <w:del w:id="342" w:author="Andres Gutierrez Rodriguez" w:date="2021-03-10T12:34:00Z">
          <w:r w:rsidR="00CA324C" w:rsidRPr="00E66D7D" w:rsidDel="00073287">
            <w:rPr>
              <w:highlight w:val="yellow"/>
              <w:lang w:val="en-US"/>
              <w:rPrChange w:id="343" w:author="Nodder" w:date="2020-09-27T16:15:00Z">
                <w:rPr>
                  <w:lang w:val="en-US"/>
                </w:rPr>
              </w:rPrChange>
            </w:rPr>
            <w:delText xml:space="preserve">ddies </w:delText>
          </w:r>
          <w:r w:rsidR="00875609" w:rsidRPr="00E66D7D" w:rsidDel="00073287">
            <w:rPr>
              <w:highlight w:val="yellow"/>
              <w:lang w:val="en-US"/>
              <w:rPrChange w:id="344" w:author="Nodder" w:date="2020-09-27T16:15:00Z">
                <w:rPr>
                  <w:lang w:val="en-US"/>
                </w:rPr>
              </w:rPrChange>
            </w:rPr>
            <w:delText>– North Cape, East Cape, Wairarapa (Roemmich and Sutton, 199</w:delText>
          </w:r>
          <w:r w:rsidR="00E66D7D" w:rsidRPr="00E66D7D" w:rsidDel="00073287">
            <w:rPr>
              <w:highlight w:val="yellow"/>
              <w:lang w:val="en-US"/>
              <w:rPrChange w:id="345" w:author="Nodder" w:date="2020-09-27T16:15:00Z">
                <w:rPr>
                  <w:lang w:val="en-US"/>
                </w:rPr>
              </w:rPrChange>
            </w:rPr>
            <w:delText>1; Chiswell et al., 2015)</w:delText>
          </w:r>
        </w:del>
      </w:ins>
      <w:del w:id="346" w:author="Andres Gutierrez Rodriguez" w:date="2021-03-10T12:34:00Z">
        <w:r w:rsidR="009A29F3" w:rsidDel="00073287">
          <w:rPr>
            <w:lang w:val="en-US"/>
          </w:rPr>
          <w:delText xml:space="preserve"> </w:delText>
        </w:r>
        <w:commentRangeStart w:id="347"/>
        <w:r w:rsidR="004E1E2B" w:rsidDel="00073287">
          <w:rPr>
            <w:lang w:val="en-US"/>
          </w:rPr>
          <w:delText>Response of community composition to environmental gradients (e.g. T, NO3, Mixed-layer depth) within contrasting oceanographic regimes (STW/N-limited vs. SAW/Fe-limited).</w:delText>
        </w:r>
        <w:commentRangeEnd w:id="347"/>
        <w:r w:rsidR="001C1F1D" w:rsidDel="00073287">
          <w:rPr>
            <w:rStyle w:val="CommentReference"/>
            <w:rFonts w:asciiTheme="minorHAnsi" w:eastAsiaTheme="minorHAnsi" w:hAnsiTheme="minorHAnsi" w:cstheme="minorBidi"/>
            <w:lang w:eastAsia="en-US"/>
          </w:rPr>
          <w:commentReference w:id="347"/>
        </w:r>
      </w:del>
    </w:p>
    <w:p w14:paraId="7B58F049" w14:textId="3907A1BE" w:rsidR="002820D1" w:rsidDel="005C0350" w:rsidRDefault="002820D1">
      <w:pPr>
        <w:spacing w:line="276" w:lineRule="auto"/>
        <w:jc w:val="both"/>
        <w:rPr>
          <w:del w:id="348" w:author="Andres Gutierrez Rodriguez" w:date="2021-03-10T13:18:00Z"/>
          <w:lang w:val="en-US"/>
        </w:rPr>
        <w:pPrChange w:id="349" w:author="Andres Gutierrez Rodriguez" w:date="2021-03-10T13:18:00Z">
          <w:pPr>
            <w:spacing w:line="276" w:lineRule="auto"/>
            <w:ind w:firstLine="284"/>
            <w:jc w:val="both"/>
          </w:pPr>
        </w:pPrChange>
      </w:pPr>
    </w:p>
    <w:p w14:paraId="3396631E" w14:textId="74D4BCFA" w:rsidR="009A29F3" w:rsidDel="005C0350" w:rsidRDefault="009A29F3">
      <w:pPr>
        <w:spacing w:line="276" w:lineRule="auto"/>
        <w:jc w:val="both"/>
        <w:rPr>
          <w:del w:id="350" w:author="Andres Gutierrez Rodriguez" w:date="2021-03-10T13:18:00Z"/>
          <w:lang w:val="en-US"/>
        </w:rPr>
        <w:pPrChange w:id="351" w:author="Andres Gutierrez Rodriguez" w:date="2021-03-10T13:18:00Z">
          <w:pPr>
            <w:spacing w:line="276" w:lineRule="auto"/>
            <w:ind w:firstLine="284"/>
            <w:jc w:val="both"/>
          </w:pPr>
        </w:pPrChange>
      </w:pPr>
    </w:p>
    <w:p w14:paraId="12C0A69D" w14:textId="1A0CBFEC" w:rsidR="0033403A" w:rsidRPr="0033403A" w:rsidDel="005C0350" w:rsidRDefault="0033403A">
      <w:pPr>
        <w:spacing w:line="276" w:lineRule="auto"/>
        <w:jc w:val="both"/>
        <w:rPr>
          <w:del w:id="352" w:author="Andres Gutierrez Rodriguez" w:date="2021-03-10T13:18:00Z"/>
          <w:b/>
          <w:bCs/>
          <w:lang w:val="en-US"/>
        </w:rPr>
      </w:pPr>
      <w:del w:id="353" w:author="Andres Gutierrez Rodriguez" w:date="2021-03-10T13:18:00Z">
        <w:r w:rsidRPr="0033403A" w:rsidDel="005C0350">
          <w:rPr>
            <w:b/>
            <w:bCs/>
            <w:lang w:val="en-US"/>
          </w:rPr>
          <w:delText>[3] Know</w:delText>
        </w:r>
      </w:del>
      <w:ins w:id="354" w:author="Nodder" w:date="2020-09-23T16:26:00Z">
        <w:del w:id="355" w:author="Andres Gutierrez Rodriguez" w:date="2021-03-10T13:18:00Z">
          <w:r w:rsidR="00A4294B" w:rsidDel="005C0350">
            <w:rPr>
              <w:b/>
              <w:bCs/>
              <w:lang w:val="en-US"/>
            </w:rPr>
            <w:delText>l</w:delText>
          </w:r>
        </w:del>
      </w:ins>
      <w:del w:id="356" w:author="Andres Gutierrez Rodriguez" w:date="2021-03-10T13:18:00Z">
        <w:r w:rsidRPr="0033403A" w:rsidDel="005C0350">
          <w:rPr>
            <w:b/>
            <w:bCs/>
            <w:lang w:val="en-US"/>
          </w:rPr>
          <w:delText xml:space="preserve">edge and gaps </w:delText>
        </w:r>
      </w:del>
    </w:p>
    <w:p w14:paraId="75F732E6" w14:textId="479B2C71" w:rsidR="004E1E2B" w:rsidDel="005C0350" w:rsidRDefault="009A29F3">
      <w:pPr>
        <w:spacing w:line="276" w:lineRule="auto"/>
        <w:jc w:val="both"/>
        <w:rPr>
          <w:del w:id="357" w:author="Andres Gutierrez Rodriguez" w:date="2021-03-10T13:18:00Z"/>
          <w:lang w:val="en-US"/>
        </w:rPr>
        <w:pPrChange w:id="358" w:author="Andres Gutierrez Rodriguez" w:date="2021-03-10T13:18:00Z">
          <w:pPr>
            <w:spacing w:line="276" w:lineRule="auto"/>
            <w:ind w:firstLine="284"/>
            <w:jc w:val="both"/>
          </w:pPr>
        </w:pPrChange>
      </w:pPr>
      <w:del w:id="359" w:author="Andres Gutierrez Rodriguez" w:date="2021-03-10T13:18:00Z">
        <w:r w:rsidDel="005C0350">
          <w:rPr>
            <w:lang w:val="en-US"/>
          </w:rPr>
          <w:delText xml:space="preserve">Taxonomic composition of microbial plankton communities in STW and SAW waters (east of NZ) have been characterized by microscopy, pigments, and flow-cytometry (and DNA) during process voyages conducted in these water masses (References). </w:delText>
        </w:r>
        <w:r w:rsidR="005728B6" w:rsidDel="005C0350">
          <w:rPr>
            <w:lang w:val="en-US"/>
          </w:rPr>
          <w:delText>T</w:delText>
        </w:r>
        <w:r w:rsidDel="005C0350">
          <w:rPr>
            <w:lang w:val="en-US"/>
          </w:rPr>
          <w:delText>h</w:delText>
        </w:r>
        <w:r w:rsidR="005728B6" w:rsidDel="005C0350">
          <w:rPr>
            <w:lang w:val="en-US"/>
          </w:rPr>
          <w:delText>ese</w:delText>
        </w:r>
        <w:r w:rsidDel="005C0350">
          <w:rPr>
            <w:lang w:val="en-US"/>
          </w:rPr>
          <w:delText xml:space="preserve"> </w:delText>
        </w:r>
        <w:r w:rsidR="0033403A" w:rsidDel="005C0350">
          <w:rPr>
            <w:lang w:val="en-US"/>
          </w:rPr>
          <w:delText xml:space="preserve">regional </w:delText>
        </w:r>
        <w:r w:rsidR="005728B6" w:rsidDel="005C0350">
          <w:rPr>
            <w:lang w:val="en-US"/>
          </w:rPr>
          <w:delText>studies</w:delText>
        </w:r>
        <w:r w:rsidDel="005C0350">
          <w:rPr>
            <w:lang w:val="en-US"/>
          </w:rPr>
          <w:delText xml:space="preserve"> </w:delText>
        </w:r>
        <w:r w:rsidR="005728B6" w:rsidDel="005C0350">
          <w:rPr>
            <w:lang w:val="en-US"/>
          </w:rPr>
          <w:delText xml:space="preserve">have generally targeted the autotrophic component and providing a detailed taxonomic characterization </w:delText>
        </w:r>
        <w:r w:rsidR="00702D37" w:rsidDel="005C0350">
          <w:rPr>
            <w:lang w:val="en-US"/>
          </w:rPr>
          <w:delText xml:space="preserve">the </w:delText>
        </w:r>
        <w:r w:rsidR="005728B6" w:rsidDel="005C0350">
          <w:rPr>
            <w:lang w:val="en-US"/>
          </w:rPr>
          <w:delText xml:space="preserve">larger size-fraction (Microscopy work – Hoe Chang; FCM-based) or </w:delText>
        </w:r>
        <w:r w:rsidR="00702D37" w:rsidDel="005C0350">
          <w:rPr>
            <w:lang w:val="en-US"/>
          </w:rPr>
          <w:delText xml:space="preserve">class-level chemotaxonomic description of the phytoplankton community (Delizzo et al., 2009).  </w:delText>
        </w:r>
      </w:del>
    </w:p>
    <w:p w14:paraId="706F0B1F" w14:textId="2704CE08" w:rsidR="004E1E2B" w:rsidDel="005C0350" w:rsidRDefault="004E1E2B">
      <w:pPr>
        <w:spacing w:line="276" w:lineRule="auto"/>
        <w:jc w:val="both"/>
        <w:rPr>
          <w:del w:id="360" w:author="Andres Gutierrez Rodriguez" w:date="2021-03-10T13:18:00Z"/>
          <w:lang w:val="en-US"/>
        </w:rPr>
        <w:pPrChange w:id="361" w:author="Andres Gutierrez Rodriguez" w:date="2021-03-10T13:18:00Z">
          <w:pPr>
            <w:spacing w:line="276" w:lineRule="auto"/>
            <w:ind w:firstLine="284"/>
            <w:jc w:val="both"/>
          </w:pPr>
        </w:pPrChange>
      </w:pPr>
    </w:p>
    <w:p w14:paraId="1686F6C4" w14:textId="5D616CDD" w:rsidR="004E1E2B" w:rsidDel="005C0350" w:rsidRDefault="004E1E2B">
      <w:pPr>
        <w:spacing w:line="276" w:lineRule="auto"/>
        <w:jc w:val="both"/>
        <w:rPr>
          <w:del w:id="362" w:author="Andres Gutierrez Rodriguez" w:date="2021-03-10T13:18:00Z"/>
          <w:lang w:val="en-US"/>
        </w:rPr>
        <w:pPrChange w:id="363" w:author="Andres Gutierrez Rodriguez" w:date="2021-03-10T13:18:00Z">
          <w:pPr>
            <w:spacing w:line="276" w:lineRule="auto"/>
            <w:ind w:firstLine="284"/>
            <w:jc w:val="both"/>
          </w:pPr>
        </w:pPrChange>
      </w:pPr>
      <w:del w:id="364" w:author="Andres Gutierrez Rodriguez" w:date="2021-03-10T13:18:00Z">
        <w:r w:rsidDel="005C0350">
          <w:rPr>
            <w:lang w:val="en-US"/>
          </w:rPr>
          <w:delText>Limitations of optical (microscopy), chemical (pigments) and size/optical (flow-cytometry) methods to capture the entire diversity of complex microbial communities – Advantages (and disadvantages) of molecular approaches such as DNA metabarcoding to characterize the diversity of microbial plankton communities.</w:delText>
        </w:r>
      </w:del>
    </w:p>
    <w:p w14:paraId="2A41429E" w14:textId="2357F890" w:rsidR="004E1E2B" w:rsidDel="005C0350" w:rsidRDefault="004E1E2B">
      <w:pPr>
        <w:spacing w:line="276" w:lineRule="auto"/>
        <w:jc w:val="both"/>
        <w:rPr>
          <w:del w:id="365" w:author="Andres Gutierrez Rodriguez" w:date="2021-03-10T13:18:00Z"/>
          <w:lang w:val="en-US"/>
        </w:rPr>
        <w:pPrChange w:id="366" w:author="Andres Gutierrez Rodriguez" w:date="2021-03-10T13:18:00Z">
          <w:pPr>
            <w:spacing w:line="276" w:lineRule="auto"/>
            <w:ind w:firstLine="284"/>
            <w:jc w:val="both"/>
          </w:pPr>
        </w:pPrChange>
      </w:pPr>
      <w:del w:id="367" w:author="Andres Gutierrez Rodriguez" w:date="2021-03-10T13:18:00Z">
        <w:r w:rsidDel="005C0350">
          <w:rPr>
            <w:lang w:val="en-US"/>
          </w:rPr>
          <w:delText xml:space="preserve"> </w:delText>
        </w:r>
      </w:del>
    </w:p>
    <w:p w14:paraId="41580FC2" w14:textId="2D067375" w:rsidR="009A29F3" w:rsidDel="005C0350" w:rsidRDefault="004D2F78">
      <w:pPr>
        <w:spacing w:line="276" w:lineRule="auto"/>
        <w:jc w:val="both"/>
        <w:rPr>
          <w:del w:id="368" w:author="Andres Gutierrez Rodriguez" w:date="2021-03-10T13:18:00Z"/>
          <w:lang w:val="en-US"/>
        </w:rPr>
        <w:pPrChange w:id="369" w:author="Andres Gutierrez Rodriguez" w:date="2021-03-10T13:18:00Z">
          <w:pPr>
            <w:spacing w:line="276" w:lineRule="auto"/>
            <w:ind w:firstLine="284"/>
            <w:jc w:val="both"/>
          </w:pPr>
        </w:pPrChange>
      </w:pPr>
      <w:del w:id="370" w:author="Andres Gutierrez Rodriguez" w:date="2021-03-10T13:18:00Z">
        <w:r w:rsidDel="005C0350">
          <w:rPr>
            <w:lang w:val="en-US"/>
          </w:rPr>
          <w:delText>A</w:delText>
        </w:r>
        <w:r w:rsidR="00702D37" w:rsidDel="005C0350">
          <w:rPr>
            <w:lang w:val="en-US"/>
          </w:rPr>
          <w:delText xml:space="preserve"> comprehensive analysis of protistan plankton communities irrespective of their trophic mode - including auto-, hetero- and mixo-trophic organisms </w:delText>
        </w:r>
        <w:r w:rsidR="0033403A" w:rsidDel="005C0350">
          <w:rPr>
            <w:lang w:val="en-US"/>
          </w:rPr>
          <w:delText>–</w:delText>
        </w:r>
        <w:r w:rsidR="00702D37" w:rsidDel="005C0350">
          <w:rPr>
            <w:lang w:val="en-US"/>
          </w:rPr>
          <w:delText xml:space="preserve"> </w:delText>
        </w:r>
        <w:r w:rsidR="0033403A" w:rsidDel="005C0350">
          <w:rPr>
            <w:lang w:val="en-US"/>
          </w:rPr>
          <w:delText>and covering different regions (</w:delText>
        </w:r>
      </w:del>
      <w:ins w:id="371" w:author="Nodder" w:date="2020-09-27T16:20:00Z">
        <w:del w:id="372" w:author="Andres Gutierrez Rodriguez" w:date="2021-03-10T13:18:00Z">
          <w:r w:rsidR="007B4DD0" w:rsidDel="005C0350">
            <w:rPr>
              <w:lang w:val="en-US"/>
            </w:rPr>
            <w:delText xml:space="preserve">and </w:delText>
          </w:r>
        </w:del>
      </w:ins>
      <w:del w:id="373" w:author="Andres Gutierrez Rodriguez" w:date="2021-03-10T13:18:00Z">
        <w:r w:rsidR="0033403A" w:rsidDel="005C0350">
          <w:rPr>
            <w:lang w:val="en-US"/>
          </w:rPr>
          <w:delText>seasons) within STW and SAW</w:delText>
        </w:r>
        <w:r w:rsidR="00702D37" w:rsidDel="005C0350">
          <w:rPr>
            <w:lang w:val="en-US"/>
          </w:rPr>
          <w:delText xml:space="preserve"> is lacking.</w:delText>
        </w:r>
      </w:del>
    </w:p>
    <w:p w14:paraId="70830A5F" w14:textId="5DB0344B" w:rsidR="00467C15" w:rsidDel="005C0350" w:rsidRDefault="00467C15">
      <w:pPr>
        <w:spacing w:line="276" w:lineRule="auto"/>
        <w:jc w:val="both"/>
        <w:rPr>
          <w:del w:id="374" w:author="Andres Gutierrez Rodriguez" w:date="2021-03-10T13:18:00Z"/>
          <w:lang w:val="en-US"/>
        </w:rPr>
        <w:pPrChange w:id="375" w:author="Andres Gutierrez Rodriguez" w:date="2021-03-10T13:18:00Z">
          <w:pPr>
            <w:spacing w:line="276" w:lineRule="auto"/>
            <w:ind w:firstLine="284"/>
            <w:jc w:val="both"/>
          </w:pPr>
        </w:pPrChange>
      </w:pPr>
    </w:p>
    <w:p w14:paraId="6F143CD0" w14:textId="4685C718" w:rsidR="00376175" w:rsidRDefault="00F86499" w:rsidP="00F86499">
      <w:pPr>
        <w:spacing w:line="276" w:lineRule="auto"/>
        <w:jc w:val="both"/>
        <w:rPr>
          <w:b/>
          <w:bCs/>
          <w:lang w:val="en-US"/>
        </w:rPr>
      </w:pPr>
      <w:r w:rsidRPr="00376175">
        <w:rPr>
          <w:b/>
          <w:bCs/>
          <w:lang w:val="en-US"/>
        </w:rPr>
        <w:t>[</w:t>
      </w:r>
      <w:r w:rsidR="00376175" w:rsidRPr="00376175">
        <w:rPr>
          <w:b/>
          <w:bCs/>
          <w:lang w:val="en-US"/>
        </w:rPr>
        <w:t>4</w:t>
      </w:r>
      <w:r w:rsidRPr="00376175">
        <w:rPr>
          <w:b/>
          <w:bCs/>
          <w:lang w:val="en-US"/>
        </w:rPr>
        <w:t xml:space="preserve">] </w:t>
      </w:r>
      <w:r w:rsidR="00376175" w:rsidRPr="00376175">
        <w:rPr>
          <w:b/>
          <w:bCs/>
          <w:lang w:val="en-US"/>
        </w:rPr>
        <w:t xml:space="preserve">Aims and </w:t>
      </w:r>
      <w:r w:rsidR="004E1E2B">
        <w:rPr>
          <w:b/>
          <w:bCs/>
          <w:lang w:val="en-US"/>
        </w:rPr>
        <w:t>questions addressed by</w:t>
      </w:r>
      <w:r w:rsidR="00376175" w:rsidRPr="00376175">
        <w:rPr>
          <w:b/>
          <w:bCs/>
          <w:lang w:val="en-US"/>
        </w:rPr>
        <w:t xml:space="preserve"> this study</w:t>
      </w:r>
    </w:p>
    <w:p w14:paraId="1533C308" w14:textId="77777777" w:rsidR="004E1E2B" w:rsidRPr="00376175" w:rsidRDefault="004E1E2B" w:rsidP="00F86499">
      <w:pPr>
        <w:spacing w:line="276" w:lineRule="auto"/>
        <w:jc w:val="both"/>
        <w:rPr>
          <w:b/>
          <w:bCs/>
          <w:lang w:val="en-US"/>
        </w:rPr>
      </w:pPr>
    </w:p>
    <w:p w14:paraId="690C86A1" w14:textId="592C272B" w:rsidR="00F95AED" w:rsidRDefault="00467C15" w:rsidP="00F86499">
      <w:pPr>
        <w:spacing w:line="276" w:lineRule="auto"/>
        <w:jc w:val="both"/>
        <w:rPr>
          <w:lang w:val="en-US"/>
        </w:rPr>
      </w:pPr>
      <w:r>
        <w:rPr>
          <w:lang w:val="en-US"/>
        </w:rPr>
        <w:t>In this study, w</w:t>
      </w:r>
      <w:r w:rsidR="00E541F2">
        <w:rPr>
          <w:lang w:val="en-US"/>
        </w:rPr>
        <w:t xml:space="preserve">e </w:t>
      </w:r>
      <w:r w:rsidR="002A04D3">
        <w:rPr>
          <w:lang w:val="en-US"/>
        </w:rPr>
        <w:t>aim to</w:t>
      </w:r>
      <w:r w:rsidR="004E1E2B">
        <w:rPr>
          <w:lang w:val="en-US"/>
        </w:rPr>
        <w:t>:</w:t>
      </w:r>
    </w:p>
    <w:p w14:paraId="641C0FC0" w14:textId="77777777" w:rsidR="00F95AED" w:rsidRDefault="00F95AED" w:rsidP="00F86499">
      <w:pPr>
        <w:spacing w:line="276" w:lineRule="auto"/>
        <w:jc w:val="both"/>
        <w:rPr>
          <w:lang w:val="en-US"/>
        </w:rPr>
      </w:pPr>
    </w:p>
    <w:p w14:paraId="3DE098BB" w14:textId="391D65A4" w:rsidR="00F95AED" w:rsidRPr="004E1E2B" w:rsidRDefault="009A29F3" w:rsidP="00F95AED">
      <w:pPr>
        <w:pStyle w:val="ListParagraph"/>
        <w:numPr>
          <w:ilvl w:val="0"/>
          <w:numId w:val="17"/>
        </w:numPr>
        <w:spacing w:line="276" w:lineRule="auto"/>
        <w:jc w:val="both"/>
        <w:rPr>
          <w:rFonts w:ascii="Times New Roman" w:eastAsia="Times New Roman" w:hAnsi="Times New Roman" w:cs="Times New Roman"/>
          <w:lang w:val="en-US" w:eastAsia="en-GB"/>
        </w:rPr>
      </w:pPr>
      <w:r w:rsidRPr="004E1E2B">
        <w:rPr>
          <w:rFonts w:ascii="Times New Roman" w:eastAsia="Times New Roman" w:hAnsi="Times New Roman" w:cs="Times New Roman"/>
          <w:lang w:val="en-US" w:eastAsia="en-GB"/>
        </w:rPr>
        <w:t>characterize</w:t>
      </w:r>
      <w:r w:rsidR="00E541F2" w:rsidRPr="004E1E2B">
        <w:rPr>
          <w:rFonts w:ascii="Times New Roman" w:eastAsia="Times New Roman" w:hAnsi="Times New Roman" w:cs="Times New Roman"/>
          <w:lang w:val="en-US" w:eastAsia="en-GB"/>
        </w:rPr>
        <w:t xml:space="preserve"> </w:t>
      </w:r>
      <w:r w:rsidR="002A04D3" w:rsidRPr="004E1E2B">
        <w:rPr>
          <w:rFonts w:ascii="Times New Roman" w:eastAsia="Times New Roman" w:hAnsi="Times New Roman" w:cs="Times New Roman"/>
          <w:lang w:val="en-US" w:eastAsia="en-GB"/>
        </w:rPr>
        <w:t xml:space="preserve">the </w:t>
      </w:r>
      <w:r w:rsidR="00E541F2" w:rsidRPr="004E1E2B">
        <w:rPr>
          <w:rFonts w:ascii="Times New Roman" w:eastAsia="Times New Roman" w:hAnsi="Times New Roman" w:cs="Times New Roman"/>
          <w:lang w:val="en-US" w:eastAsia="en-GB"/>
        </w:rPr>
        <w:t xml:space="preserve">diversity </w:t>
      </w:r>
      <w:r w:rsidRPr="004E1E2B">
        <w:rPr>
          <w:rFonts w:ascii="Times New Roman" w:eastAsia="Times New Roman" w:hAnsi="Times New Roman" w:cs="Times New Roman"/>
          <w:lang w:val="en-US" w:eastAsia="en-GB"/>
        </w:rPr>
        <w:t xml:space="preserve">of protistan plankton diversity across </w:t>
      </w:r>
      <w:r w:rsidR="002A04D3" w:rsidRPr="004E1E2B">
        <w:rPr>
          <w:rFonts w:ascii="Times New Roman" w:eastAsia="Times New Roman" w:hAnsi="Times New Roman" w:cs="Times New Roman"/>
          <w:lang w:val="en-US" w:eastAsia="en-GB"/>
        </w:rPr>
        <w:t xml:space="preserve">ST and SA waters </w:t>
      </w:r>
      <w:r w:rsidR="001D46C6" w:rsidRPr="004E1E2B">
        <w:rPr>
          <w:rFonts w:ascii="Times New Roman" w:eastAsia="Times New Roman" w:hAnsi="Times New Roman" w:cs="Times New Roman"/>
          <w:lang w:val="en-US" w:eastAsia="en-GB"/>
        </w:rPr>
        <w:t>and</w:t>
      </w:r>
      <w:r w:rsidR="002A04D3" w:rsidRPr="004E1E2B">
        <w:rPr>
          <w:rFonts w:ascii="Times New Roman" w:eastAsia="Times New Roman" w:hAnsi="Times New Roman" w:cs="Times New Roman"/>
          <w:lang w:val="en-US" w:eastAsia="en-GB"/>
        </w:rPr>
        <w:t xml:space="preserve"> in </w:t>
      </w:r>
      <w:r w:rsidR="001D46C6" w:rsidRPr="004E1E2B">
        <w:rPr>
          <w:rFonts w:ascii="Times New Roman" w:eastAsia="Times New Roman" w:hAnsi="Times New Roman" w:cs="Times New Roman"/>
          <w:lang w:val="en-US" w:eastAsia="en-GB"/>
        </w:rPr>
        <w:t xml:space="preserve">the </w:t>
      </w:r>
      <w:r w:rsidR="00630079" w:rsidRPr="004E1E2B">
        <w:rPr>
          <w:rFonts w:ascii="Times New Roman" w:eastAsia="Times New Roman" w:hAnsi="Times New Roman" w:cs="Times New Roman"/>
          <w:lang w:val="en-US" w:eastAsia="en-GB"/>
        </w:rPr>
        <w:t xml:space="preserve">major </w:t>
      </w:r>
      <w:r w:rsidR="002A04D3" w:rsidRPr="004E1E2B">
        <w:rPr>
          <w:rFonts w:ascii="Times New Roman" w:eastAsia="Times New Roman" w:hAnsi="Times New Roman" w:cs="Times New Roman"/>
          <w:lang w:val="en-US" w:eastAsia="en-GB"/>
        </w:rPr>
        <w:t>frontal zones (STF and SAF) that delimits these water masses</w:t>
      </w:r>
      <w:r w:rsidR="00630079" w:rsidRPr="004E1E2B">
        <w:rPr>
          <w:rFonts w:ascii="Times New Roman" w:eastAsia="Times New Roman" w:hAnsi="Times New Roman" w:cs="Times New Roman"/>
          <w:lang w:val="en-US" w:eastAsia="en-GB"/>
        </w:rPr>
        <w:t xml:space="preserve">, </w:t>
      </w:r>
    </w:p>
    <w:p w14:paraId="328638B7" w14:textId="4FB8F4DB" w:rsidR="00F95AED" w:rsidRPr="004E1E2B" w:rsidRDefault="00630079" w:rsidP="00F95AED">
      <w:pPr>
        <w:pStyle w:val="ListParagraph"/>
        <w:numPr>
          <w:ilvl w:val="0"/>
          <w:numId w:val="17"/>
        </w:numPr>
        <w:spacing w:line="276" w:lineRule="auto"/>
        <w:jc w:val="both"/>
        <w:rPr>
          <w:rFonts w:ascii="Times New Roman" w:eastAsia="Times New Roman" w:hAnsi="Times New Roman" w:cs="Times New Roman"/>
          <w:lang w:val="en-US" w:eastAsia="en-GB"/>
        </w:rPr>
      </w:pPr>
      <w:r w:rsidRPr="004E1E2B">
        <w:rPr>
          <w:rFonts w:ascii="Times New Roman" w:eastAsia="Times New Roman" w:hAnsi="Times New Roman" w:cs="Times New Roman"/>
          <w:lang w:val="en-US" w:eastAsia="en-GB"/>
        </w:rPr>
        <w:t xml:space="preserve">investigate </w:t>
      </w:r>
      <w:r w:rsidR="001D46C6" w:rsidRPr="004E1E2B">
        <w:rPr>
          <w:rFonts w:ascii="Times New Roman" w:eastAsia="Times New Roman" w:hAnsi="Times New Roman" w:cs="Times New Roman"/>
          <w:lang w:val="en-US" w:eastAsia="en-GB"/>
        </w:rPr>
        <w:t xml:space="preserve">the </w:t>
      </w:r>
      <w:r w:rsidRPr="004E1E2B">
        <w:rPr>
          <w:rFonts w:ascii="Times New Roman" w:eastAsia="Times New Roman" w:hAnsi="Times New Roman" w:cs="Times New Roman"/>
          <w:lang w:val="en-US" w:eastAsia="en-GB"/>
        </w:rPr>
        <w:t xml:space="preserve">variability </w:t>
      </w:r>
      <w:r w:rsidR="001D46C6" w:rsidRPr="004E1E2B">
        <w:rPr>
          <w:rFonts w:ascii="Times New Roman" w:eastAsia="Times New Roman" w:hAnsi="Times New Roman" w:cs="Times New Roman"/>
          <w:lang w:val="en-US" w:eastAsia="en-GB"/>
        </w:rPr>
        <w:t>of community composition and richness in relation to environmental factors</w:t>
      </w:r>
      <w:ins w:id="376" w:author="Nodder" w:date="2020-09-27T16:19:00Z">
        <w:r w:rsidR="00CD06B5">
          <w:rPr>
            <w:rFonts w:ascii="Times New Roman" w:eastAsia="Times New Roman" w:hAnsi="Times New Roman" w:cs="Times New Roman"/>
            <w:lang w:val="en-US" w:eastAsia="en-GB"/>
          </w:rPr>
          <w:t>; and</w:t>
        </w:r>
      </w:ins>
      <w:r w:rsidR="001D46C6" w:rsidRPr="004E1E2B">
        <w:rPr>
          <w:rFonts w:ascii="Times New Roman" w:eastAsia="Times New Roman" w:hAnsi="Times New Roman" w:cs="Times New Roman"/>
          <w:lang w:val="en-US" w:eastAsia="en-GB"/>
        </w:rPr>
        <w:t xml:space="preserve"> </w:t>
      </w:r>
    </w:p>
    <w:p w14:paraId="34004F91" w14:textId="28A60A53" w:rsidR="00E541F2" w:rsidRPr="004E1E2B" w:rsidRDefault="007B4DD0" w:rsidP="00F95AED">
      <w:pPr>
        <w:pStyle w:val="ListParagraph"/>
        <w:numPr>
          <w:ilvl w:val="0"/>
          <w:numId w:val="17"/>
        </w:numPr>
        <w:spacing w:line="276" w:lineRule="auto"/>
        <w:jc w:val="both"/>
        <w:rPr>
          <w:rFonts w:ascii="Times New Roman" w:eastAsia="Times New Roman" w:hAnsi="Times New Roman" w:cs="Times New Roman"/>
          <w:lang w:val="en-US" w:eastAsia="en-GB"/>
        </w:rPr>
      </w:pPr>
      <w:ins w:id="377" w:author="Nodder" w:date="2020-09-27T16:19:00Z">
        <w:r>
          <w:rPr>
            <w:rFonts w:ascii="Times New Roman" w:eastAsia="Times New Roman" w:hAnsi="Times New Roman" w:cs="Times New Roman"/>
            <w:lang w:val="en-US" w:eastAsia="en-GB"/>
          </w:rPr>
          <w:t xml:space="preserve">determine </w:t>
        </w:r>
      </w:ins>
      <w:r w:rsidR="00630079" w:rsidRPr="004E1E2B">
        <w:rPr>
          <w:rFonts w:ascii="Times New Roman" w:eastAsia="Times New Roman" w:hAnsi="Times New Roman" w:cs="Times New Roman"/>
          <w:lang w:val="en-US" w:eastAsia="en-GB"/>
        </w:rPr>
        <w:t xml:space="preserve">the distribution patterns of main </w:t>
      </w:r>
      <w:ins w:id="378" w:author="Nodder" w:date="2020-09-27T16:19:00Z">
        <w:r>
          <w:rPr>
            <w:rFonts w:ascii="Times New Roman" w:eastAsia="Times New Roman" w:hAnsi="Times New Roman" w:cs="Times New Roman"/>
            <w:lang w:val="en-US" w:eastAsia="en-GB"/>
          </w:rPr>
          <w:t xml:space="preserve">protistan </w:t>
        </w:r>
      </w:ins>
      <w:r w:rsidR="00630079" w:rsidRPr="004E1E2B">
        <w:rPr>
          <w:rFonts w:ascii="Times New Roman" w:eastAsia="Times New Roman" w:hAnsi="Times New Roman" w:cs="Times New Roman"/>
          <w:lang w:val="en-US" w:eastAsia="en-GB"/>
        </w:rPr>
        <w:t>taxonomic groups (division/class level) and species (</w:t>
      </w:r>
      <w:commentRangeStart w:id="379"/>
      <w:r w:rsidR="00630079" w:rsidRPr="004E1E2B">
        <w:rPr>
          <w:rFonts w:ascii="Times New Roman" w:eastAsia="Times New Roman" w:hAnsi="Times New Roman" w:cs="Times New Roman"/>
          <w:lang w:val="en-US" w:eastAsia="en-GB"/>
        </w:rPr>
        <w:t>ASV</w:t>
      </w:r>
      <w:commentRangeEnd w:id="379"/>
      <w:r>
        <w:rPr>
          <w:rStyle w:val="CommentReference"/>
        </w:rPr>
        <w:commentReference w:id="379"/>
      </w:r>
      <w:r w:rsidR="00630079" w:rsidRPr="004E1E2B">
        <w:rPr>
          <w:rFonts w:ascii="Times New Roman" w:eastAsia="Times New Roman" w:hAnsi="Times New Roman" w:cs="Times New Roman"/>
          <w:lang w:val="en-US" w:eastAsia="en-GB"/>
        </w:rPr>
        <w:t xml:space="preserve">) </w:t>
      </w:r>
      <w:r w:rsidR="001D46C6" w:rsidRPr="004E1E2B">
        <w:rPr>
          <w:rFonts w:ascii="Times New Roman" w:eastAsia="Times New Roman" w:hAnsi="Times New Roman" w:cs="Times New Roman"/>
          <w:lang w:val="en-US" w:eastAsia="en-GB"/>
        </w:rPr>
        <w:t xml:space="preserve">across environmental gradients </w:t>
      </w:r>
      <w:r w:rsidR="00A070B9" w:rsidRPr="004E1E2B">
        <w:rPr>
          <w:rFonts w:ascii="Times New Roman" w:eastAsia="Times New Roman" w:hAnsi="Times New Roman" w:cs="Times New Roman"/>
          <w:lang w:val="en-US" w:eastAsia="en-GB"/>
        </w:rPr>
        <w:t>across</w:t>
      </w:r>
      <w:r w:rsidR="001D46C6" w:rsidRPr="004E1E2B">
        <w:rPr>
          <w:rFonts w:ascii="Times New Roman" w:eastAsia="Times New Roman" w:hAnsi="Times New Roman" w:cs="Times New Roman"/>
          <w:lang w:val="en-US" w:eastAsia="en-GB"/>
        </w:rPr>
        <w:t xml:space="preserve"> and within water masses. </w:t>
      </w:r>
    </w:p>
    <w:p w14:paraId="40801087" w14:textId="0C06D467" w:rsidR="00A070B9" w:rsidRDefault="00A070B9" w:rsidP="00F86499">
      <w:pPr>
        <w:spacing w:line="276" w:lineRule="auto"/>
        <w:jc w:val="both"/>
        <w:rPr>
          <w:lang w:val="en-US"/>
        </w:rPr>
      </w:pPr>
    </w:p>
    <w:p w14:paraId="32A38638" w14:textId="4660D089" w:rsidR="00561815" w:rsidRDefault="00561815" w:rsidP="00F86499">
      <w:pPr>
        <w:spacing w:line="276" w:lineRule="auto"/>
        <w:jc w:val="both"/>
        <w:rPr>
          <w:lang w:val="en-US"/>
        </w:rPr>
      </w:pPr>
      <w:r>
        <w:rPr>
          <w:lang w:val="en-US"/>
        </w:rPr>
        <w:t>Questions:</w:t>
      </w:r>
    </w:p>
    <w:p w14:paraId="65362076" w14:textId="36AF9EDC" w:rsidR="00A070B9" w:rsidRPr="004E1E2B" w:rsidRDefault="00A070B9" w:rsidP="00F95AED">
      <w:pPr>
        <w:pStyle w:val="ListParagraph"/>
        <w:numPr>
          <w:ilvl w:val="0"/>
          <w:numId w:val="15"/>
        </w:numPr>
        <w:spacing w:line="276" w:lineRule="auto"/>
        <w:jc w:val="both"/>
        <w:rPr>
          <w:rFonts w:ascii="Times New Roman" w:eastAsia="Times New Roman" w:hAnsi="Times New Roman" w:cs="Times New Roman"/>
          <w:lang w:val="en-US" w:eastAsia="en-GB"/>
        </w:rPr>
      </w:pPr>
      <w:r w:rsidRPr="004E1E2B">
        <w:rPr>
          <w:rFonts w:ascii="Times New Roman" w:eastAsia="Times New Roman" w:hAnsi="Times New Roman" w:cs="Times New Roman"/>
          <w:lang w:val="en-US" w:eastAsia="en-GB"/>
        </w:rPr>
        <w:t>How (dis-)similar are protist communities in ST and SA waters? At which taxonomic level do th</w:t>
      </w:r>
      <w:ins w:id="380" w:author="Nodder" w:date="2020-09-27T16:20:00Z">
        <w:r w:rsidR="00CE140B">
          <w:rPr>
            <w:rFonts w:ascii="Times New Roman" w:eastAsia="Times New Roman" w:hAnsi="Times New Roman" w:cs="Times New Roman"/>
            <w:lang w:val="en-US" w:eastAsia="en-GB"/>
          </w:rPr>
          <w:t>e</w:t>
        </w:r>
      </w:ins>
      <w:del w:id="381" w:author="Nodder" w:date="2020-09-27T16:20:00Z">
        <w:r w:rsidRPr="004E1E2B" w:rsidDel="00CE140B">
          <w:rPr>
            <w:rFonts w:ascii="Times New Roman" w:eastAsia="Times New Roman" w:hAnsi="Times New Roman" w:cs="Times New Roman"/>
            <w:lang w:val="en-US" w:eastAsia="en-GB"/>
          </w:rPr>
          <w:delText>i</w:delText>
        </w:r>
      </w:del>
      <w:r w:rsidRPr="004E1E2B">
        <w:rPr>
          <w:rFonts w:ascii="Times New Roman" w:eastAsia="Times New Roman" w:hAnsi="Times New Roman" w:cs="Times New Roman"/>
          <w:lang w:val="en-US" w:eastAsia="en-GB"/>
        </w:rPr>
        <w:t>s</w:t>
      </w:r>
      <w:ins w:id="382" w:author="Nodder" w:date="2020-09-27T16:20:00Z">
        <w:r w:rsidR="00CE140B">
          <w:rPr>
            <w:rFonts w:ascii="Times New Roman" w:eastAsia="Times New Roman" w:hAnsi="Times New Roman" w:cs="Times New Roman"/>
            <w:lang w:val="en-US" w:eastAsia="en-GB"/>
          </w:rPr>
          <w:t>e</w:t>
        </w:r>
      </w:ins>
      <w:r w:rsidRPr="004E1E2B">
        <w:rPr>
          <w:rFonts w:ascii="Times New Roman" w:eastAsia="Times New Roman" w:hAnsi="Times New Roman" w:cs="Times New Roman"/>
          <w:lang w:val="en-US" w:eastAsia="en-GB"/>
        </w:rPr>
        <w:t xml:space="preserve"> difference</w:t>
      </w:r>
      <w:ins w:id="383" w:author="Nodder" w:date="2020-09-27T16:20:00Z">
        <w:r w:rsidR="00CE140B">
          <w:rPr>
            <w:rFonts w:ascii="Times New Roman" w:eastAsia="Times New Roman" w:hAnsi="Times New Roman" w:cs="Times New Roman"/>
            <w:lang w:val="en-US" w:eastAsia="en-GB"/>
          </w:rPr>
          <w:t>s</w:t>
        </w:r>
      </w:ins>
      <w:r w:rsidRPr="004E1E2B">
        <w:rPr>
          <w:rFonts w:ascii="Times New Roman" w:eastAsia="Times New Roman" w:hAnsi="Times New Roman" w:cs="Times New Roman"/>
          <w:lang w:val="en-US" w:eastAsia="en-GB"/>
        </w:rPr>
        <w:t xml:space="preserve"> emerge (e.g. </w:t>
      </w:r>
      <w:ins w:id="384" w:author="Nodder" w:date="2020-09-27T16:20:00Z">
        <w:r w:rsidR="00CE140B">
          <w:rPr>
            <w:rFonts w:ascii="Times New Roman" w:eastAsia="Times New Roman" w:hAnsi="Times New Roman" w:cs="Times New Roman"/>
            <w:lang w:val="en-US" w:eastAsia="en-GB"/>
          </w:rPr>
          <w:t xml:space="preserve">is the </w:t>
        </w:r>
        <w:r w:rsidR="00CE140B" w:rsidRPr="004E1E2B">
          <w:rPr>
            <w:rFonts w:ascii="Times New Roman" w:eastAsia="Times New Roman" w:hAnsi="Times New Roman" w:cs="Times New Roman"/>
            <w:lang w:val="en-US" w:eastAsia="en-GB"/>
          </w:rPr>
          <w:t>composition similar</w:t>
        </w:r>
        <w:r w:rsidR="00CE140B">
          <w:rPr>
            <w:rFonts w:ascii="Times New Roman" w:eastAsia="Times New Roman" w:hAnsi="Times New Roman" w:cs="Times New Roman"/>
            <w:lang w:val="en-US" w:eastAsia="en-GB"/>
          </w:rPr>
          <w:t xml:space="preserve"> at</w:t>
        </w:r>
        <w:r w:rsidR="00CE140B" w:rsidRPr="004E1E2B">
          <w:rPr>
            <w:rFonts w:ascii="Times New Roman" w:eastAsia="Times New Roman" w:hAnsi="Times New Roman" w:cs="Times New Roman"/>
            <w:lang w:val="en-US" w:eastAsia="en-GB"/>
          </w:rPr>
          <w:t xml:space="preserve"> </w:t>
        </w:r>
      </w:ins>
      <w:r w:rsidRPr="004E1E2B">
        <w:rPr>
          <w:rFonts w:ascii="Times New Roman" w:eastAsia="Times New Roman" w:hAnsi="Times New Roman" w:cs="Times New Roman"/>
          <w:lang w:val="en-US" w:eastAsia="en-GB"/>
        </w:rPr>
        <w:t>division level</w:t>
      </w:r>
      <w:del w:id="385" w:author="Nodder" w:date="2020-09-27T16:20:00Z">
        <w:r w:rsidRPr="004E1E2B" w:rsidDel="00CE140B">
          <w:rPr>
            <w:rFonts w:ascii="Times New Roman" w:eastAsia="Times New Roman" w:hAnsi="Times New Roman" w:cs="Times New Roman"/>
            <w:lang w:val="en-US" w:eastAsia="en-GB"/>
          </w:rPr>
          <w:delText xml:space="preserve"> composition similar</w:delText>
        </w:r>
      </w:del>
      <w:r w:rsidRPr="004E1E2B">
        <w:rPr>
          <w:rFonts w:ascii="Times New Roman" w:eastAsia="Times New Roman" w:hAnsi="Times New Roman" w:cs="Times New Roman"/>
          <w:lang w:val="en-US" w:eastAsia="en-GB"/>
        </w:rPr>
        <w:t>, class level</w:t>
      </w:r>
      <w:del w:id="386" w:author="Nodder" w:date="2020-09-27T16:21:00Z">
        <w:r w:rsidRPr="004E1E2B" w:rsidDel="00CE140B">
          <w:rPr>
            <w:rFonts w:ascii="Times New Roman" w:eastAsia="Times New Roman" w:hAnsi="Times New Roman" w:cs="Times New Roman"/>
            <w:lang w:val="en-US" w:eastAsia="en-GB"/>
          </w:rPr>
          <w:delText xml:space="preserve"> some differences</w:delText>
        </w:r>
      </w:del>
      <w:r w:rsidRPr="004E1E2B">
        <w:rPr>
          <w:rFonts w:ascii="Times New Roman" w:eastAsia="Times New Roman" w:hAnsi="Times New Roman" w:cs="Times New Roman"/>
          <w:lang w:val="en-US" w:eastAsia="en-GB"/>
        </w:rPr>
        <w:t xml:space="preserve">, </w:t>
      </w:r>
      <w:ins w:id="387" w:author="Nodder" w:date="2020-09-27T16:21:00Z">
        <w:r w:rsidR="00CE140B">
          <w:rPr>
            <w:rFonts w:ascii="Times New Roman" w:eastAsia="Times New Roman" w:hAnsi="Times New Roman" w:cs="Times New Roman"/>
            <w:lang w:val="en-US" w:eastAsia="en-GB"/>
          </w:rPr>
          <w:t xml:space="preserve">or </w:t>
        </w:r>
      </w:ins>
      <w:r w:rsidRPr="004E1E2B">
        <w:rPr>
          <w:rFonts w:ascii="Times New Roman" w:eastAsia="Times New Roman" w:hAnsi="Times New Roman" w:cs="Times New Roman"/>
          <w:lang w:val="en-US" w:eastAsia="en-GB"/>
        </w:rPr>
        <w:t xml:space="preserve">genus level)? Which are the main taxonomic groups characteristic of each water mass? Can we identify species indicators </w:t>
      </w:r>
      <w:r w:rsidR="00561815" w:rsidRPr="004E1E2B">
        <w:rPr>
          <w:rFonts w:ascii="Times New Roman" w:eastAsia="Times New Roman" w:hAnsi="Times New Roman" w:cs="Times New Roman"/>
          <w:lang w:val="en-US" w:eastAsia="en-GB"/>
        </w:rPr>
        <w:t>of different water masses?</w:t>
      </w:r>
    </w:p>
    <w:p w14:paraId="4B187338" w14:textId="77777777" w:rsidR="00A070B9" w:rsidRDefault="00A070B9" w:rsidP="00F86499">
      <w:pPr>
        <w:spacing w:line="276" w:lineRule="auto"/>
        <w:jc w:val="both"/>
        <w:rPr>
          <w:lang w:val="en-US"/>
        </w:rPr>
      </w:pPr>
    </w:p>
    <w:p w14:paraId="0C686650" w14:textId="5B57BFB9" w:rsidR="00A070B9" w:rsidRPr="004E1E2B" w:rsidRDefault="00A070B9" w:rsidP="00F95AED">
      <w:pPr>
        <w:pStyle w:val="ListParagraph"/>
        <w:numPr>
          <w:ilvl w:val="0"/>
          <w:numId w:val="15"/>
        </w:numPr>
        <w:spacing w:line="276" w:lineRule="auto"/>
        <w:jc w:val="both"/>
        <w:rPr>
          <w:rFonts w:ascii="Times New Roman" w:eastAsia="Times New Roman" w:hAnsi="Times New Roman" w:cs="Times New Roman"/>
          <w:lang w:val="en-US" w:eastAsia="en-GB"/>
        </w:rPr>
      </w:pPr>
      <w:r w:rsidRPr="004E1E2B">
        <w:rPr>
          <w:rFonts w:ascii="Times New Roman" w:eastAsia="Times New Roman" w:hAnsi="Times New Roman" w:cs="Times New Roman"/>
          <w:lang w:val="en-US" w:eastAsia="en-GB"/>
        </w:rPr>
        <w:t xml:space="preserve">What are the main environmental factors responsible </w:t>
      </w:r>
      <w:ins w:id="388" w:author="Nodder" w:date="2020-09-27T16:21:00Z">
        <w:r w:rsidR="00654033">
          <w:rPr>
            <w:rFonts w:ascii="Times New Roman" w:eastAsia="Times New Roman" w:hAnsi="Times New Roman" w:cs="Times New Roman"/>
            <w:lang w:val="en-US" w:eastAsia="en-GB"/>
          </w:rPr>
          <w:t>for the</w:t>
        </w:r>
      </w:ins>
      <w:del w:id="389" w:author="Nodder" w:date="2020-09-27T16:21:00Z">
        <w:r w:rsidRPr="004E1E2B" w:rsidDel="00654033">
          <w:rPr>
            <w:rFonts w:ascii="Times New Roman" w:eastAsia="Times New Roman" w:hAnsi="Times New Roman" w:cs="Times New Roman"/>
            <w:lang w:val="en-US" w:eastAsia="en-GB"/>
          </w:rPr>
          <w:delText>of</w:delText>
        </w:r>
      </w:del>
      <w:r w:rsidRPr="004E1E2B">
        <w:rPr>
          <w:rFonts w:ascii="Times New Roman" w:eastAsia="Times New Roman" w:hAnsi="Times New Roman" w:cs="Times New Roman"/>
          <w:lang w:val="en-US" w:eastAsia="en-GB"/>
        </w:rPr>
        <w:t xml:space="preserve"> changes in </w:t>
      </w:r>
      <w:r w:rsidR="00561815" w:rsidRPr="004E1E2B">
        <w:rPr>
          <w:rFonts w:ascii="Times New Roman" w:eastAsia="Times New Roman" w:hAnsi="Times New Roman" w:cs="Times New Roman"/>
          <w:lang w:val="en-US" w:eastAsia="en-GB"/>
        </w:rPr>
        <w:t xml:space="preserve">species richness and </w:t>
      </w:r>
      <w:r w:rsidRPr="004E1E2B">
        <w:rPr>
          <w:rFonts w:ascii="Times New Roman" w:eastAsia="Times New Roman" w:hAnsi="Times New Roman" w:cs="Times New Roman"/>
          <w:lang w:val="en-US" w:eastAsia="en-GB"/>
        </w:rPr>
        <w:t>community composition</w:t>
      </w:r>
      <w:ins w:id="390" w:author="Nodder" w:date="2020-09-27T16:21:00Z">
        <w:r w:rsidR="00654033">
          <w:rPr>
            <w:rFonts w:ascii="Times New Roman" w:eastAsia="Times New Roman" w:hAnsi="Times New Roman" w:cs="Times New Roman"/>
            <w:lang w:val="en-US" w:eastAsia="en-GB"/>
          </w:rPr>
          <w:t xml:space="preserve"> as determined using DNA meta-barcoding</w:t>
        </w:r>
      </w:ins>
      <w:r w:rsidRPr="004E1E2B">
        <w:rPr>
          <w:rFonts w:ascii="Times New Roman" w:eastAsia="Times New Roman" w:hAnsi="Times New Roman" w:cs="Times New Roman"/>
          <w:lang w:val="en-US" w:eastAsia="en-GB"/>
        </w:rPr>
        <w:t xml:space="preserve">? </w:t>
      </w:r>
    </w:p>
    <w:p w14:paraId="275A36A8" w14:textId="77777777" w:rsidR="00A070B9" w:rsidRDefault="00A070B9" w:rsidP="00F86499">
      <w:pPr>
        <w:spacing w:line="276" w:lineRule="auto"/>
        <w:jc w:val="both"/>
        <w:rPr>
          <w:lang w:val="en-US"/>
        </w:rPr>
      </w:pPr>
    </w:p>
    <w:p w14:paraId="4A470B8C" w14:textId="29A28A18" w:rsidR="00AD1F09" w:rsidRPr="004E1E2B" w:rsidRDefault="00F95AED" w:rsidP="001D46C6">
      <w:pPr>
        <w:pStyle w:val="ListParagraph"/>
        <w:numPr>
          <w:ilvl w:val="0"/>
          <w:numId w:val="15"/>
        </w:numPr>
        <w:spacing w:line="276" w:lineRule="auto"/>
        <w:jc w:val="both"/>
        <w:rPr>
          <w:rFonts w:ascii="Times New Roman" w:eastAsia="Times New Roman" w:hAnsi="Times New Roman" w:cs="Times New Roman"/>
          <w:lang w:val="en-US" w:eastAsia="en-GB"/>
        </w:rPr>
      </w:pPr>
      <w:r w:rsidRPr="004E1E2B">
        <w:rPr>
          <w:rFonts w:ascii="Times New Roman" w:eastAsia="Times New Roman" w:hAnsi="Times New Roman" w:cs="Times New Roman"/>
          <w:lang w:val="en-US" w:eastAsia="en-GB"/>
        </w:rPr>
        <w:t xml:space="preserve">What are the environmental preferences of </w:t>
      </w:r>
      <w:ins w:id="391" w:author="Nodder" w:date="2020-09-27T16:21:00Z">
        <w:r w:rsidR="00654033">
          <w:rPr>
            <w:rFonts w:ascii="Times New Roman" w:eastAsia="Times New Roman" w:hAnsi="Times New Roman" w:cs="Times New Roman"/>
            <w:lang w:val="en-US" w:eastAsia="en-GB"/>
          </w:rPr>
          <w:t xml:space="preserve">the </w:t>
        </w:r>
      </w:ins>
      <w:r w:rsidRPr="004E1E2B">
        <w:rPr>
          <w:rFonts w:ascii="Times New Roman" w:eastAsia="Times New Roman" w:hAnsi="Times New Roman" w:cs="Times New Roman"/>
          <w:lang w:val="en-US" w:eastAsia="en-GB"/>
        </w:rPr>
        <w:t xml:space="preserve">main </w:t>
      </w:r>
      <w:ins w:id="392" w:author="Nodder" w:date="2020-09-27T16:21:00Z">
        <w:r w:rsidR="00654033">
          <w:rPr>
            <w:rFonts w:ascii="Times New Roman" w:eastAsia="Times New Roman" w:hAnsi="Times New Roman" w:cs="Times New Roman"/>
            <w:lang w:val="en-US" w:eastAsia="en-GB"/>
          </w:rPr>
          <w:t>protis</w:t>
        </w:r>
        <w:r w:rsidR="00D976ED">
          <w:rPr>
            <w:rFonts w:ascii="Times New Roman" w:eastAsia="Times New Roman" w:hAnsi="Times New Roman" w:cs="Times New Roman"/>
            <w:lang w:val="en-US" w:eastAsia="en-GB"/>
          </w:rPr>
          <w:t>t</w:t>
        </w:r>
        <w:r w:rsidR="00654033">
          <w:rPr>
            <w:rFonts w:ascii="Times New Roman" w:eastAsia="Times New Roman" w:hAnsi="Times New Roman" w:cs="Times New Roman"/>
            <w:lang w:val="en-US" w:eastAsia="en-GB"/>
          </w:rPr>
          <w:t xml:space="preserve">an </w:t>
        </w:r>
      </w:ins>
      <w:r w:rsidRPr="004E1E2B">
        <w:rPr>
          <w:rFonts w:ascii="Times New Roman" w:eastAsia="Times New Roman" w:hAnsi="Times New Roman" w:cs="Times New Roman"/>
          <w:lang w:val="en-US" w:eastAsia="en-GB"/>
        </w:rPr>
        <w:t xml:space="preserve">groups? </w:t>
      </w:r>
      <w:r w:rsidR="00561815" w:rsidRPr="004E1E2B">
        <w:rPr>
          <w:rFonts w:ascii="Times New Roman" w:eastAsia="Times New Roman" w:hAnsi="Times New Roman" w:cs="Times New Roman"/>
          <w:lang w:val="en-US" w:eastAsia="en-GB"/>
        </w:rPr>
        <w:t xml:space="preserve">How do </w:t>
      </w:r>
      <w:r w:rsidRPr="004E1E2B">
        <w:rPr>
          <w:rFonts w:ascii="Times New Roman" w:eastAsia="Times New Roman" w:hAnsi="Times New Roman" w:cs="Times New Roman"/>
          <w:lang w:val="en-US" w:eastAsia="en-GB"/>
        </w:rPr>
        <w:t>they</w:t>
      </w:r>
      <w:r w:rsidR="00561815" w:rsidRPr="004E1E2B">
        <w:rPr>
          <w:rFonts w:ascii="Times New Roman" w:eastAsia="Times New Roman" w:hAnsi="Times New Roman" w:cs="Times New Roman"/>
          <w:lang w:val="en-US" w:eastAsia="en-GB"/>
        </w:rPr>
        <w:t xml:space="preserve"> respond to environmental variability? </w:t>
      </w:r>
      <w:r w:rsidR="00A070B9" w:rsidRPr="004E1E2B">
        <w:rPr>
          <w:rFonts w:ascii="Times New Roman" w:eastAsia="Times New Roman" w:hAnsi="Times New Roman" w:cs="Times New Roman"/>
          <w:lang w:val="en-US" w:eastAsia="en-GB"/>
        </w:rPr>
        <w:t xml:space="preserve">Do classes or species present </w:t>
      </w:r>
      <w:r w:rsidRPr="004E1E2B">
        <w:rPr>
          <w:rFonts w:ascii="Times New Roman" w:eastAsia="Times New Roman" w:hAnsi="Times New Roman" w:cs="Times New Roman"/>
          <w:lang w:val="en-US" w:eastAsia="en-GB"/>
        </w:rPr>
        <w:t>across</w:t>
      </w:r>
      <w:r w:rsidR="00A070B9" w:rsidRPr="004E1E2B">
        <w:rPr>
          <w:rFonts w:ascii="Times New Roman" w:eastAsia="Times New Roman" w:hAnsi="Times New Roman" w:cs="Times New Roman"/>
          <w:lang w:val="en-US" w:eastAsia="en-GB"/>
        </w:rPr>
        <w:t xml:space="preserve"> ST and SA </w:t>
      </w:r>
      <w:ins w:id="393" w:author="Nodder" w:date="2020-09-27T16:21:00Z">
        <w:r w:rsidR="00D976ED">
          <w:rPr>
            <w:rFonts w:ascii="Times New Roman" w:eastAsia="Times New Roman" w:hAnsi="Times New Roman" w:cs="Times New Roman"/>
            <w:lang w:val="en-US" w:eastAsia="en-GB"/>
          </w:rPr>
          <w:t xml:space="preserve">waters </w:t>
        </w:r>
      </w:ins>
      <w:r w:rsidR="00A070B9" w:rsidRPr="004E1E2B">
        <w:rPr>
          <w:rFonts w:ascii="Times New Roman" w:eastAsia="Times New Roman" w:hAnsi="Times New Roman" w:cs="Times New Roman"/>
          <w:lang w:val="en-US" w:eastAsia="en-GB"/>
        </w:rPr>
        <w:t>respond similarly to environmental drivers (e.g. temperature, nitrate</w:t>
      </w:r>
      <w:ins w:id="394" w:author="Nodder" w:date="2020-09-27T16:22:00Z">
        <w:r w:rsidR="00D976ED">
          <w:rPr>
            <w:rFonts w:ascii="Times New Roman" w:eastAsia="Times New Roman" w:hAnsi="Times New Roman" w:cs="Times New Roman"/>
            <w:lang w:val="en-US" w:eastAsia="en-GB"/>
          </w:rPr>
          <w:t>, mixing</w:t>
        </w:r>
      </w:ins>
      <w:r w:rsidR="00A070B9" w:rsidRPr="004E1E2B">
        <w:rPr>
          <w:rFonts w:ascii="Times New Roman" w:eastAsia="Times New Roman" w:hAnsi="Times New Roman" w:cs="Times New Roman"/>
          <w:lang w:val="en-US" w:eastAsia="en-GB"/>
        </w:rPr>
        <w:t xml:space="preserve">) in </w:t>
      </w:r>
      <w:r w:rsidRPr="004E1E2B">
        <w:rPr>
          <w:rFonts w:ascii="Times New Roman" w:eastAsia="Times New Roman" w:hAnsi="Times New Roman" w:cs="Times New Roman"/>
          <w:lang w:val="en-US" w:eastAsia="en-GB"/>
        </w:rPr>
        <w:t>both</w:t>
      </w:r>
      <w:r w:rsidR="00A070B9" w:rsidRPr="004E1E2B">
        <w:rPr>
          <w:rFonts w:ascii="Times New Roman" w:eastAsia="Times New Roman" w:hAnsi="Times New Roman" w:cs="Times New Roman"/>
          <w:lang w:val="en-US" w:eastAsia="en-GB"/>
        </w:rPr>
        <w:t xml:space="preserve"> water masses?</w:t>
      </w:r>
      <w:del w:id="395" w:author="Nodder" w:date="2020-09-27T16:22:00Z">
        <w:r w:rsidR="00A070B9" w:rsidRPr="004E1E2B" w:rsidDel="00D976ED">
          <w:rPr>
            <w:rFonts w:ascii="Times New Roman" w:eastAsia="Times New Roman" w:hAnsi="Times New Roman" w:cs="Times New Roman"/>
            <w:lang w:val="en-US" w:eastAsia="en-GB"/>
          </w:rPr>
          <w:delText xml:space="preserve"> </w:delText>
        </w:r>
      </w:del>
    </w:p>
    <w:p w14:paraId="3B5252F9" w14:textId="77777777" w:rsidR="00F95AED" w:rsidRPr="004E1E2B" w:rsidRDefault="00F95AED" w:rsidP="00F95AED">
      <w:pPr>
        <w:pStyle w:val="ListParagraph"/>
        <w:rPr>
          <w:rFonts w:ascii="Times New Roman" w:eastAsia="Times New Roman" w:hAnsi="Times New Roman" w:cs="Times New Roman"/>
          <w:lang w:val="en-US" w:eastAsia="en-GB"/>
        </w:rPr>
      </w:pPr>
    </w:p>
    <w:p w14:paraId="536DEE0D" w14:textId="6168B045" w:rsidR="00F95AED" w:rsidRPr="004E1E2B" w:rsidRDefault="00F95AED" w:rsidP="001D46C6">
      <w:pPr>
        <w:pStyle w:val="ListParagraph"/>
        <w:numPr>
          <w:ilvl w:val="0"/>
          <w:numId w:val="15"/>
        </w:numPr>
        <w:spacing w:line="276" w:lineRule="auto"/>
        <w:jc w:val="both"/>
        <w:rPr>
          <w:rFonts w:ascii="Times New Roman" w:eastAsia="Times New Roman" w:hAnsi="Times New Roman" w:cs="Times New Roman"/>
          <w:lang w:val="en-US" w:eastAsia="en-GB"/>
        </w:rPr>
      </w:pPr>
      <w:r w:rsidRPr="004E1E2B">
        <w:rPr>
          <w:rFonts w:ascii="Times New Roman" w:eastAsia="Times New Roman" w:hAnsi="Times New Roman" w:cs="Times New Roman"/>
          <w:lang w:val="en-US" w:eastAsia="en-GB"/>
        </w:rPr>
        <w:t>How does community composition respond to mixing associated with</w:t>
      </w:r>
      <w:ins w:id="396" w:author="Nodder" w:date="2020-09-27T16:22:00Z">
        <w:r w:rsidR="00D976ED">
          <w:rPr>
            <w:rFonts w:ascii="Times New Roman" w:eastAsia="Times New Roman" w:hAnsi="Times New Roman" w:cs="Times New Roman"/>
            <w:lang w:val="en-US" w:eastAsia="en-GB"/>
          </w:rPr>
          <w:t>in</w:t>
        </w:r>
      </w:ins>
      <w:r w:rsidRPr="004E1E2B">
        <w:rPr>
          <w:rFonts w:ascii="Times New Roman" w:eastAsia="Times New Roman" w:hAnsi="Times New Roman" w:cs="Times New Roman"/>
          <w:lang w:val="en-US" w:eastAsia="en-GB"/>
        </w:rPr>
        <w:t xml:space="preserve"> the STF zone? Is diversity stimulated by enhanced </w:t>
      </w:r>
      <w:proofErr w:type="spellStart"/>
      <w:ins w:id="397" w:author="Nodder" w:date="2020-09-27T16:22:00Z">
        <w:r w:rsidR="00F649BB">
          <w:rPr>
            <w:rFonts w:ascii="Times New Roman" w:eastAsia="Times New Roman" w:hAnsi="Times New Roman" w:cs="Times New Roman"/>
            <w:lang w:val="en-US" w:eastAsia="en-GB"/>
          </w:rPr>
          <w:t>physico</w:t>
        </w:r>
        <w:proofErr w:type="spellEnd"/>
        <w:r w:rsidR="00F649BB">
          <w:rPr>
            <w:rFonts w:ascii="Times New Roman" w:eastAsia="Times New Roman" w:hAnsi="Times New Roman" w:cs="Times New Roman"/>
            <w:lang w:val="en-US" w:eastAsia="en-GB"/>
          </w:rPr>
          <w:t xml:space="preserve">-chemical </w:t>
        </w:r>
      </w:ins>
      <w:r w:rsidRPr="004E1E2B">
        <w:rPr>
          <w:rFonts w:ascii="Times New Roman" w:eastAsia="Times New Roman" w:hAnsi="Times New Roman" w:cs="Times New Roman"/>
          <w:lang w:val="en-US" w:eastAsia="en-GB"/>
        </w:rPr>
        <w:t xml:space="preserve">heterogeneity expected in the STF zone? Can we identify classes/species with preference for </w:t>
      </w:r>
      <w:ins w:id="398" w:author="Nodder" w:date="2020-09-27T16:22:00Z">
        <w:r w:rsidR="00F649BB">
          <w:rPr>
            <w:rFonts w:ascii="Times New Roman" w:eastAsia="Times New Roman" w:hAnsi="Times New Roman" w:cs="Times New Roman"/>
            <w:lang w:val="en-US" w:eastAsia="en-GB"/>
          </w:rPr>
          <w:t xml:space="preserve">the </w:t>
        </w:r>
      </w:ins>
      <w:r w:rsidRPr="004E1E2B">
        <w:rPr>
          <w:rFonts w:ascii="Times New Roman" w:eastAsia="Times New Roman" w:hAnsi="Times New Roman" w:cs="Times New Roman"/>
          <w:lang w:val="en-US" w:eastAsia="en-GB"/>
        </w:rPr>
        <w:t>STF</w:t>
      </w:r>
      <w:ins w:id="399" w:author="Nodder" w:date="2020-09-27T16:22:00Z">
        <w:r w:rsidR="00F649BB">
          <w:rPr>
            <w:rFonts w:ascii="Times New Roman" w:eastAsia="Times New Roman" w:hAnsi="Times New Roman" w:cs="Times New Roman"/>
            <w:lang w:val="en-US" w:eastAsia="en-GB"/>
          </w:rPr>
          <w:t xml:space="preserve"> zone</w:t>
        </w:r>
      </w:ins>
      <w:r w:rsidRPr="004E1E2B">
        <w:rPr>
          <w:rFonts w:ascii="Times New Roman" w:eastAsia="Times New Roman" w:hAnsi="Times New Roman" w:cs="Times New Roman"/>
          <w:lang w:val="en-US" w:eastAsia="en-GB"/>
        </w:rPr>
        <w:t>?</w:t>
      </w:r>
    </w:p>
    <w:p w14:paraId="6A0CA235" w14:textId="77777777" w:rsidR="00F95AED" w:rsidRPr="00F95AED" w:rsidRDefault="00F95AED" w:rsidP="00F95AED">
      <w:pPr>
        <w:pStyle w:val="ListParagraph"/>
        <w:rPr>
          <w:lang w:val="en-US"/>
        </w:rPr>
      </w:pPr>
    </w:p>
    <w:p w14:paraId="2C378C43" w14:textId="77777777" w:rsidR="00F95AED" w:rsidRPr="00F95AED" w:rsidRDefault="00F95AED" w:rsidP="00F95AED">
      <w:pPr>
        <w:pStyle w:val="ListParagraph"/>
        <w:spacing w:line="276" w:lineRule="auto"/>
        <w:ind w:left="644"/>
        <w:jc w:val="both"/>
        <w:rPr>
          <w:lang w:val="en-US"/>
        </w:rPr>
      </w:pPr>
    </w:p>
    <w:p w14:paraId="4166B97D" w14:textId="77777777" w:rsidR="00ED6A4E" w:rsidRDefault="00ED6A4E" w:rsidP="00376175">
      <w:pPr>
        <w:spacing w:line="276" w:lineRule="auto"/>
        <w:jc w:val="both"/>
        <w:rPr>
          <w:lang w:val="en-US"/>
        </w:rPr>
        <w:sectPr w:rsidR="00ED6A4E" w:rsidSect="004E250F">
          <w:pgSz w:w="11900" w:h="16840"/>
          <w:pgMar w:top="1440" w:right="1440" w:bottom="1440" w:left="1440" w:header="708" w:footer="708" w:gutter="0"/>
          <w:cols w:space="708"/>
          <w:docGrid w:linePitch="360"/>
        </w:sectPr>
      </w:pPr>
    </w:p>
    <w:p w14:paraId="3458117D" w14:textId="5168ED5C" w:rsidR="00E541F2" w:rsidRDefault="00E541F2" w:rsidP="00376175">
      <w:pPr>
        <w:spacing w:line="276" w:lineRule="auto"/>
        <w:jc w:val="both"/>
        <w:rPr>
          <w:lang w:val="en-US"/>
        </w:rPr>
      </w:pPr>
    </w:p>
    <w:p w14:paraId="61BE1FFC" w14:textId="61ACE2DE" w:rsidR="00BC4668" w:rsidRDefault="00DE5EE0" w:rsidP="005030E7">
      <w:pPr>
        <w:spacing w:after="240" w:line="360" w:lineRule="auto"/>
        <w:ind w:firstLine="284"/>
        <w:jc w:val="both"/>
        <w:rPr>
          <w:lang w:val="en-US"/>
        </w:rPr>
      </w:pPr>
      <w:r>
        <w:rPr>
          <w:lang w:val="en-US"/>
        </w:rPr>
        <w:t>2-</w:t>
      </w:r>
      <w:r w:rsidR="00CC51D7">
        <w:rPr>
          <w:lang w:val="en-US"/>
        </w:rPr>
        <w:t>METHODS</w:t>
      </w:r>
    </w:p>
    <w:p w14:paraId="4A0D363F" w14:textId="0062E5AB" w:rsidR="00E541F2" w:rsidRPr="00B10868" w:rsidRDefault="00E541F2" w:rsidP="00DE5EE0">
      <w:pPr>
        <w:pStyle w:val="ListParagraph"/>
        <w:numPr>
          <w:ilvl w:val="1"/>
          <w:numId w:val="18"/>
        </w:numPr>
        <w:spacing w:after="240" w:line="360" w:lineRule="auto"/>
        <w:jc w:val="both"/>
        <w:rPr>
          <w:rFonts w:ascii="Times New Roman" w:eastAsia="Times New Roman" w:hAnsi="Times New Roman" w:cs="Times New Roman"/>
          <w:lang w:val="en-US" w:eastAsia="en-GB"/>
        </w:rPr>
      </w:pPr>
      <w:r w:rsidRPr="00B10868">
        <w:rPr>
          <w:rFonts w:ascii="Times New Roman" w:eastAsia="Times New Roman" w:hAnsi="Times New Roman" w:cs="Times New Roman"/>
          <w:lang w:val="en-US" w:eastAsia="en-GB"/>
        </w:rPr>
        <w:t>Study area and sample collect</w:t>
      </w:r>
      <w:r w:rsidR="002F65D8" w:rsidRPr="00B10868">
        <w:rPr>
          <w:rFonts w:ascii="Times New Roman" w:eastAsia="Times New Roman" w:hAnsi="Times New Roman" w:cs="Times New Roman"/>
          <w:lang w:val="en-US" w:eastAsia="en-GB"/>
        </w:rPr>
        <w:t>i</w:t>
      </w:r>
      <w:r w:rsidRPr="00B10868">
        <w:rPr>
          <w:rFonts w:ascii="Times New Roman" w:eastAsia="Times New Roman" w:hAnsi="Times New Roman" w:cs="Times New Roman"/>
          <w:lang w:val="en-US" w:eastAsia="en-GB"/>
        </w:rPr>
        <w:t>on</w:t>
      </w:r>
    </w:p>
    <w:p w14:paraId="4254716B" w14:textId="3B19F314" w:rsidR="00AD1F09" w:rsidDel="00B12275" w:rsidRDefault="00AD1F09" w:rsidP="00156B58">
      <w:pPr>
        <w:spacing w:before="120" w:after="120" w:line="360" w:lineRule="auto"/>
        <w:ind w:firstLine="284"/>
        <w:jc w:val="both"/>
        <w:rPr>
          <w:del w:id="400" w:author="Andres Gutierrez Rodriguez" w:date="2021-03-10T14:17:00Z"/>
          <w:lang w:val="en-US"/>
        </w:rPr>
      </w:pPr>
      <w:del w:id="401" w:author="Andres Gutierrez Rodriguez" w:date="2021-03-10T13:41:00Z">
        <w:r w:rsidRPr="00AD1F09" w:rsidDel="003C66EA">
          <w:rPr>
            <w:lang w:val="en-US"/>
          </w:rPr>
          <w:delText>S</w:delText>
        </w:r>
      </w:del>
      <w:del w:id="402" w:author="Andres Gutierrez Rodriguez" w:date="2021-03-10T14:17:00Z">
        <w:r w:rsidRPr="00AD1F09" w:rsidDel="00B12275">
          <w:rPr>
            <w:lang w:val="en-US"/>
          </w:rPr>
          <w:delText>amples</w:delText>
        </w:r>
        <w:r w:rsidDel="00B12275">
          <w:rPr>
            <w:lang w:val="en-US"/>
          </w:rPr>
          <w:delText xml:space="preserve"> were </w:delText>
        </w:r>
      </w:del>
      <w:del w:id="403" w:author="Andres Gutierrez Rodriguez" w:date="2021-03-10T13:41:00Z">
        <w:r w:rsidDel="003C66EA">
          <w:rPr>
            <w:lang w:val="en-US"/>
          </w:rPr>
          <w:delText xml:space="preserve">collected </w:delText>
        </w:r>
      </w:del>
      <w:del w:id="404" w:author="Andres Gutierrez Rodriguez" w:date="2021-03-10T14:17:00Z">
        <w:r w:rsidDel="00B12275">
          <w:rPr>
            <w:lang w:val="en-US"/>
          </w:rPr>
          <w:delText xml:space="preserve">during </w:delText>
        </w:r>
      </w:del>
      <w:commentRangeStart w:id="405"/>
      <w:del w:id="406" w:author="Andres Gutierrez Rodriguez" w:date="2021-03-10T13:36:00Z">
        <w:r w:rsidDel="003C66EA">
          <w:rPr>
            <w:lang w:val="en-US"/>
          </w:rPr>
          <w:delText>10-</w:delText>
        </w:r>
      </w:del>
      <w:del w:id="407" w:author="Andres Gutierrez Rodriguez" w:date="2021-03-10T14:17:00Z">
        <w:r w:rsidDel="00B12275">
          <w:rPr>
            <w:lang w:val="en-US"/>
          </w:rPr>
          <w:delText xml:space="preserve">12 cruises </w:delText>
        </w:r>
        <w:commentRangeEnd w:id="405"/>
        <w:r w:rsidR="00F649BB" w:rsidDel="00B12275">
          <w:rPr>
            <w:rStyle w:val="CommentReference"/>
            <w:rFonts w:asciiTheme="minorHAnsi" w:eastAsiaTheme="minorHAnsi" w:hAnsiTheme="minorHAnsi" w:cstheme="minorBidi"/>
            <w:lang w:eastAsia="en-US"/>
          </w:rPr>
          <w:commentReference w:id="405"/>
        </w:r>
        <w:r w:rsidDel="00B12275">
          <w:rPr>
            <w:lang w:val="en-US"/>
          </w:rPr>
          <w:delText xml:space="preserve">conducted </w:delText>
        </w:r>
        <w:r w:rsidR="002820D1" w:rsidDel="00B12275">
          <w:rPr>
            <w:lang w:val="en-US"/>
          </w:rPr>
          <w:delText>between 2009 and 2017 in SW Pacific waters east of New Zealand</w:delText>
        </w:r>
      </w:del>
      <w:del w:id="408" w:author="Andres Gutierrez Rodriguez" w:date="2021-03-10T13:41:00Z">
        <w:r w:rsidR="002820D1" w:rsidDel="003C66EA">
          <w:rPr>
            <w:lang w:val="en-US"/>
          </w:rPr>
          <w:delText>, from 36 to 54</w:delText>
        </w:r>
        <w:r w:rsidR="00B10868" w:rsidDel="003C66EA">
          <w:rPr>
            <w:lang w:val="en-US"/>
          </w:rPr>
          <w:sym w:font="Symbol" w:char="F0B0"/>
        </w:r>
        <w:r w:rsidR="002820D1" w:rsidDel="003C66EA">
          <w:rPr>
            <w:lang w:val="en-US"/>
          </w:rPr>
          <w:delText>S</w:delText>
        </w:r>
        <w:r w:rsidR="002A04D3" w:rsidDel="003C66EA">
          <w:rPr>
            <w:lang w:val="en-US"/>
          </w:rPr>
          <w:delText xml:space="preserve"> </w:delText>
        </w:r>
      </w:del>
      <w:del w:id="409" w:author="Andres Gutierrez Rodriguez" w:date="2021-03-10T14:17:00Z">
        <w:r w:rsidR="002A04D3" w:rsidDel="00B12275">
          <w:rPr>
            <w:lang w:val="en-US"/>
          </w:rPr>
          <w:delText>(Table 1</w:delText>
        </w:r>
        <w:r w:rsidR="00F531B9" w:rsidDel="00B12275">
          <w:rPr>
            <w:lang w:val="en-US"/>
          </w:rPr>
          <w:delText>, Fig. 1</w:delText>
        </w:r>
        <w:r w:rsidR="002A04D3" w:rsidDel="00B12275">
          <w:rPr>
            <w:lang w:val="en-US"/>
          </w:rPr>
          <w:delText xml:space="preserve">). </w:delText>
        </w:r>
      </w:del>
      <w:del w:id="410" w:author="Andres Gutierrez Rodriguez" w:date="2021-03-10T13:52:00Z">
        <w:r w:rsidR="00156B58" w:rsidDel="00B5766A">
          <w:rPr>
            <w:lang w:val="en-US"/>
          </w:rPr>
          <w:delText>N stations, samples, seasonal coverage,…(</w:delText>
        </w:r>
      </w:del>
      <w:del w:id="411" w:author="Andres Gutierrez Rodriguez" w:date="2021-03-10T14:17:00Z">
        <w:r w:rsidR="00156B58" w:rsidDel="00B12275">
          <w:rPr>
            <w:lang w:val="en-US"/>
          </w:rPr>
          <w:delText>Suppl. Fig. S1 and S2</w:delText>
        </w:r>
      </w:del>
      <w:del w:id="412" w:author="Andres Gutierrez Rodriguez" w:date="2021-03-10T13:54:00Z">
        <w:r w:rsidR="00156B58" w:rsidDel="00B5766A">
          <w:rPr>
            <w:lang w:val="en-US"/>
          </w:rPr>
          <w:delText>)</w:delText>
        </w:r>
      </w:del>
      <w:del w:id="413" w:author="Andres Gutierrez Rodriguez" w:date="2021-03-10T14:17:00Z">
        <w:r w:rsidR="00B10868" w:rsidDel="00B12275">
          <w:rPr>
            <w:lang w:val="en-US"/>
          </w:rPr>
          <w:delText>.</w:delText>
        </w:r>
      </w:del>
    </w:p>
    <w:p w14:paraId="0B0F3673" w14:textId="57C33A02" w:rsidR="00B12275" w:rsidRDefault="00B12275" w:rsidP="00B12275">
      <w:pPr>
        <w:spacing w:before="120" w:after="120" w:line="360" w:lineRule="auto"/>
        <w:ind w:firstLine="284"/>
        <w:jc w:val="both"/>
        <w:rPr>
          <w:ins w:id="414" w:author="Andres Gutierrez Rodriguez" w:date="2021-03-10T14:17:00Z"/>
          <w:lang w:val="en-US"/>
        </w:rPr>
      </w:pPr>
      <w:ins w:id="415" w:author="Andres Gutierrez Rodriguez" w:date="2021-03-10T14:17:00Z">
        <w:r w:rsidRPr="00B12275">
          <w:rPr>
            <w:lang w:val="en-US"/>
          </w:rPr>
          <w:t xml:space="preserve">Seawater samples and data were collected during 12 cruises conducted in SW Pacific waters east of New Zealand between 2009 and 2017 (Fig. 1). The dataset covered </w:t>
        </w:r>
        <w:proofErr w:type="gramStart"/>
        <w:r w:rsidRPr="00B12275">
          <w:rPr>
            <w:lang w:val="en-US"/>
          </w:rPr>
          <w:t>a 100 stations</w:t>
        </w:r>
        <w:proofErr w:type="gramEnd"/>
        <w:r w:rsidRPr="00B12275">
          <w:rPr>
            <w:lang w:val="en-US"/>
          </w:rPr>
          <w:t xml:space="preserve"> distributed between 54.3 and 33.4 S with seawater samples (n = 47</w:t>
        </w:r>
      </w:ins>
      <w:ins w:id="416" w:author="Andres Gutierrez Rodriguez [2]" w:date="2021-03-15T11:33:00Z">
        <w:r w:rsidR="00AC221C">
          <w:rPr>
            <w:lang w:val="en-US"/>
          </w:rPr>
          <w:t>9</w:t>
        </w:r>
      </w:ins>
      <w:ins w:id="417" w:author="Andres Gutierrez Rodriguez" w:date="2021-03-10T14:17:00Z">
        <w:del w:id="418" w:author="Andres Gutierrez Rodriguez [2]" w:date="2021-03-15T11:33:00Z">
          <w:r w:rsidRPr="00B12275" w:rsidDel="00AC221C">
            <w:rPr>
              <w:lang w:val="en-US"/>
            </w:rPr>
            <w:delText>8</w:delText>
          </w:r>
        </w:del>
        <w:r w:rsidRPr="00B12275">
          <w:rPr>
            <w:lang w:val="en-US"/>
          </w:rPr>
          <w:t xml:space="preserve">) being collected from sea surface down to 2000 m and during spring, summer and autumn periods (Table 1). </w:t>
        </w:r>
      </w:ins>
      <w:ins w:id="419" w:author="Andres Gutierrez Rodriguez [2]" w:date="2021-03-15T11:34:00Z">
        <w:r w:rsidR="00AC221C">
          <w:rPr>
            <w:lang w:val="en-US"/>
          </w:rPr>
          <w:t xml:space="preserve">The number of DNA samples from STW were 2-fold higher than those from SAW and STF </w:t>
        </w:r>
      </w:ins>
      <w:ins w:id="420" w:author="Andres Gutierrez Rodriguez [2]" w:date="2021-03-15T11:35:00Z">
        <w:r w:rsidR="00AC221C">
          <w:rPr>
            <w:lang w:val="en-US"/>
          </w:rPr>
          <w:t>(Table 2).</w:t>
        </w:r>
      </w:ins>
      <w:ins w:id="421" w:author="Andres Gutierrez Rodriguez [2]" w:date="2021-03-15T11:34:00Z">
        <w:r w:rsidR="00AC221C">
          <w:rPr>
            <w:lang w:val="en-US"/>
          </w:rPr>
          <w:t xml:space="preserve"> This difference was mainly due to the large number of samples from Spring Bloom II voyage (TAN1212) (Fig. Suppl. 1).  </w:t>
        </w:r>
      </w:ins>
      <w:moveToRangeStart w:id="422" w:author="Andres Gutierrez Rodriguez [2]" w:date="2021-03-15T11:37:00Z" w:name="move66700640"/>
      <w:moveTo w:id="423" w:author="Andres Gutierrez Rodriguez [2]" w:date="2021-03-15T11:37:00Z">
        <w:r w:rsidR="00236299" w:rsidRPr="00B12275">
          <w:rPr>
            <w:lang w:val="en-US"/>
          </w:rPr>
          <w:t>Details of sample</w:t>
        </w:r>
      </w:moveTo>
      <w:ins w:id="424" w:author="Andres Gutierrez Rodriguez [2]" w:date="2021-03-15T11:37:00Z">
        <w:r w:rsidR="00236299">
          <w:rPr>
            <w:lang w:val="en-US"/>
          </w:rPr>
          <w:t>s</w:t>
        </w:r>
      </w:ins>
      <w:moveTo w:id="425" w:author="Andres Gutierrez Rodriguez [2]" w:date="2021-03-15T11:37:00Z">
        <w:r w:rsidR="00236299" w:rsidRPr="00B12275">
          <w:rPr>
            <w:lang w:val="en-US"/>
          </w:rPr>
          <w:t xml:space="preserve"> distribution among water masses, seasons, regions and voyages can be found in Suppl. Figs. S1 and S2.</w:t>
        </w:r>
        <w:r w:rsidR="00236299">
          <w:rPr>
            <w:lang w:val="en-US"/>
          </w:rPr>
          <w:t xml:space="preserve"> </w:t>
        </w:r>
      </w:moveTo>
      <w:moveToRangeEnd w:id="422"/>
      <w:ins w:id="426" w:author="Andres Gutierrez Rodriguez [2]" w:date="2021-03-15T11:37:00Z">
        <w:r w:rsidR="00236299">
          <w:rPr>
            <w:lang w:val="en-US"/>
          </w:rPr>
          <w:t>[</w:t>
        </w:r>
      </w:ins>
      <w:ins w:id="427" w:author="Andres Gutierrez Rodriguez [2]" w:date="2021-03-15T11:34:00Z">
        <w:r w:rsidR="00AC221C">
          <w:rPr>
            <w:lang w:val="en-US"/>
          </w:rPr>
          <w:t>Seasonal coverage was biased against winter with most samples collected during spring, summer and autumn periods</w:t>
        </w:r>
      </w:ins>
      <w:ins w:id="428" w:author="Andres Gutierrez Rodriguez [2]" w:date="2021-03-15T11:36:00Z">
        <w:r w:rsidR="00AC221C">
          <w:rPr>
            <w:lang w:val="en-US"/>
          </w:rPr>
          <w:t xml:space="preserve">. The </w:t>
        </w:r>
        <w:proofErr w:type="spellStart"/>
        <w:r w:rsidR="00AC221C">
          <w:rPr>
            <w:lang w:val="en-US"/>
          </w:rPr>
          <w:t>seasonanlity</w:t>
        </w:r>
        <w:proofErr w:type="spellEnd"/>
        <w:r w:rsidR="00AC221C">
          <w:rPr>
            <w:lang w:val="en-US"/>
          </w:rPr>
          <w:t xml:space="preserve"> coverage was similar among </w:t>
        </w:r>
      </w:ins>
      <w:ins w:id="429" w:author="Andres Gutierrez Rodriguez [2]" w:date="2021-03-15T11:34:00Z">
        <w:r w:rsidR="00AC221C">
          <w:rPr>
            <w:lang w:val="en-US"/>
          </w:rPr>
          <w:t xml:space="preserve">the three different water masses (STW, SAW, STF) (Table 1; Figure Suppl. </w:t>
        </w:r>
      </w:ins>
      <w:ins w:id="430" w:author="Andres Gutierrez Rodriguez [2]" w:date="2021-03-15T14:45:00Z">
        <w:r w:rsidR="00663CEB">
          <w:rPr>
            <w:lang w:val="en-US"/>
          </w:rPr>
          <w:t>S</w:t>
        </w:r>
      </w:ins>
      <w:ins w:id="431" w:author="Andres Gutierrez Rodriguez [2]" w:date="2021-03-15T11:34:00Z">
        <w:r w:rsidR="00AC221C">
          <w:rPr>
            <w:lang w:val="en-US"/>
          </w:rPr>
          <w:t xml:space="preserve">1 or </w:t>
        </w:r>
      </w:ins>
      <w:ins w:id="432" w:author="Andres Gutierrez Rodriguez [2]" w:date="2021-03-15T14:45:00Z">
        <w:r w:rsidR="00663CEB">
          <w:rPr>
            <w:lang w:val="en-US"/>
          </w:rPr>
          <w:t>S</w:t>
        </w:r>
      </w:ins>
      <w:ins w:id="433" w:author="Andres Gutierrez Rodriguez [2]" w:date="2021-03-15T11:34:00Z">
        <w:r w:rsidR="00AC221C">
          <w:rPr>
            <w:lang w:val="en-US"/>
          </w:rPr>
          <w:t>2).</w:t>
        </w:r>
      </w:ins>
      <w:ins w:id="434" w:author="Andres Gutierrez Rodriguez [2]" w:date="2021-03-15T11:37:00Z">
        <w:r w:rsidR="00236299">
          <w:rPr>
            <w:lang w:val="en-US"/>
          </w:rPr>
          <w:t>]</w:t>
        </w:r>
      </w:ins>
      <w:moveFromRangeStart w:id="435" w:author="Andres Gutierrez Rodriguez [2]" w:date="2021-03-15T11:37:00Z" w:name="move66700640"/>
      <w:moveFrom w:id="436" w:author="Andres Gutierrez Rodriguez [2]" w:date="2021-03-15T11:37:00Z">
        <w:ins w:id="437" w:author="Andres Gutierrez Rodriguez" w:date="2021-03-10T14:17:00Z">
          <w:r w:rsidRPr="00B12275" w:rsidDel="00236299">
            <w:rPr>
              <w:lang w:val="en-US"/>
            </w:rPr>
            <w:t>Details of sample distribution among water masses, seasons, regions and voyages can be found in Suppl. Figs. S1 and S2.</w:t>
          </w:r>
        </w:ins>
      </w:moveFrom>
      <w:moveFromRangeEnd w:id="435"/>
    </w:p>
    <w:p w14:paraId="51302774" w14:textId="1AC611D3" w:rsidR="00156B58" w:rsidDel="00BE6CA7" w:rsidRDefault="00D75239" w:rsidP="00156B58">
      <w:pPr>
        <w:spacing w:before="120" w:after="120" w:line="360" w:lineRule="auto"/>
        <w:ind w:firstLine="284"/>
        <w:jc w:val="both"/>
        <w:rPr>
          <w:del w:id="438" w:author="Andres Gutierrez Rodriguez" w:date="2021-03-11T11:51:00Z"/>
          <w:lang w:val="en-US"/>
        </w:rPr>
      </w:pPr>
      <w:r>
        <w:rPr>
          <w:lang w:val="en-US"/>
        </w:rPr>
        <w:t xml:space="preserve">Samples were collected from </w:t>
      </w:r>
      <w:ins w:id="439" w:author="Nodder" w:date="2020-09-27T16:23:00Z">
        <w:r w:rsidR="00836F20">
          <w:rPr>
            <w:lang w:val="en-US"/>
          </w:rPr>
          <w:t xml:space="preserve">10 </w:t>
        </w:r>
      </w:ins>
      <w:ins w:id="440" w:author="Nodder" w:date="2020-09-27T16:27:00Z">
        <w:r w:rsidR="003E6C8F">
          <w:rPr>
            <w:lang w:val="en-US"/>
          </w:rPr>
          <w:t>L</w:t>
        </w:r>
      </w:ins>
      <w:ins w:id="441" w:author="Nodder" w:date="2020-09-27T16:23:00Z">
        <w:r w:rsidR="00836F20">
          <w:rPr>
            <w:lang w:val="en-US"/>
          </w:rPr>
          <w:t xml:space="preserve"> </w:t>
        </w:r>
      </w:ins>
      <w:proofErr w:type="spellStart"/>
      <w:r>
        <w:rPr>
          <w:lang w:val="en-US"/>
        </w:rPr>
        <w:t>Niskin</w:t>
      </w:r>
      <w:proofErr w:type="spellEnd"/>
      <w:r>
        <w:rPr>
          <w:lang w:val="en-US"/>
        </w:rPr>
        <w:t xml:space="preserve"> bottles attached to a CTD rosette </w:t>
      </w:r>
      <w:ins w:id="442" w:author="Nodder" w:date="2020-09-27T16:23:00Z">
        <w:r w:rsidR="00C03977">
          <w:rPr>
            <w:lang w:val="en-US"/>
          </w:rPr>
          <w:t>in</w:t>
        </w:r>
      </w:ins>
      <w:ins w:id="443" w:author="Nodder" w:date="2020-09-27T16:24:00Z">
        <w:r w:rsidR="00C03977">
          <w:rPr>
            <w:lang w:val="en-US"/>
          </w:rPr>
          <w:t xml:space="preserve"> association with a Seabird 9plus CTD, </w:t>
        </w:r>
      </w:ins>
      <w:r>
        <w:rPr>
          <w:lang w:val="en-US"/>
        </w:rPr>
        <w:t>equipped with</w:t>
      </w:r>
      <w:ins w:id="444" w:author="Nodder" w:date="2020-09-27T16:24:00Z">
        <w:r w:rsidR="00C03977">
          <w:rPr>
            <w:lang w:val="en-US"/>
          </w:rPr>
          <w:t xml:space="preserve"> temperature, </w:t>
        </w:r>
      </w:ins>
      <w:ins w:id="445" w:author="Nodder" w:date="2020-09-27T16:26:00Z">
        <w:r w:rsidR="00C6560A">
          <w:rPr>
            <w:lang w:val="en-US"/>
          </w:rPr>
          <w:t>salinity</w:t>
        </w:r>
      </w:ins>
      <w:ins w:id="446" w:author="Nodder" w:date="2020-09-27T16:24:00Z">
        <w:r w:rsidR="00C03977">
          <w:rPr>
            <w:lang w:val="en-US"/>
          </w:rPr>
          <w:t>, dissolved oxygen, flu</w:t>
        </w:r>
        <w:r w:rsidR="006A2023">
          <w:rPr>
            <w:lang w:val="en-US"/>
          </w:rPr>
          <w:t xml:space="preserve">orometer and beam </w:t>
        </w:r>
        <w:proofErr w:type="spellStart"/>
        <w:r w:rsidR="006A2023">
          <w:rPr>
            <w:lang w:val="en-US"/>
          </w:rPr>
          <w:t>transmiss</w:t>
        </w:r>
      </w:ins>
      <w:ins w:id="447" w:author="Nodder" w:date="2020-09-27T16:26:00Z">
        <w:r w:rsidR="00C6560A">
          <w:rPr>
            <w:lang w:val="en-US"/>
          </w:rPr>
          <w:t>i</w:t>
        </w:r>
      </w:ins>
      <w:ins w:id="448" w:author="Nodder" w:date="2020-09-27T16:24:00Z">
        <w:r w:rsidR="006A2023">
          <w:rPr>
            <w:lang w:val="en-US"/>
          </w:rPr>
          <w:t>ometer</w:t>
        </w:r>
      </w:ins>
      <w:proofErr w:type="spellEnd"/>
      <w:ins w:id="449" w:author="Nodder" w:date="2020-09-27T16:25:00Z">
        <w:r w:rsidR="006A2023">
          <w:rPr>
            <w:lang w:val="en-US"/>
          </w:rPr>
          <w:t xml:space="preserve"> sensors</w:t>
        </w:r>
      </w:ins>
      <w:del w:id="450" w:author="Nodder" w:date="2020-09-27T16:24:00Z">
        <w:r w:rsidDel="006A2023">
          <w:rPr>
            <w:lang w:val="en-US"/>
          </w:rPr>
          <w:delText>,…</w:delText>
        </w:r>
      </w:del>
      <w:r>
        <w:rPr>
          <w:lang w:val="en-US"/>
        </w:rPr>
        <w:t xml:space="preserve">. During the TAN1516 voyage the CTD rosette was not available, </w:t>
      </w:r>
      <w:ins w:id="451" w:author="Nodder" w:date="2020-09-27T16:25:00Z">
        <w:r w:rsidR="006A2023">
          <w:rPr>
            <w:lang w:val="en-US"/>
          </w:rPr>
          <w:t xml:space="preserve">so </w:t>
        </w:r>
      </w:ins>
      <w:r>
        <w:rPr>
          <w:lang w:val="en-US"/>
        </w:rPr>
        <w:t xml:space="preserve">samples were collected with a </w:t>
      </w:r>
      <w:proofErr w:type="spellStart"/>
      <w:r>
        <w:rPr>
          <w:lang w:val="en-US"/>
        </w:rPr>
        <w:t>Niskin</w:t>
      </w:r>
      <w:proofErr w:type="spellEnd"/>
      <w:r>
        <w:rPr>
          <w:lang w:val="en-US"/>
        </w:rPr>
        <w:t xml:space="preserve"> </w:t>
      </w:r>
      <w:ins w:id="452" w:author="Nodder" w:date="2020-09-27T16:23:00Z">
        <w:r w:rsidR="00836F20">
          <w:rPr>
            <w:lang w:val="en-US"/>
          </w:rPr>
          <w:t xml:space="preserve">bottle </w:t>
        </w:r>
      </w:ins>
      <w:r w:rsidR="00FC1E9C">
        <w:rPr>
          <w:lang w:val="en-US"/>
        </w:rPr>
        <w:t xml:space="preserve">deployed </w:t>
      </w:r>
      <w:ins w:id="453" w:author="Nodder" w:date="2020-09-27T16:25:00Z">
        <w:r w:rsidR="00DB79D7">
          <w:rPr>
            <w:lang w:val="en-US"/>
          </w:rPr>
          <w:t xml:space="preserve">using a messenger system </w:t>
        </w:r>
      </w:ins>
      <w:r w:rsidR="00FC1E9C">
        <w:rPr>
          <w:lang w:val="en-US"/>
        </w:rPr>
        <w:t xml:space="preserve">manually down to 10 m depth and from the </w:t>
      </w:r>
      <w:r w:rsidR="00AA0CC9" w:rsidRPr="00AA0CC9">
        <w:rPr>
          <w:i/>
          <w:iCs/>
          <w:lang w:val="en-US"/>
        </w:rPr>
        <w:t>R/V Tangaroa</w:t>
      </w:r>
      <w:r w:rsidR="00AA0CC9">
        <w:rPr>
          <w:lang w:val="en-US"/>
        </w:rPr>
        <w:t xml:space="preserve"> </w:t>
      </w:r>
      <w:r w:rsidR="00AA0CC9" w:rsidRPr="004A5CFE">
        <w:t>Underway Flow</w:t>
      </w:r>
      <w:r w:rsidR="00AA0CC9">
        <w:t>-</w:t>
      </w:r>
      <w:ins w:id="454" w:author="Nodder" w:date="2020-09-27T16:25:00Z">
        <w:r w:rsidR="00DB79D7">
          <w:t>T</w:t>
        </w:r>
      </w:ins>
      <w:del w:id="455" w:author="Nodder" w:date="2020-09-27T16:25:00Z">
        <w:r w:rsidR="00AA0CC9" w:rsidDel="00DB79D7">
          <w:delText>t</w:delText>
        </w:r>
      </w:del>
      <w:r w:rsidR="00AA0CC9">
        <w:t xml:space="preserve">hrough System </w:t>
      </w:r>
      <w:ins w:id="456" w:author="Nodder" w:date="2020-09-27T16:25:00Z">
        <w:r w:rsidR="00DB79D7">
          <w:t>(TUFTS</w:t>
        </w:r>
      </w:ins>
      <w:ins w:id="457" w:author="Nodder" w:date="2020-09-27T16:26:00Z">
        <w:r w:rsidR="00DB79D7">
          <w:t xml:space="preserve">) </w:t>
        </w:r>
      </w:ins>
      <w:r w:rsidR="00FC1E9C">
        <w:rPr>
          <w:lang w:val="en-US"/>
        </w:rPr>
        <w:t>system</w:t>
      </w:r>
      <w:r w:rsidR="00925313">
        <w:rPr>
          <w:lang w:val="en-US"/>
        </w:rPr>
        <w:t xml:space="preserve"> equipped </w:t>
      </w:r>
      <w:r w:rsidR="00AA0CC9">
        <w:rPr>
          <w:lang w:val="en-US"/>
        </w:rPr>
        <w:t>with</w:t>
      </w:r>
      <w:r w:rsidR="00925313">
        <w:rPr>
          <w:lang w:val="en-US"/>
        </w:rPr>
        <w:t xml:space="preserve"> temperature, salinity</w:t>
      </w:r>
      <w:r w:rsidR="00FC1E9C">
        <w:rPr>
          <w:lang w:val="en-US"/>
        </w:rPr>
        <w:t xml:space="preserve">, </w:t>
      </w:r>
      <w:r w:rsidR="00AA0CC9">
        <w:rPr>
          <w:lang w:val="en-US"/>
        </w:rPr>
        <w:t xml:space="preserve">and fluorescence sensors. </w:t>
      </w:r>
    </w:p>
    <w:p w14:paraId="34F5A163" w14:textId="77777777" w:rsidR="00BE6CA7" w:rsidRDefault="00BE6CA7" w:rsidP="00BE6CA7">
      <w:pPr>
        <w:spacing w:before="120" w:after="120" w:line="360" w:lineRule="auto"/>
        <w:ind w:firstLine="284"/>
        <w:jc w:val="both"/>
        <w:rPr>
          <w:ins w:id="458" w:author="Andres Gutierrez Rodriguez" w:date="2021-03-11T11:52:00Z"/>
          <w:lang w:val="en-US"/>
        </w:rPr>
      </w:pPr>
      <w:ins w:id="459" w:author="Andres Gutierrez Rodriguez" w:date="2021-03-11T11:51:00Z">
        <w:r>
          <w:rPr>
            <w:lang w:val="en-US"/>
          </w:rPr>
          <w:t xml:space="preserve">Seawater </w:t>
        </w:r>
        <w:r w:rsidRPr="00BE6CA7">
          <w:rPr>
            <w:lang w:val="en-US"/>
          </w:rPr>
          <w:t>samples for nutrients, chlorophyll a (</w:t>
        </w:r>
        <w:proofErr w:type="spellStart"/>
        <w:r w:rsidRPr="00BE6CA7">
          <w:rPr>
            <w:lang w:val="en-US"/>
          </w:rPr>
          <w:t>Chl</w:t>
        </w:r>
        <w:proofErr w:type="spellEnd"/>
        <w:r w:rsidRPr="00BE6CA7">
          <w:rPr>
            <w:lang w:val="en-US"/>
          </w:rPr>
          <w:t xml:space="preserve"> a) and DNA were sampled from the </w:t>
        </w:r>
        <w:proofErr w:type="spellStart"/>
        <w:r w:rsidRPr="00BE6CA7">
          <w:rPr>
            <w:lang w:val="en-US"/>
          </w:rPr>
          <w:t>Niskin</w:t>
        </w:r>
        <w:proofErr w:type="spellEnd"/>
        <w:r w:rsidRPr="00BE6CA7">
          <w:rPr>
            <w:lang w:val="en-US"/>
          </w:rPr>
          <w:t xml:space="preserve"> bottles using an acid-washed silicone tubing and filtered through different type of filters for processing. </w:t>
        </w:r>
      </w:ins>
    </w:p>
    <w:p w14:paraId="5963754C" w14:textId="7759AF2B" w:rsidR="00BE6CA7" w:rsidRPr="0042569E" w:rsidRDefault="00FA59DE">
      <w:pPr>
        <w:pStyle w:val="ListParagraph"/>
        <w:numPr>
          <w:ilvl w:val="1"/>
          <w:numId w:val="18"/>
        </w:numPr>
        <w:spacing w:before="120" w:after="120" w:line="360" w:lineRule="auto"/>
        <w:jc w:val="both"/>
        <w:rPr>
          <w:ins w:id="460" w:author="Andres Gutierrez Rodriguez" w:date="2021-03-11T11:50:00Z"/>
          <w:lang w:val="en-US"/>
        </w:rPr>
        <w:pPrChange w:id="461" w:author="Andres Gutierrez Rodriguez" w:date="2021-03-11T11:52:00Z">
          <w:pPr>
            <w:autoSpaceDE w:val="0"/>
            <w:autoSpaceDN w:val="0"/>
            <w:adjustRightInd w:val="0"/>
            <w:spacing w:before="120" w:after="120" w:line="360" w:lineRule="auto"/>
            <w:ind w:firstLine="284"/>
          </w:pPr>
        </w:pPrChange>
      </w:pPr>
      <w:del w:id="462" w:author="Andres Gutierrez Rodriguez" w:date="2021-03-11T11:51:00Z">
        <w:r w:rsidRPr="0042569E" w:rsidDel="00BE6CA7">
          <w:rPr>
            <w:rFonts w:ascii="Times New Roman" w:eastAsia="Times New Roman" w:hAnsi="Times New Roman" w:cs="Times New Roman"/>
            <w:lang w:val="en-US" w:eastAsia="en-GB"/>
          </w:rPr>
          <w:delText xml:space="preserve">Seawater samples </w:delText>
        </w:r>
        <w:r w:rsidR="004C538E" w:rsidRPr="0042569E" w:rsidDel="00BE6CA7">
          <w:rPr>
            <w:rFonts w:ascii="Times New Roman" w:eastAsia="Times New Roman" w:hAnsi="Times New Roman" w:cs="Times New Roman"/>
            <w:lang w:val="en-US" w:eastAsia="en-GB"/>
          </w:rPr>
          <w:delText>for nutrients</w:delText>
        </w:r>
        <w:r w:rsidR="003A2326" w:rsidRPr="0042569E" w:rsidDel="00BE6CA7">
          <w:rPr>
            <w:rFonts w:ascii="Times New Roman" w:eastAsia="Times New Roman" w:hAnsi="Times New Roman" w:cs="Times New Roman"/>
            <w:lang w:val="en-US" w:eastAsia="en-GB"/>
          </w:rPr>
          <w:delText xml:space="preserve">, </w:delText>
        </w:r>
        <w:r w:rsidR="004C538E" w:rsidRPr="0042569E" w:rsidDel="00BE6CA7">
          <w:rPr>
            <w:rFonts w:ascii="Times New Roman" w:eastAsia="Times New Roman" w:hAnsi="Times New Roman" w:cs="Times New Roman"/>
            <w:lang w:val="en-US" w:eastAsia="en-GB"/>
          </w:rPr>
          <w:delText xml:space="preserve">chlorophyll a </w:delText>
        </w:r>
        <w:r w:rsidR="00C07656" w:rsidRPr="0042569E" w:rsidDel="00BE6CA7">
          <w:rPr>
            <w:rFonts w:ascii="Times New Roman" w:eastAsia="Times New Roman" w:hAnsi="Times New Roman" w:cs="Times New Roman"/>
            <w:lang w:val="en-US" w:eastAsia="en-GB"/>
          </w:rPr>
          <w:delText>(</w:delText>
        </w:r>
        <w:r w:rsidR="00402DEC" w:rsidRPr="0042569E" w:rsidDel="00BE6CA7">
          <w:rPr>
            <w:rFonts w:ascii="Times New Roman" w:eastAsia="Times New Roman" w:hAnsi="Times New Roman" w:cs="Times New Roman"/>
            <w:lang w:val="en-US" w:eastAsia="en-GB"/>
          </w:rPr>
          <w:delText>C</w:delText>
        </w:r>
        <w:r w:rsidR="00C07656" w:rsidRPr="0042569E" w:rsidDel="00BE6CA7">
          <w:rPr>
            <w:rFonts w:ascii="Times New Roman" w:eastAsia="Times New Roman" w:hAnsi="Times New Roman" w:cs="Times New Roman"/>
            <w:lang w:val="en-US" w:eastAsia="en-GB"/>
          </w:rPr>
          <w:delText xml:space="preserve">hl a) </w:delText>
        </w:r>
        <w:r w:rsidR="003A2326" w:rsidRPr="0042569E" w:rsidDel="00BE6CA7">
          <w:rPr>
            <w:rFonts w:ascii="Times New Roman" w:eastAsia="Times New Roman" w:hAnsi="Times New Roman" w:cs="Times New Roman"/>
            <w:lang w:val="en-US" w:eastAsia="en-GB"/>
          </w:rPr>
          <w:delText xml:space="preserve">and DNA </w:delText>
        </w:r>
        <w:r w:rsidRPr="0042569E" w:rsidDel="00BE6CA7">
          <w:rPr>
            <w:rFonts w:ascii="Times New Roman" w:eastAsia="Times New Roman" w:hAnsi="Times New Roman" w:cs="Times New Roman"/>
            <w:lang w:val="en-US" w:eastAsia="en-GB"/>
          </w:rPr>
          <w:delText xml:space="preserve">were </w:delText>
        </w:r>
        <w:r w:rsidR="004C538E" w:rsidRPr="0042569E" w:rsidDel="00BE6CA7">
          <w:rPr>
            <w:rFonts w:ascii="Times New Roman" w:eastAsia="Times New Roman" w:hAnsi="Times New Roman" w:cs="Times New Roman"/>
            <w:lang w:val="en-US" w:eastAsia="en-GB"/>
          </w:rPr>
          <w:delText>sampled from the Niskin bottles</w:delText>
        </w:r>
        <w:r w:rsidR="00A17CDE" w:rsidRPr="0042569E" w:rsidDel="00BE6CA7">
          <w:rPr>
            <w:rFonts w:ascii="Times New Roman" w:eastAsia="Times New Roman" w:hAnsi="Times New Roman" w:cs="Times New Roman"/>
            <w:lang w:val="en-US" w:eastAsia="en-GB"/>
          </w:rPr>
          <w:delText xml:space="preserve"> using </w:delText>
        </w:r>
        <w:r w:rsidR="00D74AEC" w:rsidRPr="0042569E" w:rsidDel="00BE6CA7">
          <w:rPr>
            <w:rFonts w:ascii="Times New Roman" w:eastAsia="Times New Roman" w:hAnsi="Times New Roman" w:cs="Times New Roman"/>
            <w:lang w:val="en-US" w:eastAsia="en-GB"/>
          </w:rPr>
          <w:delText xml:space="preserve">an </w:delText>
        </w:r>
        <w:r w:rsidR="00A17CDE" w:rsidRPr="0042569E" w:rsidDel="00BE6CA7">
          <w:rPr>
            <w:rFonts w:ascii="Times New Roman" w:eastAsia="Times New Roman" w:hAnsi="Times New Roman" w:cs="Times New Roman"/>
            <w:lang w:val="en-US" w:eastAsia="en-GB"/>
          </w:rPr>
          <w:delText>acid</w:delText>
        </w:r>
        <w:r w:rsidR="00D74AEC" w:rsidRPr="0042569E" w:rsidDel="00BE6CA7">
          <w:rPr>
            <w:rFonts w:ascii="Times New Roman" w:eastAsia="Times New Roman" w:hAnsi="Times New Roman" w:cs="Times New Roman"/>
            <w:lang w:val="en-US" w:eastAsia="en-GB"/>
          </w:rPr>
          <w:delText>-</w:delText>
        </w:r>
        <w:r w:rsidR="00A17CDE" w:rsidRPr="0042569E" w:rsidDel="00BE6CA7">
          <w:rPr>
            <w:rFonts w:ascii="Times New Roman" w:eastAsia="Times New Roman" w:hAnsi="Times New Roman" w:cs="Times New Roman"/>
            <w:lang w:val="en-US" w:eastAsia="en-GB"/>
          </w:rPr>
          <w:delText xml:space="preserve">washed silicone tubing </w:delText>
        </w:r>
        <w:r w:rsidR="00A56C1E" w:rsidRPr="0042569E" w:rsidDel="00BE6CA7">
          <w:rPr>
            <w:rFonts w:ascii="Times New Roman" w:eastAsia="Times New Roman" w:hAnsi="Times New Roman" w:cs="Times New Roman"/>
            <w:lang w:val="en-US" w:eastAsia="en-GB"/>
          </w:rPr>
          <w:delText xml:space="preserve">to gently fill </w:delText>
        </w:r>
        <w:r w:rsidR="003D1104" w:rsidRPr="0042569E" w:rsidDel="00BE6CA7">
          <w:rPr>
            <w:rFonts w:ascii="Times New Roman" w:eastAsia="Times New Roman" w:hAnsi="Times New Roman" w:cs="Times New Roman"/>
            <w:lang w:val="en-US" w:eastAsia="en-GB"/>
          </w:rPr>
          <w:delText>different</w:delText>
        </w:r>
        <w:r w:rsidR="00A56C1E" w:rsidRPr="0042569E" w:rsidDel="00BE6CA7">
          <w:rPr>
            <w:rFonts w:ascii="Times New Roman" w:eastAsia="Times New Roman" w:hAnsi="Times New Roman" w:cs="Times New Roman"/>
            <w:lang w:val="en-US" w:eastAsia="en-GB"/>
          </w:rPr>
          <w:delText xml:space="preserve"> carboy</w:delText>
        </w:r>
        <w:r w:rsidR="006D2C60" w:rsidRPr="0042569E" w:rsidDel="00BE6CA7">
          <w:rPr>
            <w:rFonts w:ascii="Times New Roman" w:eastAsia="Times New Roman" w:hAnsi="Times New Roman" w:cs="Times New Roman"/>
            <w:lang w:val="en-US" w:eastAsia="en-GB"/>
          </w:rPr>
          <w:delText>s</w:delText>
        </w:r>
        <w:r w:rsidR="008440D5" w:rsidRPr="0042569E" w:rsidDel="00BE6CA7">
          <w:rPr>
            <w:rFonts w:ascii="Times New Roman" w:eastAsia="Times New Roman" w:hAnsi="Times New Roman" w:cs="Times New Roman"/>
            <w:lang w:val="en-US" w:eastAsia="en-GB"/>
          </w:rPr>
          <w:delText xml:space="preserve"> </w:delText>
        </w:r>
        <w:r w:rsidR="003D1104" w:rsidRPr="0042569E" w:rsidDel="00BE6CA7">
          <w:rPr>
            <w:rFonts w:ascii="Times New Roman" w:eastAsia="Times New Roman" w:hAnsi="Times New Roman" w:cs="Times New Roman"/>
            <w:lang w:val="en-US" w:eastAsia="en-GB"/>
          </w:rPr>
          <w:delText xml:space="preserve">and bottles </w:delText>
        </w:r>
        <w:r w:rsidR="008440D5" w:rsidRPr="0042569E" w:rsidDel="00BE6CA7">
          <w:rPr>
            <w:rFonts w:ascii="Times New Roman" w:eastAsia="Times New Roman" w:hAnsi="Times New Roman" w:cs="Times New Roman"/>
            <w:lang w:val="en-US" w:eastAsia="en-GB"/>
          </w:rPr>
          <w:delText xml:space="preserve">that were taken to the lab for </w:delText>
        </w:r>
        <w:r w:rsidR="003D1104" w:rsidRPr="0042569E" w:rsidDel="00BE6CA7">
          <w:rPr>
            <w:rFonts w:ascii="Times New Roman" w:eastAsia="Times New Roman" w:hAnsi="Times New Roman" w:cs="Times New Roman"/>
            <w:lang w:val="en-US" w:eastAsia="en-GB"/>
          </w:rPr>
          <w:delText>processing</w:delText>
        </w:r>
        <w:r w:rsidR="000B12E7" w:rsidRPr="0042569E" w:rsidDel="00BE6CA7">
          <w:rPr>
            <w:rFonts w:ascii="Times New Roman" w:eastAsia="Times New Roman" w:hAnsi="Times New Roman" w:cs="Times New Roman"/>
            <w:lang w:val="en-US" w:eastAsia="en-GB"/>
          </w:rPr>
          <w:delText xml:space="preserve">. </w:delText>
        </w:r>
      </w:del>
      <w:ins w:id="463" w:author="Andres Gutierrez Rodriguez" w:date="2021-03-11T11:50:00Z">
        <w:r w:rsidR="00BE6CA7" w:rsidRPr="0042569E">
          <w:rPr>
            <w:rFonts w:ascii="Times New Roman" w:eastAsia="Times New Roman" w:hAnsi="Times New Roman" w:cs="Times New Roman"/>
            <w:lang w:val="en-US" w:eastAsia="en-GB"/>
          </w:rPr>
          <w:t>Nutrients, total and size-fractionated chlorophyll a</w:t>
        </w:r>
      </w:ins>
    </w:p>
    <w:p w14:paraId="7C1C008E" w14:textId="49DA5E60" w:rsidR="00BD6914" w:rsidRDefault="009E4A07" w:rsidP="00156B58">
      <w:pPr>
        <w:autoSpaceDE w:val="0"/>
        <w:autoSpaceDN w:val="0"/>
        <w:adjustRightInd w:val="0"/>
        <w:spacing w:before="120" w:after="120" w:line="360" w:lineRule="auto"/>
        <w:ind w:firstLine="284"/>
        <w:rPr>
          <w:lang w:val="en-US"/>
        </w:rPr>
      </w:pPr>
      <w:r w:rsidRPr="009E4A07">
        <w:rPr>
          <w:lang w:val="en-US"/>
        </w:rPr>
        <w:t>Nutrient samples were filtered</w:t>
      </w:r>
      <w:r>
        <w:rPr>
          <w:lang w:val="en-US"/>
        </w:rPr>
        <w:t xml:space="preserve"> </w:t>
      </w:r>
      <w:r w:rsidRPr="009E4A07">
        <w:rPr>
          <w:lang w:val="en-US"/>
        </w:rPr>
        <w:t>through Whatman GF/F filters into clean 250 ml polyethylene bottles and frozen at −20 °C until analysis</w:t>
      </w:r>
      <w:r>
        <w:rPr>
          <w:lang w:val="en-US"/>
        </w:rPr>
        <w:t xml:space="preserve"> </w:t>
      </w:r>
      <w:r w:rsidRPr="009E4A07">
        <w:rPr>
          <w:lang w:val="en-US"/>
        </w:rPr>
        <w:t xml:space="preserve">using an Astoria Pacific API 300 </w:t>
      </w:r>
      <w:proofErr w:type="spellStart"/>
      <w:r w:rsidRPr="009E4A07">
        <w:rPr>
          <w:lang w:val="en-US"/>
        </w:rPr>
        <w:t>microsegmented</w:t>
      </w:r>
      <w:proofErr w:type="spellEnd"/>
      <w:r w:rsidRPr="009E4A07">
        <w:rPr>
          <w:lang w:val="en-US"/>
        </w:rPr>
        <w:t xml:space="preserve"> flow analyzer (Astoria‐Pacific, Clackamas, </w:t>
      </w:r>
      <w:proofErr w:type="gramStart"/>
      <w:r w:rsidRPr="009E4A07">
        <w:rPr>
          <w:lang w:val="en-US"/>
        </w:rPr>
        <w:t>OR,</w:t>
      </w:r>
      <w:proofErr w:type="gramEnd"/>
      <w:r w:rsidRPr="009E4A07">
        <w:rPr>
          <w:lang w:val="en-US"/>
        </w:rPr>
        <w:t xml:space="preserve"> United</w:t>
      </w:r>
      <w:r>
        <w:rPr>
          <w:lang w:val="en-US"/>
        </w:rPr>
        <w:t xml:space="preserve"> </w:t>
      </w:r>
      <w:r w:rsidRPr="009E4A07">
        <w:rPr>
          <w:lang w:val="en-US"/>
        </w:rPr>
        <w:t>States) according to the colorimetric methods described in Law et al. (2011).</w:t>
      </w:r>
      <w:r>
        <w:rPr>
          <w:lang w:val="en-US"/>
        </w:rPr>
        <w:t xml:space="preserve"> </w:t>
      </w:r>
    </w:p>
    <w:p w14:paraId="6AFD1B85" w14:textId="6D386E93" w:rsidR="00AA0CC9" w:rsidRDefault="00A21FDA" w:rsidP="00156B58">
      <w:pPr>
        <w:autoSpaceDE w:val="0"/>
        <w:autoSpaceDN w:val="0"/>
        <w:adjustRightInd w:val="0"/>
        <w:spacing w:before="120" w:after="120" w:line="360" w:lineRule="auto"/>
        <w:ind w:firstLine="284"/>
        <w:rPr>
          <w:lang w:val="en-US"/>
        </w:rPr>
      </w:pPr>
      <w:r>
        <w:rPr>
          <w:lang w:val="en-US"/>
        </w:rPr>
        <w:t xml:space="preserve">For </w:t>
      </w:r>
      <w:r w:rsidR="00DE0537">
        <w:rPr>
          <w:lang w:val="en-US"/>
        </w:rPr>
        <w:t xml:space="preserve">total </w:t>
      </w:r>
      <w:proofErr w:type="spellStart"/>
      <w:ins w:id="464" w:author="Nodder" w:date="2020-09-27T16:26:00Z">
        <w:r w:rsidR="003E6C8F">
          <w:rPr>
            <w:lang w:val="en-US"/>
          </w:rPr>
          <w:t>Chl</w:t>
        </w:r>
        <w:proofErr w:type="spellEnd"/>
        <w:r w:rsidR="003E6C8F">
          <w:rPr>
            <w:lang w:val="en-US"/>
          </w:rPr>
          <w:t xml:space="preserve"> </w:t>
        </w:r>
        <w:r w:rsidR="003E6C8F" w:rsidRPr="003E6C8F">
          <w:rPr>
            <w:i/>
            <w:iCs/>
            <w:lang w:val="en-US"/>
            <w:rPrChange w:id="465" w:author="Nodder" w:date="2020-09-27T16:27:00Z">
              <w:rPr>
                <w:lang w:val="en-US"/>
              </w:rPr>
            </w:rPrChange>
          </w:rPr>
          <w:t>a</w:t>
        </w:r>
      </w:ins>
      <w:del w:id="466" w:author="Nodder" w:date="2020-09-27T16:26:00Z">
        <w:r w:rsidDel="003E6C8F">
          <w:rPr>
            <w:lang w:val="en-US"/>
          </w:rPr>
          <w:delText>chlorophyll a</w:delText>
        </w:r>
      </w:del>
      <w:r w:rsidR="00B339B0">
        <w:rPr>
          <w:lang w:val="en-US"/>
        </w:rPr>
        <w:t xml:space="preserve">, </w:t>
      </w:r>
      <w:r w:rsidR="000B12E7">
        <w:rPr>
          <w:lang w:val="en-US"/>
        </w:rPr>
        <w:t xml:space="preserve">250-400 mL seawater </w:t>
      </w:r>
      <w:r w:rsidR="003D1104">
        <w:rPr>
          <w:lang w:val="en-US"/>
        </w:rPr>
        <w:t>were</w:t>
      </w:r>
      <w:r w:rsidR="000B12E7">
        <w:rPr>
          <w:lang w:val="en-US"/>
        </w:rPr>
        <w:t xml:space="preserve"> filtered </w:t>
      </w:r>
      <w:r w:rsidR="005D1215">
        <w:rPr>
          <w:lang w:val="en-US"/>
        </w:rPr>
        <w:t xml:space="preserve">using low vacuum (&lt;200 mm Hg) </w:t>
      </w:r>
      <w:r w:rsidR="000B12E7">
        <w:rPr>
          <w:lang w:val="en-US"/>
        </w:rPr>
        <w:t xml:space="preserve">through </w:t>
      </w:r>
      <w:r w:rsidR="0079051C">
        <w:rPr>
          <w:lang w:val="en-US"/>
        </w:rPr>
        <w:t>25-mm GF</w:t>
      </w:r>
      <w:ins w:id="467" w:author="Nodder" w:date="2020-09-27T16:27:00Z">
        <w:r w:rsidR="00030363">
          <w:rPr>
            <w:lang w:val="en-US"/>
          </w:rPr>
          <w:t>/</w:t>
        </w:r>
      </w:ins>
      <w:r w:rsidR="0079051C">
        <w:rPr>
          <w:lang w:val="en-US"/>
        </w:rPr>
        <w:t>F filters</w:t>
      </w:r>
      <w:r w:rsidR="000D215C">
        <w:rPr>
          <w:lang w:val="en-US"/>
        </w:rPr>
        <w:t xml:space="preserve">. These were </w:t>
      </w:r>
      <w:r w:rsidR="00B339B0">
        <w:rPr>
          <w:lang w:val="en-US"/>
        </w:rPr>
        <w:t xml:space="preserve">wrapped in </w:t>
      </w:r>
      <w:r w:rsidR="001479BC">
        <w:rPr>
          <w:lang w:val="en-US"/>
        </w:rPr>
        <w:t>aluminum</w:t>
      </w:r>
      <w:r w:rsidR="00B339B0">
        <w:rPr>
          <w:lang w:val="en-US"/>
        </w:rPr>
        <w:t xml:space="preserve"> foil and stored at -80 C</w:t>
      </w:r>
      <w:r w:rsidR="0079051C">
        <w:rPr>
          <w:lang w:val="en-US"/>
        </w:rPr>
        <w:t xml:space="preserve"> </w:t>
      </w:r>
      <w:r w:rsidR="00B339B0">
        <w:rPr>
          <w:lang w:val="en-US"/>
        </w:rPr>
        <w:t xml:space="preserve">until analysis. </w:t>
      </w:r>
      <w:r w:rsidR="0011054A">
        <w:rPr>
          <w:lang w:val="en-US"/>
        </w:rPr>
        <w:t>For size</w:t>
      </w:r>
      <w:r w:rsidR="000D215C">
        <w:rPr>
          <w:lang w:val="en-US"/>
        </w:rPr>
        <w:t>-</w:t>
      </w:r>
      <w:r w:rsidR="0011054A">
        <w:rPr>
          <w:lang w:val="en-US"/>
        </w:rPr>
        <w:t>fra</w:t>
      </w:r>
      <w:r w:rsidR="000D215C">
        <w:rPr>
          <w:lang w:val="en-US"/>
        </w:rPr>
        <w:t>ctioned</w:t>
      </w:r>
      <w:r w:rsidR="00C07656">
        <w:rPr>
          <w:lang w:val="en-US"/>
        </w:rPr>
        <w:t xml:space="preserve"> </w:t>
      </w:r>
      <w:proofErr w:type="spellStart"/>
      <w:r w:rsidR="00402DEC">
        <w:rPr>
          <w:lang w:val="en-US"/>
        </w:rPr>
        <w:t>C</w:t>
      </w:r>
      <w:r w:rsidR="00C07656">
        <w:rPr>
          <w:lang w:val="en-US"/>
        </w:rPr>
        <w:t>hl</w:t>
      </w:r>
      <w:proofErr w:type="spellEnd"/>
      <w:r w:rsidR="00C07656">
        <w:rPr>
          <w:lang w:val="en-US"/>
        </w:rPr>
        <w:t xml:space="preserve"> </w:t>
      </w:r>
      <w:r w:rsidR="00C07656" w:rsidRPr="00030363">
        <w:rPr>
          <w:i/>
          <w:iCs/>
          <w:lang w:val="en-US"/>
          <w:rPrChange w:id="468" w:author="Nodder" w:date="2020-09-27T16:27:00Z">
            <w:rPr>
              <w:lang w:val="en-US"/>
            </w:rPr>
          </w:rPrChange>
        </w:rPr>
        <w:t>a</w:t>
      </w:r>
      <w:r w:rsidR="000D215C">
        <w:rPr>
          <w:lang w:val="en-US"/>
        </w:rPr>
        <w:t xml:space="preserve"> </w:t>
      </w:r>
      <w:r w:rsidR="001C320D">
        <w:rPr>
          <w:lang w:val="en-US"/>
        </w:rPr>
        <w:t>(0.2-2-</w:t>
      </w:r>
      <w:r w:rsidR="001C320D" w:rsidRPr="008168A7">
        <w:rPr>
          <w:rFonts w:ascii="Symbol" w:hAnsi="Symbol"/>
          <w:lang w:val="en-US"/>
        </w:rPr>
        <w:t>m</w:t>
      </w:r>
      <w:r w:rsidR="001C320D">
        <w:rPr>
          <w:lang w:val="en-US"/>
        </w:rPr>
        <w:t>m, 2-20-</w:t>
      </w:r>
      <w:r w:rsidR="001C320D" w:rsidRPr="008168A7">
        <w:rPr>
          <w:rFonts w:ascii="Symbol" w:hAnsi="Symbol"/>
          <w:lang w:val="en-US"/>
        </w:rPr>
        <w:t>m</w:t>
      </w:r>
      <w:r w:rsidR="001C320D">
        <w:rPr>
          <w:lang w:val="en-US"/>
        </w:rPr>
        <w:t>m, &gt;20-</w:t>
      </w:r>
      <w:r w:rsidR="001C320D" w:rsidRPr="008168A7">
        <w:rPr>
          <w:rFonts w:ascii="Symbol" w:hAnsi="Symbol"/>
          <w:lang w:val="en-US"/>
        </w:rPr>
        <w:t>m</w:t>
      </w:r>
      <w:r w:rsidR="001C320D">
        <w:rPr>
          <w:lang w:val="en-US"/>
        </w:rPr>
        <w:t xml:space="preserve">m) </w:t>
      </w:r>
      <w:r w:rsidR="008168A7">
        <w:rPr>
          <w:lang w:val="en-US"/>
        </w:rPr>
        <w:t xml:space="preserve">400-500 mL were filtered </w:t>
      </w:r>
      <w:r w:rsidR="008168A7">
        <w:rPr>
          <w:lang w:val="en-US"/>
        </w:rPr>
        <w:lastRenderedPageBreak/>
        <w:t xml:space="preserve">sequentially through </w:t>
      </w:r>
      <w:r w:rsidR="000937DA">
        <w:rPr>
          <w:lang w:val="en-US"/>
        </w:rPr>
        <w:t xml:space="preserve">47-mm </w:t>
      </w:r>
      <w:ins w:id="469" w:author="Nodder" w:date="2020-09-27T16:27:00Z">
        <w:r w:rsidR="00030363">
          <w:rPr>
            <w:lang w:val="en-US"/>
          </w:rPr>
          <w:t xml:space="preserve">polycarbonate </w:t>
        </w:r>
      </w:ins>
      <w:r w:rsidR="006A20DA">
        <w:rPr>
          <w:lang w:val="en-US"/>
        </w:rPr>
        <w:t xml:space="preserve">filters </w:t>
      </w:r>
      <w:ins w:id="470" w:author="Nodder" w:date="2020-09-27T16:27:00Z">
        <w:r w:rsidR="00030363">
          <w:rPr>
            <w:lang w:val="en-US"/>
          </w:rPr>
          <w:t>with</w:t>
        </w:r>
      </w:ins>
      <w:del w:id="471" w:author="Nodder" w:date="2020-09-27T16:27:00Z">
        <w:r w:rsidR="006A20DA" w:rsidDel="00030363">
          <w:rPr>
            <w:lang w:val="en-US"/>
          </w:rPr>
          <w:delText>of</w:delText>
        </w:r>
      </w:del>
      <w:r w:rsidR="006A20DA">
        <w:rPr>
          <w:lang w:val="en-US"/>
        </w:rPr>
        <w:t xml:space="preserve"> </w:t>
      </w:r>
      <w:r w:rsidR="008168A7">
        <w:rPr>
          <w:lang w:val="en-US"/>
        </w:rPr>
        <w:t>20-</w:t>
      </w:r>
      <w:r w:rsidR="008168A7" w:rsidRPr="008168A7">
        <w:rPr>
          <w:rFonts w:ascii="Symbol" w:hAnsi="Symbol"/>
          <w:lang w:val="en-US"/>
        </w:rPr>
        <w:t>m</w:t>
      </w:r>
      <w:r w:rsidR="008168A7">
        <w:rPr>
          <w:lang w:val="en-US"/>
        </w:rPr>
        <w:t>m</w:t>
      </w:r>
      <w:r w:rsidR="001C320D">
        <w:rPr>
          <w:lang w:val="en-US"/>
        </w:rPr>
        <w:t xml:space="preserve"> (by gravity)</w:t>
      </w:r>
      <w:r w:rsidR="000937DA">
        <w:rPr>
          <w:lang w:val="en-US"/>
        </w:rPr>
        <w:t xml:space="preserve">, </w:t>
      </w:r>
      <w:r w:rsidR="0001343E">
        <w:rPr>
          <w:lang w:val="en-US"/>
        </w:rPr>
        <w:t xml:space="preserve">and </w:t>
      </w:r>
      <w:r w:rsidR="000937DA">
        <w:rPr>
          <w:lang w:val="en-US"/>
        </w:rPr>
        <w:t>2.0</w:t>
      </w:r>
      <w:r w:rsidR="004014F2">
        <w:rPr>
          <w:lang w:val="en-US"/>
        </w:rPr>
        <w:t>-</w:t>
      </w:r>
      <w:r w:rsidR="004014F2" w:rsidRPr="008168A7">
        <w:rPr>
          <w:rFonts w:ascii="Symbol" w:hAnsi="Symbol"/>
          <w:lang w:val="en-US"/>
        </w:rPr>
        <w:t>m</w:t>
      </w:r>
      <w:r w:rsidR="004014F2">
        <w:rPr>
          <w:lang w:val="en-US"/>
        </w:rPr>
        <w:t xml:space="preserve">m </w:t>
      </w:r>
      <w:r w:rsidR="000937DA">
        <w:rPr>
          <w:lang w:val="en-US"/>
        </w:rPr>
        <w:t>and 0.2</w:t>
      </w:r>
      <w:r w:rsidR="004014F2">
        <w:rPr>
          <w:lang w:val="en-US"/>
        </w:rPr>
        <w:t>-</w:t>
      </w:r>
      <w:r w:rsidR="004014F2" w:rsidRPr="008168A7">
        <w:rPr>
          <w:rFonts w:ascii="Symbol" w:hAnsi="Symbol"/>
          <w:lang w:val="en-US"/>
        </w:rPr>
        <w:t>m</w:t>
      </w:r>
      <w:r w:rsidR="004014F2">
        <w:rPr>
          <w:lang w:val="en-US"/>
        </w:rPr>
        <w:t>m</w:t>
      </w:r>
      <w:r w:rsidR="000937DA">
        <w:rPr>
          <w:lang w:val="en-US"/>
        </w:rPr>
        <w:t xml:space="preserve"> pore size</w:t>
      </w:r>
      <w:ins w:id="472" w:author="Nodder" w:date="2020-09-27T16:28:00Z">
        <w:r w:rsidR="00030363">
          <w:rPr>
            <w:lang w:val="en-US"/>
          </w:rPr>
          <w:t>s</w:t>
        </w:r>
      </w:ins>
      <w:r w:rsidR="009751FA">
        <w:rPr>
          <w:lang w:val="en-US"/>
        </w:rPr>
        <w:t xml:space="preserve"> (</w:t>
      </w:r>
      <w:r w:rsidR="0001343E">
        <w:rPr>
          <w:lang w:val="en-US"/>
        </w:rPr>
        <w:t>by vacuum</w:t>
      </w:r>
      <w:r w:rsidR="009751FA">
        <w:rPr>
          <w:lang w:val="en-US"/>
        </w:rPr>
        <w:t>)</w:t>
      </w:r>
      <w:r w:rsidR="0001343E">
        <w:rPr>
          <w:lang w:val="en-US"/>
        </w:rPr>
        <w:t xml:space="preserve">. </w:t>
      </w:r>
      <w:r w:rsidR="00E01010">
        <w:rPr>
          <w:lang w:val="en-US"/>
        </w:rPr>
        <w:t>Filters</w:t>
      </w:r>
      <w:r w:rsidR="006A20DA">
        <w:rPr>
          <w:lang w:val="en-US"/>
        </w:rPr>
        <w:t xml:space="preserve"> were folded and stored in </w:t>
      </w:r>
      <w:r w:rsidR="0001343E">
        <w:rPr>
          <w:lang w:val="en-US"/>
        </w:rPr>
        <w:t xml:space="preserve">1.5 mL </w:t>
      </w:r>
      <w:r w:rsidR="006A20DA">
        <w:rPr>
          <w:lang w:val="en-US"/>
        </w:rPr>
        <w:t xml:space="preserve">cryovials </w:t>
      </w:r>
      <w:r w:rsidR="00461ADB">
        <w:rPr>
          <w:lang w:val="en-US"/>
        </w:rPr>
        <w:t xml:space="preserve">at -80 </w:t>
      </w:r>
      <w:ins w:id="473" w:author="Nodder" w:date="2020-09-27T16:31:00Z">
        <w:r w:rsidR="00BD12DF">
          <w:rPr>
            <w:lang w:val="en-US"/>
          </w:rPr>
          <w:t>°</w:t>
        </w:r>
      </w:ins>
      <w:r w:rsidR="00461ADB">
        <w:rPr>
          <w:lang w:val="en-US"/>
        </w:rPr>
        <w:t xml:space="preserve">C </w:t>
      </w:r>
      <w:r w:rsidR="006A20DA">
        <w:rPr>
          <w:lang w:val="en-US"/>
        </w:rPr>
        <w:t>until analysis</w:t>
      </w:r>
      <w:r w:rsidR="00E01010">
        <w:rPr>
          <w:lang w:val="en-US"/>
        </w:rPr>
        <w:t xml:space="preserve"> (</w:t>
      </w:r>
      <w:r w:rsidR="00E01010" w:rsidRPr="00030363">
        <w:rPr>
          <w:highlight w:val="yellow"/>
          <w:lang w:val="en-US"/>
          <w:rPrChange w:id="474" w:author="Nodder" w:date="2020-09-27T16:28:00Z">
            <w:rPr>
              <w:lang w:val="en-US"/>
            </w:rPr>
          </w:rPrChange>
        </w:rPr>
        <w:t>look into analysis methods of Hamilton lab</w:t>
      </w:r>
      <w:r w:rsidR="00E01010">
        <w:rPr>
          <w:lang w:val="en-US"/>
        </w:rPr>
        <w:t>)</w:t>
      </w:r>
      <w:r w:rsidR="004014F2">
        <w:rPr>
          <w:lang w:val="en-US"/>
        </w:rPr>
        <w:t>.</w:t>
      </w:r>
      <w:r w:rsidR="008168A7">
        <w:rPr>
          <w:lang w:val="en-US"/>
        </w:rPr>
        <w:t xml:space="preserve"> </w:t>
      </w:r>
      <w:r w:rsidR="001479BC">
        <w:rPr>
          <w:lang w:val="en-US"/>
        </w:rPr>
        <w:t xml:space="preserve"> </w:t>
      </w:r>
    </w:p>
    <w:p w14:paraId="417A1304" w14:textId="385E4A73" w:rsidR="00915853" w:rsidRPr="00BC1597" w:rsidDel="00BE6CA7" w:rsidRDefault="00BD6914" w:rsidP="00156B58">
      <w:pPr>
        <w:autoSpaceDE w:val="0"/>
        <w:autoSpaceDN w:val="0"/>
        <w:adjustRightInd w:val="0"/>
        <w:spacing w:after="120" w:line="360" w:lineRule="auto"/>
        <w:ind w:firstLine="284"/>
        <w:rPr>
          <w:del w:id="475" w:author="Andres Gutierrez Rodriguez" w:date="2021-03-11T11:52:00Z"/>
          <w:lang w:val="en-US"/>
        </w:rPr>
      </w:pPr>
      <w:del w:id="476" w:author="Andres Gutierrez Rodriguez" w:date="2021-03-11T11:52:00Z">
        <w:r w:rsidDel="00BE6CA7">
          <w:rPr>
            <w:lang w:val="en-US"/>
          </w:rPr>
          <w:delText xml:space="preserve">For DNA, 1.5 – 5 L </w:delText>
        </w:r>
        <w:r w:rsidR="00C71E70" w:rsidDel="00BE6CA7">
          <w:rPr>
            <w:lang w:val="en-US"/>
          </w:rPr>
          <w:delText xml:space="preserve">of seawater </w:delText>
        </w:r>
        <w:r w:rsidDel="00BE6CA7">
          <w:rPr>
            <w:lang w:val="en-US"/>
          </w:rPr>
          <w:delText xml:space="preserve">were filtered either </w:delText>
        </w:r>
        <w:r w:rsidR="00C71E70" w:rsidDel="00BE6CA7">
          <w:rPr>
            <w:lang w:val="en-US"/>
          </w:rPr>
          <w:delText>through 47-mm polyethersulfon</w:delText>
        </w:r>
      </w:del>
      <w:ins w:id="477" w:author="Nodder" w:date="2020-09-27T16:29:00Z">
        <w:del w:id="478" w:author="Andres Gutierrez Rodriguez" w:date="2021-03-11T11:52:00Z">
          <w:r w:rsidR="00BD1555" w:rsidDel="00BE6CA7">
            <w:rPr>
              <w:lang w:val="en-US"/>
            </w:rPr>
            <w:delText>e</w:delText>
          </w:r>
        </w:del>
      </w:ins>
      <w:del w:id="479" w:author="Andres Gutierrez Rodriguez" w:date="2021-03-11T11:52:00Z">
        <w:r w:rsidR="00C71E70" w:rsidDel="00BE6CA7">
          <w:rPr>
            <w:lang w:val="en-US"/>
          </w:rPr>
          <w:delText xml:space="preserve"> membrane </w:delText>
        </w:r>
        <w:r w:rsidR="00C3650C" w:rsidDel="00BE6CA7">
          <w:rPr>
            <w:lang w:val="en-US"/>
          </w:rPr>
          <w:delText xml:space="preserve">disc </w:delText>
        </w:r>
        <w:r w:rsidR="00C71E70" w:rsidDel="00BE6CA7">
          <w:rPr>
            <w:lang w:val="en-US"/>
          </w:rPr>
          <w:delText xml:space="preserve">filter using low </w:delText>
        </w:r>
        <w:r w:rsidR="00A057E3" w:rsidDel="00BE6CA7">
          <w:rPr>
            <w:lang w:val="en-US"/>
          </w:rPr>
          <w:delText xml:space="preserve">vacuum or through </w:delText>
        </w:r>
      </w:del>
      <w:ins w:id="480" w:author="Nodder" w:date="2020-09-27T16:30:00Z">
        <w:del w:id="481" w:author="Andres Gutierrez Rodriguez" w:date="2021-03-11T11:52:00Z">
          <w:r w:rsidR="00AD7A95" w:rsidDel="00BE6CA7">
            <w:rPr>
              <w:lang w:val="en-US"/>
            </w:rPr>
            <w:delText>S</w:delText>
          </w:r>
        </w:del>
      </w:ins>
      <w:del w:id="482" w:author="Andres Gutierrez Rodriguez" w:date="2021-03-11T11:52:00Z">
        <w:r w:rsidR="00A057E3" w:rsidDel="00BE6CA7">
          <w:rPr>
            <w:lang w:val="en-US"/>
          </w:rPr>
          <w:delText xml:space="preserve">sterivex </w:delText>
        </w:r>
      </w:del>
      <w:ins w:id="483" w:author="Nodder" w:date="2020-09-27T16:30:00Z">
        <w:del w:id="484" w:author="Andres Gutierrez Rodriguez" w:date="2021-03-11T11:52:00Z">
          <w:r w:rsidR="00AD7A95" w:rsidDel="00BE6CA7">
            <w:rPr>
              <w:lang w:val="en-US"/>
            </w:rPr>
            <w:delText xml:space="preserve">filter units </w:delText>
          </w:r>
        </w:del>
      </w:ins>
      <w:del w:id="485" w:author="Andres Gutierrez Rodriguez" w:date="2021-03-11T11:52:00Z">
        <w:r w:rsidR="00A057E3" w:rsidDel="00BE6CA7">
          <w:rPr>
            <w:lang w:val="en-US"/>
          </w:rPr>
          <w:delText>(Millipore</w:delText>
        </w:r>
      </w:del>
      <w:ins w:id="486" w:author="Nodder" w:date="2020-09-27T16:30:00Z">
        <w:del w:id="487" w:author="Andres Gutierrez Rodriguez" w:date="2021-03-11T11:52:00Z">
          <w:r w:rsidR="00AD7A95" w:rsidDel="00BE6CA7">
            <w:rPr>
              <w:lang w:val="en-US"/>
            </w:rPr>
            <w:delText>,</w:delText>
          </w:r>
        </w:del>
      </w:ins>
      <w:del w:id="488" w:author="Andres Gutierrez Rodriguez" w:date="2021-03-11T11:52:00Z">
        <w:r w:rsidR="00A057E3" w:rsidDel="00BE6CA7">
          <w:rPr>
            <w:lang w:val="en-US"/>
          </w:rPr>
          <w:delText xml:space="preserve"> – Sterivex – 0.22-</w:delText>
        </w:r>
        <w:r w:rsidR="00A057E3" w:rsidRPr="00A057E3" w:rsidDel="00BE6CA7">
          <w:rPr>
            <w:rFonts w:ascii="Symbol" w:hAnsi="Symbol"/>
            <w:lang w:val="en-US"/>
          </w:rPr>
          <w:delText>m</w:delText>
        </w:r>
        <w:r w:rsidR="00A057E3" w:rsidDel="00BE6CA7">
          <w:rPr>
            <w:lang w:val="en-US"/>
          </w:rPr>
          <w:delText xml:space="preserve">m) </w:delText>
        </w:r>
        <w:r w:rsidR="00C3650C" w:rsidDel="00BE6CA7">
          <w:rPr>
            <w:lang w:val="en-US"/>
          </w:rPr>
          <w:delText xml:space="preserve">using a peristaltic pump. Disc filters were then </w:delText>
        </w:r>
        <w:r w:rsidR="0039635F" w:rsidDel="00BE6CA7">
          <w:rPr>
            <w:lang w:val="en-US"/>
          </w:rPr>
          <w:delText xml:space="preserve">folded and stored in 1.5 mL cryovials </w:delText>
        </w:r>
        <w:r w:rsidR="00C3094E" w:rsidDel="00BE6CA7">
          <w:rPr>
            <w:lang w:val="en-US"/>
          </w:rPr>
          <w:delText>and s</w:delText>
        </w:r>
      </w:del>
      <w:ins w:id="489" w:author="Nodder" w:date="2020-09-27T16:30:00Z">
        <w:del w:id="490" w:author="Andres Gutierrez Rodriguez" w:date="2021-03-11T11:52:00Z">
          <w:r w:rsidR="00AD7A95" w:rsidDel="00BE6CA7">
            <w:rPr>
              <w:lang w:val="en-US"/>
            </w:rPr>
            <w:delText>S</w:delText>
          </w:r>
        </w:del>
      </w:ins>
      <w:del w:id="491" w:author="Andres Gutierrez Rodriguez" w:date="2021-03-11T11:52:00Z">
        <w:r w:rsidR="00C3094E" w:rsidDel="00BE6CA7">
          <w:rPr>
            <w:lang w:val="en-US"/>
          </w:rPr>
          <w:delText xml:space="preserve">terivex </w:delText>
        </w:r>
      </w:del>
      <w:ins w:id="492" w:author="Nodder" w:date="2020-09-27T16:30:00Z">
        <w:del w:id="493" w:author="Andres Gutierrez Rodriguez" w:date="2021-03-11T11:52:00Z">
          <w:r w:rsidR="00AD7A95" w:rsidDel="00BE6CA7">
            <w:rPr>
              <w:lang w:val="en-US"/>
            </w:rPr>
            <w:delText xml:space="preserve">units </w:delText>
          </w:r>
        </w:del>
      </w:ins>
      <w:del w:id="494" w:author="Andres Gutierrez Rodriguez" w:date="2021-03-11T11:52:00Z">
        <w:r w:rsidR="00C3094E" w:rsidDel="00BE6CA7">
          <w:rPr>
            <w:lang w:val="en-US"/>
          </w:rPr>
          <w:delText xml:space="preserve">were filled with RNA </w:delText>
        </w:r>
      </w:del>
      <w:ins w:id="495" w:author="Nodder" w:date="2020-09-27T16:30:00Z">
        <w:del w:id="496" w:author="Andres Gutierrez Rodriguez" w:date="2021-03-11T11:52:00Z">
          <w:r w:rsidR="00AD7A95" w:rsidDel="00BE6CA7">
            <w:rPr>
              <w:lang w:val="en-US"/>
            </w:rPr>
            <w:delText>L</w:delText>
          </w:r>
        </w:del>
      </w:ins>
      <w:del w:id="497" w:author="Andres Gutierrez Rodriguez" w:date="2021-03-11T11:52:00Z">
        <w:r w:rsidR="00C3094E" w:rsidDel="00BE6CA7">
          <w:rPr>
            <w:lang w:val="en-US"/>
          </w:rPr>
          <w:delText>later and flash-free</w:delText>
        </w:r>
      </w:del>
      <w:ins w:id="498" w:author="Nodder" w:date="2020-09-27T16:30:00Z">
        <w:del w:id="499" w:author="Andres Gutierrez Rodriguez" w:date="2021-03-11T11:52:00Z">
          <w:r w:rsidR="00AD7A95" w:rsidDel="00BE6CA7">
            <w:rPr>
              <w:lang w:val="en-US"/>
            </w:rPr>
            <w:delText>o</w:delText>
          </w:r>
        </w:del>
      </w:ins>
      <w:del w:id="500" w:author="Andres Gutierrez Rodriguez" w:date="2021-03-11T11:52:00Z">
        <w:r w:rsidR="00C3094E" w:rsidDel="00BE6CA7">
          <w:rPr>
            <w:lang w:val="en-US"/>
          </w:rPr>
          <w:delText>ze</w:delText>
        </w:r>
      </w:del>
      <w:ins w:id="501" w:author="Nodder" w:date="2020-09-27T16:30:00Z">
        <w:del w:id="502" w:author="Andres Gutierrez Rodriguez" w:date="2021-03-11T11:52:00Z">
          <w:r w:rsidR="00AD7A95" w:rsidDel="00BE6CA7">
            <w:rPr>
              <w:lang w:val="en-US"/>
            </w:rPr>
            <w:delText>n</w:delText>
          </w:r>
        </w:del>
      </w:ins>
      <w:del w:id="503" w:author="Andres Gutierrez Rodriguez" w:date="2021-03-11T11:52:00Z">
        <w:r w:rsidR="00C3094E" w:rsidDel="00BE6CA7">
          <w:rPr>
            <w:lang w:val="en-US"/>
          </w:rPr>
          <w:delText xml:space="preserve"> in liquid nitrogen prior to </w:delText>
        </w:r>
        <w:r w:rsidR="008C38C5" w:rsidDel="00BE6CA7">
          <w:rPr>
            <w:lang w:val="en-US"/>
          </w:rPr>
          <w:delText xml:space="preserve">storing them at -80 </w:delText>
        </w:r>
      </w:del>
      <w:ins w:id="504" w:author="Nodder" w:date="2020-09-27T16:31:00Z">
        <w:del w:id="505" w:author="Andres Gutierrez Rodriguez" w:date="2021-03-11T11:52:00Z">
          <w:r w:rsidR="00BD12DF" w:rsidDel="00BE6CA7">
            <w:rPr>
              <w:lang w:val="en-US"/>
            </w:rPr>
            <w:delText>°</w:delText>
          </w:r>
        </w:del>
      </w:ins>
      <w:del w:id="506" w:author="Andres Gutierrez Rodriguez" w:date="2021-03-11T11:52:00Z">
        <w:r w:rsidR="008C38C5" w:rsidDel="00BE6CA7">
          <w:rPr>
            <w:lang w:val="en-US"/>
          </w:rPr>
          <w:delText>C</w:delText>
        </w:r>
      </w:del>
      <w:del w:id="507" w:author="Andres Gutierrez Rodriguez" w:date="2021-03-11T11:47:00Z">
        <w:r w:rsidR="008C38C5" w:rsidDel="00BE6CA7">
          <w:rPr>
            <w:lang w:val="en-US"/>
          </w:rPr>
          <w:delText xml:space="preserve"> (except </w:delText>
        </w:r>
      </w:del>
      <w:ins w:id="508" w:author="Nodder" w:date="2020-09-27T16:31:00Z">
        <w:del w:id="509" w:author="Andres Gutierrez Rodriguez" w:date="2021-03-11T11:47:00Z">
          <w:r w:rsidR="00AD7A95" w:rsidDel="00BE6CA7">
            <w:rPr>
              <w:lang w:val="en-US"/>
            </w:rPr>
            <w:delText>S</w:delText>
          </w:r>
        </w:del>
      </w:ins>
      <w:del w:id="510" w:author="Andres Gutierrez Rodriguez" w:date="2021-03-11T11:47:00Z">
        <w:r w:rsidR="00192801" w:rsidDel="00BE6CA7">
          <w:rPr>
            <w:lang w:val="en-US"/>
          </w:rPr>
          <w:delText>sterivex from TAN1702 which were flash-freezed</w:delText>
        </w:r>
      </w:del>
      <w:ins w:id="511" w:author="Nodder" w:date="2020-09-27T16:30:00Z">
        <w:del w:id="512" w:author="Andres Gutierrez Rodriguez" w:date="2021-03-11T11:47:00Z">
          <w:r w:rsidR="00AD7A95" w:rsidDel="00BE6CA7">
            <w:rPr>
              <w:lang w:val="en-US"/>
            </w:rPr>
            <w:delText>on</w:delText>
          </w:r>
        </w:del>
      </w:ins>
      <w:del w:id="513" w:author="Andres Gutierrez Rodriguez" w:date="2021-03-11T11:47:00Z">
        <w:r w:rsidR="00192801" w:rsidDel="00BE6CA7">
          <w:rPr>
            <w:lang w:val="en-US"/>
          </w:rPr>
          <w:delText xml:space="preserve"> and stored at -80C without RNA</w:delText>
        </w:r>
      </w:del>
      <w:ins w:id="514" w:author="Nodder" w:date="2020-09-27T16:31:00Z">
        <w:del w:id="515" w:author="Andres Gutierrez Rodriguez" w:date="2021-03-11T11:47:00Z">
          <w:r w:rsidR="00AD7A95" w:rsidDel="00BE6CA7">
            <w:rPr>
              <w:lang w:val="en-US"/>
            </w:rPr>
            <w:delText xml:space="preserve"> L</w:delText>
          </w:r>
        </w:del>
      </w:ins>
      <w:del w:id="516" w:author="Andres Gutierrez Rodriguez" w:date="2021-03-11T11:47:00Z">
        <w:r w:rsidR="00192801" w:rsidDel="00BE6CA7">
          <w:rPr>
            <w:lang w:val="en-US"/>
          </w:rPr>
          <w:delText>later).</w:delText>
        </w:r>
        <w:r w:rsidR="008C38C5" w:rsidDel="00BE6CA7">
          <w:rPr>
            <w:lang w:val="en-US"/>
          </w:rPr>
          <w:delText xml:space="preserve">  </w:delText>
        </w:r>
        <w:r w:rsidR="00863BE7" w:rsidRPr="00BD12DF" w:rsidDel="00BE6CA7">
          <w:rPr>
            <w:highlight w:val="yellow"/>
            <w:lang w:val="en-US"/>
            <w:rPrChange w:id="517" w:author="Nodder" w:date="2020-09-27T16:31:00Z">
              <w:rPr>
                <w:lang w:val="en-US"/>
              </w:rPr>
            </w:rPrChange>
          </w:rPr>
          <w:delText>Need</w:delText>
        </w:r>
        <w:r w:rsidR="00192801" w:rsidRPr="00BD12DF" w:rsidDel="00BE6CA7">
          <w:rPr>
            <w:highlight w:val="yellow"/>
            <w:lang w:val="en-US"/>
            <w:rPrChange w:id="518" w:author="Nodder" w:date="2020-09-27T16:31:00Z">
              <w:rPr>
                <w:lang w:val="en-US"/>
              </w:rPr>
            </w:rPrChange>
          </w:rPr>
          <w:delText xml:space="preserve"> to look into voyage-specific </w:delText>
        </w:r>
        <w:r w:rsidR="00863BE7" w:rsidRPr="00BD12DF" w:rsidDel="00BE6CA7">
          <w:rPr>
            <w:highlight w:val="yellow"/>
            <w:lang w:val="en-US"/>
            <w:rPrChange w:id="519" w:author="Nodder" w:date="2020-09-27T16:31:00Z">
              <w:rPr>
                <w:lang w:val="en-US"/>
              </w:rPr>
            </w:rPrChange>
          </w:rPr>
          <w:delText>sampling details.</w:delText>
        </w:r>
        <w:r w:rsidR="00BC1597" w:rsidRPr="00BD12DF" w:rsidDel="00BE6CA7">
          <w:rPr>
            <w:highlight w:val="yellow"/>
            <w:lang w:val="en-US"/>
            <w:rPrChange w:id="520" w:author="Nodder" w:date="2020-09-27T16:31:00Z">
              <w:rPr>
                <w:lang w:val="en-US"/>
              </w:rPr>
            </w:rPrChange>
          </w:rPr>
          <w:delText xml:space="preserve"> (</w:delText>
        </w:r>
        <w:r w:rsidR="005F49BF" w:rsidRPr="00BD12DF" w:rsidDel="00BE6CA7">
          <w:rPr>
            <w:highlight w:val="yellow"/>
            <w:lang w:val="en-US"/>
            <w:rPrChange w:id="521" w:author="Nodder" w:date="2020-09-27T16:31:00Z">
              <w:rPr>
                <w:lang w:val="en-US"/>
              </w:rPr>
            </w:rPrChange>
          </w:rPr>
          <w:delText xml:space="preserve">POC/PON and FCM </w:delText>
        </w:r>
        <w:r w:rsidR="004E0AC0" w:rsidRPr="00BD12DF" w:rsidDel="00BE6CA7">
          <w:rPr>
            <w:highlight w:val="yellow"/>
            <w:lang w:val="en-US"/>
            <w:rPrChange w:id="522" w:author="Nodder" w:date="2020-09-27T16:31:00Z">
              <w:rPr>
                <w:lang w:val="en-US"/>
              </w:rPr>
            </w:rPrChange>
          </w:rPr>
          <w:delText>(</w:delText>
        </w:r>
        <w:r w:rsidR="005F49BF" w:rsidRPr="00BD12DF" w:rsidDel="00BE6CA7">
          <w:rPr>
            <w:highlight w:val="yellow"/>
            <w:lang w:val="en-US"/>
            <w:rPrChange w:id="523" w:author="Nodder" w:date="2020-09-27T16:31:00Z">
              <w:rPr>
                <w:lang w:val="en-US"/>
              </w:rPr>
            </w:rPrChange>
          </w:rPr>
          <w:delText>not included for now</w:delText>
        </w:r>
        <w:r w:rsidR="00C444C4" w:rsidRPr="00BD12DF" w:rsidDel="00BE6CA7">
          <w:rPr>
            <w:highlight w:val="yellow"/>
            <w:lang w:val="en-US"/>
            <w:rPrChange w:id="524" w:author="Nodder" w:date="2020-09-27T16:31:00Z">
              <w:rPr>
                <w:lang w:val="en-US"/>
              </w:rPr>
            </w:rPrChange>
          </w:rPr>
          <w:delText xml:space="preserve"> because </w:delText>
        </w:r>
        <w:r w:rsidR="00BC1597" w:rsidRPr="00BD12DF" w:rsidDel="00BE6CA7">
          <w:rPr>
            <w:highlight w:val="yellow"/>
            <w:lang w:val="en-US"/>
            <w:rPrChange w:id="525" w:author="Nodder" w:date="2020-09-27T16:31:00Z">
              <w:rPr>
                <w:lang w:val="en-US"/>
              </w:rPr>
            </w:rPrChange>
          </w:rPr>
          <w:delText>not available for all voyages</w:delText>
        </w:r>
        <w:r w:rsidR="005F49BF" w:rsidRPr="00BD12DF" w:rsidDel="00BE6CA7">
          <w:rPr>
            <w:highlight w:val="yellow"/>
            <w:lang w:val="en-US"/>
            <w:rPrChange w:id="526" w:author="Nodder" w:date="2020-09-27T16:31:00Z">
              <w:rPr>
                <w:lang w:val="en-US"/>
              </w:rPr>
            </w:rPrChange>
          </w:rPr>
          <w:delText>)</w:delText>
        </w:r>
      </w:del>
    </w:p>
    <w:p w14:paraId="3AA09D41" w14:textId="77777777" w:rsidR="00651211" w:rsidRPr="00651211" w:rsidRDefault="00651211" w:rsidP="00FC4A12">
      <w:pPr>
        <w:spacing w:line="276" w:lineRule="auto"/>
        <w:jc w:val="both"/>
        <w:rPr>
          <w:sz w:val="20"/>
          <w:szCs w:val="20"/>
          <w:lang w:val="en-US"/>
        </w:rPr>
      </w:pPr>
    </w:p>
    <w:p w14:paraId="4EFDF957" w14:textId="7E6BC498" w:rsidR="00386764" w:rsidRPr="0042569E" w:rsidDel="006847FA" w:rsidRDefault="00386764">
      <w:pPr>
        <w:pStyle w:val="ListParagraph"/>
        <w:numPr>
          <w:ilvl w:val="1"/>
          <w:numId w:val="18"/>
        </w:numPr>
        <w:autoSpaceDE w:val="0"/>
        <w:autoSpaceDN w:val="0"/>
        <w:adjustRightInd w:val="0"/>
        <w:spacing w:line="360" w:lineRule="auto"/>
        <w:jc w:val="both"/>
        <w:rPr>
          <w:ins w:id="527" w:author="Andres Gutierrez Rodriguez" w:date="2021-03-11T11:52:00Z"/>
          <w:del w:id="528" w:author="Andres Gutierrez Rodriguez [2]" w:date="2021-03-11T12:30:00Z"/>
          <w:u w:val="single"/>
          <w:lang w:val="en-US"/>
        </w:rPr>
        <w:pPrChange w:id="529" w:author="Andres Gutierrez Rodriguez [2]" w:date="2021-03-11T12:30:00Z">
          <w:pPr>
            <w:pStyle w:val="ListParagraph"/>
            <w:numPr>
              <w:ilvl w:val="1"/>
              <w:numId w:val="18"/>
            </w:numPr>
            <w:spacing w:line="276" w:lineRule="auto"/>
            <w:ind w:left="644" w:hanging="360"/>
            <w:jc w:val="both"/>
          </w:pPr>
        </w:pPrChange>
      </w:pPr>
      <w:r w:rsidRPr="0042569E">
        <w:rPr>
          <w:rFonts w:ascii="Times New Roman" w:eastAsia="Times New Roman" w:hAnsi="Times New Roman" w:cs="Times New Roman"/>
          <w:u w:val="single"/>
          <w:lang w:val="en-US" w:eastAsia="en-GB"/>
          <w:rPrChange w:id="530" w:author="Andres Gutierrez Rodriguez [2]" w:date="2021-03-15T11:37:00Z">
            <w:rPr>
              <w:u w:val="single"/>
              <w:lang w:val="en-US"/>
            </w:rPr>
          </w:rPrChange>
        </w:rPr>
        <w:t xml:space="preserve">DNA </w:t>
      </w:r>
      <w:ins w:id="531" w:author="Andres Gutierrez Rodriguez [2]" w:date="2021-03-12T11:18:00Z">
        <w:r w:rsidR="00A702EC" w:rsidRPr="0042569E">
          <w:rPr>
            <w:rFonts w:ascii="Times New Roman" w:eastAsia="Times New Roman" w:hAnsi="Times New Roman" w:cs="Times New Roman"/>
            <w:u w:val="single"/>
            <w:lang w:val="en-US" w:eastAsia="en-GB"/>
            <w:rPrChange w:id="532" w:author="Andres Gutierrez Rodriguez [2]" w:date="2021-03-15T11:37:00Z">
              <w:rPr>
                <w:u w:val="single"/>
                <w:lang w:val="en-US"/>
              </w:rPr>
            </w:rPrChange>
          </w:rPr>
          <w:t xml:space="preserve">samples collection and </w:t>
        </w:r>
      </w:ins>
      <w:r w:rsidRPr="0042569E">
        <w:rPr>
          <w:rFonts w:ascii="Times New Roman" w:eastAsia="Times New Roman" w:hAnsi="Times New Roman" w:cs="Times New Roman"/>
          <w:u w:val="single"/>
          <w:lang w:val="en-US" w:eastAsia="en-GB"/>
          <w:rPrChange w:id="533" w:author="Andres Gutierrez Rodriguez [2]" w:date="2021-03-15T11:37:00Z">
            <w:rPr>
              <w:u w:val="single"/>
              <w:lang w:val="en-US"/>
            </w:rPr>
          </w:rPrChange>
        </w:rPr>
        <w:t>extraction</w:t>
      </w:r>
      <w:del w:id="534" w:author="Andres Gutierrez Rodriguez [2]" w:date="2021-03-11T12:30:00Z">
        <w:r w:rsidRPr="0042569E" w:rsidDel="006847FA">
          <w:rPr>
            <w:rFonts w:ascii="Times New Roman" w:eastAsia="Times New Roman" w:hAnsi="Times New Roman" w:cs="Times New Roman"/>
            <w:u w:val="single"/>
            <w:lang w:val="en-US" w:eastAsia="en-GB"/>
            <w:rPrChange w:id="535" w:author="Andres Gutierrez Rodriguez [2]" w:date="2021-03-15T11:37:00Z">
              <w:rPr>
                <w:u w:val="single"/>
                <w:lang w:val="en-US"/>
              </w:rPr>
            </w:rPrChange>
          </w:rPr>
          <w:delText>,</w:delText>
        </w:r>
      </w:del>
      <w:r w:rsidRPr="0042569E">
        <w:rPr>
          <w:u w:val="single"/>
          <w:lang w:val="en-US"/>
        </w:rPr>
        <w:t xml:space="preserve"> </w:t>
      </w:r>
      <w:del w:id="536" w:author="Andres Gutierrez Rodriguez [2]" w:date="2021-03-11T12:30:00Z">
        <w:r w:rsidRPr="0042569E" w:rsidDel="006847FA">
          <w:rPr>
            <w:u w:val="single"/>
            <w:lang w:val="en-US"/>
          </w:rPr>
          <w:delText>amplification and sequencing</w:delText>
        </w:r>
      </w:del>
    </w:p>
    <w:p w14:paraId="170BE9D2" w14:textId="77777777" w:rsidR="006847FA" w:rsidRDefault="006847FA" w:rsidP="00276EFE">
      <w:pPr>
        <w:pStyle w:val="ListParagraph"/>
        <w:numPr>
          <w:ilvl w:val="1"/>
          <w:numId w:val="18"/>
        </w:numPr>
        <w:autoSpaceDE w:val="0"/>
        <w:autoSpaceDN w:val="0"/>
        <w:adjustRightInd w:val="0"/>
        <w:spacing w:line="360" w:lineRule="auto"/>
        <w:jc w:val="both"/>
        <w:rPr>
          <w:ins w:id="537" w:author="Andres Gutierrez Rodriguez [2]" w:date="2021-03-11T12:30:00Z"/>
          <w:lang w:val="en-US"/>
        </w:rPr>
      </w:pPr>
    </w:p>
    <w:p w14:paraId="1CDD9EA1" w14:textId="570FDFDC" w:rsidR="006847FA" w:rsidRPr="006847FA" w:rsidRDefault="00BE6CA7">
      <w:pPr>
        <w:autoSpaceDE w:val="0"/>
        <w:autoSpaceDN w:val="0"/>
        <w:adjustRightInd w:val="0"/>
        <w:spacing w:line="360" w:lineRule="auto"/>
        <w:ind w:firstLine="283"/>
        <w:jc w:val="both"/>
        <w:rPr>
          <w:ins w:id="538" w:author="Andres Gutierrez Rodriguez [2]" w:date="2021-03-11T12:30:00Z"/>
          <w:lang w:val="en-US"/>
        </w:rPr>
        <w:pPrChange w:id="539" w:author="Andres Gutierrez Rodriguez [2]" w:date="2021-03-11T12:34:00Z">
          <w:pPr>
            <w:autoSpaceDE w:val="0"/>
            <w:autoSpaceDN w:val="0"/>
            <w:adjustRightInd w:val="0"/>
            <w:spacing w:line="360" w:lineRule="auto"/>
            <w:jc w:val="both"/>
          </w:pPr>
        </w:pPrChange>
      </w:pPr>
      <w:ins w:id="540" w:author="Andres Gutierrez Rodriguez" w:date="2021-03-11T11:53:00Z">
        <w:r w:rsidRPr="006847FA">
          <w:rPr>
            <w:lang w:val="en-US"/>
          </w:rPr>
          <w:t>Seawater samples of</w:t>
        </w:r>
      </w:ins>
      <w:ins w:id="541" w:author="Andres Gutierrez Rodriguez" w:date="2021-03-11T11:52:00Z">
        <w:r w:rsidRPr="006847FA">
          <w:rPr>
            <w:lang w:val="en-US"/>
          </w:rPr>
          <w:t xml:space="preserve"> 1.5</w:t>
        </w:r>
        <w:del w:id="542" w:author="Andres Gutierrez Rodriguez [2]" w:date="2021-03-11T12:30:00Z">
          <w:r w:rsidRPr="006847FA" w:rsidDel="006847FA">
            <w:rPr>
              <w:lang w:val="en-US"/>
            </w:rPr>
            <w:delText xml:space="preserve"> </w:delText>
          </w:r>
        </w:del>
        <w:r w:rsidRPr="006847FA">
          <w:rPr>
            <w:lang w:val="en-US"/>
          </w:rPr>
          <w:t>–</w:t>
        </w:r>
        <w:del w:id="543" w:author="Andres Gutierrez Rodriguez [2]" w:date="2021-03-11T12:30:00Z">
          <w:r w:rsidRPr="006847FA" w:rsidDel="006847FA">
            <w:rPr>
              <w:lang w:val="en-US"/>
            </w:rPr>
            <w:delText xml:space="preserve"> </w:delText>
          </w:r>
        </w:del>
        <w:r w:rsidRPr="006847FA">
          <w:rPr>
            <w:lang w:val="en-US"/>
          </w:rPr>
          <w:t xml:space="preserve">5 L of were filtered either </w:t>
        </w:r>
      </w:ins>
      <w:ins w:id="544" w:author="Andres Gutierrez Rodriguez" w:date="2021-03-11T11:53:00Z">
        <w:r w:rsidRPr="006847FA">
          <w:rPr>
            <w:lang w:val="en-US"/>
          </w:rPr>
          <w:t xml:space="preserve">through 0.2 um filters (47-mm </w:t>
        </w:r>
        <w:proofErr w:type="spellStart"/>
        <w:r w:rsidRPr="006847FA">
          <w:rPr>
            <w:lang w:val="en-US"/>
          </w:rPr>
          <w:t>polyethersulfone</w:t>
        </w:r>
        <w:proofErr w:type="spellEnd"/>
        <w:r w:rsidRPr="006847FA">
          <w:rPr>
            <w:lang w:val="en-US"/>
          </w:rPr>
          <w:t xml:space="preserve">, Pall-Gelman) using low vacuum or through 0.22 um </w:t>
        </w:r>
        <w:proofErr w:type="spellStart"/>
        <w:r w:rsidRPr="006847FA">
          <w:rPr>
            <w:lang w:val="en-US"/>
          </w:rPr>
          <w:t>Sterivex</w:t>
        </w:r>
        <w:proofErr w:type="spellEnd"/>
        <w:r w:rsidRPr="006847FA">
          <w:rPr>
            <w:lang w:val="en-US"/>
          </w:rPr>
          <w:t xml:space="preserve"> filter units (Millipore) using a peristaltic pump (Cole-Palmer). Disc filters were then folded and placed in cryovials and </w:t>
        </w:r>
        <w:proofErr w:type="spellStart"/>
        <w:r w:rsidRPr="006847FA">
          <w:rPr>
            <w:lang w:val="en-US"/>
          </w:rPr>
          <w:t>Sterivex</w:t>
        </w:r>
        <w:proofErr w:type="spellEnd"/>
        <w:r w:rsidRPr="006847FA">
          <w:rPr>
            <w:lang w:val="en-US"/>
          </w:rPr>
          <w:t xml:space="preserve"> units were filled with RNA Later and flash-frozen in liquid nitrogen prior to storing at -80 °C. </w:t>
        </w:r>
      </w:ins>
      <w:ins w:id="545" w:author="Andres Gutierrez Rodriguez" w:date="2021-03-11T11:54:00Z">
        <w:r w:rsidR="00572777" w:rsidRPr="006847FA">
          <w:rPr>
            <w:lang w:val="en-US"/>
          </w:rPr>
          <w:t xml:space="preserve">Disc filters were cut in two </w:t>
        </w:r>
      </w:ins>
      <w:ins w:id="546" w:author="Andres Gutierrez Rodriguez" w:date="2021-03-11T11:55:00Z">
        <w:r w:rsidR="00C877B7" w:rsidRPr="006847FA">
          <w:rPr>
            <w:lang w:val="en-US"/>
          </w:rPr>
          <w:t xml:space="preserve">halves </w:t>
        </w:r>
      </w:ins>
      <w:ins w:id="547" w:author="Andres Gutierrez Rodriguez" w:date="2021-03-11T11:54:00Z">
        <w:r w:rsidR="00572777" w:rsidRPr="006847FA">
          <w:rPr>
            <w:lang w:val="en-US"/>
          </w:rPr>
          <w:t xml:space="preserve">first and </w:t>
        </w:r>
      </w:ins>
      <w:ins w:id="548" w:author="Andres Gutierrez Rodriguez" w:date="2021-03-11T11:55:00Z">
        <w:r w:rsidR="00C877B7" w:rsidRPr="006847FA">
          <w:rPr>
            <w:lang w:val="en-US"/>
          </w:rPr>
          <w:t xml:space="preserve">then </w:t>
        </w:r>
      </w:ins>
      <w:ins w:id="549" w:author="Andres Gutierrez Rodriguez" w:date="2021-03-11T11:54:00Z">
        <w:r w:rsidR="00572777" w:rsidRPr="006847FA">
          <w:rPr>
            <w:lang w:val="en-US"/>
          </w:rPr>
          <w:t>into small pieces using a sterile blade</w:t>
        </w:r>
      </w:ins>
      <w:ins w:id="550" w:author="Andres Gutierrez Rodriguez" w:date="2021-03-11T11:55:00Z">
        <w:r w:rsidR="00572777" w:rsidRPr="006847FA">
          <w:rPr>
            <w:lang w:val="en-US"/>
          </w:rPr>
          <w:t xml:space="preserve">. Each </w:t>
        </w:r>
        <w:r w:rsidR="00C877B7" w:rsidRPr="006847FA">
          <w:rPr>
            <w:lang w:val="en-US"/>
          </w:rPr>
          <w:t xml:space="preserve">half </w:t>
        </w:r>
      </w:ins>
      <w:ins w:id="551" w:author="Andres Gutierrez Rodriguez" w:date="2021-03-11T11:57:00Z">
        <w:r w:rsidR="00C877B7" w:rsidRPr="006847FA">
          <w:rPr>
            <w:lang w:val="en-US"/>
          </w:rPr>
          <w:t xml:space="preserve">was placed in separate tubes and </w:t>
        </w:r>
      </w:ins>
      <w:ins w:id="552" w:author="Andres Gutierrez Rodriguez" w:date="2021-03-11T11:58:00Z">
        <w:r w:rsidR="00C877B7" w:rsidRPr="006847FA">
          <w:rPr>
            <w:lang w:val="en-US"/>
          </w:rPr>
          <w:t>lysed</w:t>
        </w:r>
      </w:ins>
      <w:ins w:id="553" w:author="Andres Gutierrez Rodriguez" w:date="2021-03-11T11:56:00Z">
        <w:r w:rsidR="00C877B7" w:rsidRPr="006847FA">
          <w:rPr>
            <w:lang w:val="en-US"/>
          </w:rPr>
          <w:t xml:space="preserve"> in parallel</w:t>
        </w:r>
      </w:ins>
      <w:ins w:id="554" w:author="Andres Gutierrez Rodriguez" w:date="2021-03-11T11:57:00Z">
        <w:r w:rsidR="00C877B7" w:rsidRPr="006847FA">
          <w:rPr>
            <w:lang w:val="en-US"/>
          </w:rPr>
          <w:t xml:space="preserve"> </w:t>
        </w:r>
      </w:ins>
      <w:ins w:id="555" w:author="Andres Gutierrez Rodriguez [2]" w:date="2021-03-11T12:10:00Z">
        <w:r w:rsidR="009D76D6" w:rsidRPr="006847FA">
          <w:rPr>
            <w:lang w:val="en-US"/>
          </w:rPr>
          <w:t xml:space="preserve">(2 h at 65 C </w:t>
        </w:r>
      </w:ins>
      <w:ins w:id="556" w:author="Andres Gutierrez Rodriguez [2]" w:date="2021-03-11T12:11:00Z">
        <w:r w:rsidR="009D76D6" w:rsidRPr="006847FA">
          <w:rPr>
            <w:lang w:val="en-US"/>
          </w:rPr>
          <w:t xml:space="preserve">on </w:t>
        </w:r>
        <w:proofErr w:type="spellStart"/>
        <w:r w:rsidR="009D76D6" w:rsidRPr="006847FA">
          <w:rPr>
            <w:lang w:val="en-US"/>
          </w:rPr>
          <w:t>Boekel</w:t>
        </w:r>
        <w:proofErr w:type="spellEnd"/>
        <w:r w:rsidR="009D76D6" w:rsidRPr="006847FA">
          <w:rPr>
            <w:lang w:val="en-US"/>
          </w:rPr>
          <w:t xml:space="preserve"> thermomixer set at 750 rpm</w:t>
        </w:r>
      </w:ins>
      <w:ins w:id="557" w:author="Andres Gutierrez Rodriguez [2]" w:date="2021-03-11T12:10:00Z">
        <w:r w:rsidR="009D76D6" w:rsidRPr="006847FA">
          <w:rPr>
            <w:lang w:val="en-US"/>
          </w:rPr>
          <w:t xml:space="preserve">) </w:t>
        </w:r>
      </w:ins>
      <w:ins w:id="558" w:author="Andres Gutierrez Rodriguez" w:date="2021-03-11T11:58:00Z">
        <w:r w:rsidR="00C877B7" w:rsidRPr="006847FA">
          <w:rPr>
            <w:lang w:val="en-US"/>
          </w:rPr>
          <w:t xml:space="preserve">using the </w:t>
        </w:r>
      </w:ins>
      <w:ins w:id="559" w:author="Andres Gutierrez Rodriguez" w:date="2021-03-11T12:00:00Z">
        <w:r w:rsidR="00C877B7" w:rsidRPr="006847FA">
          <w:rPr>
            <w:lang w:val="en-US"/>
          </w:rPr>
          <w:t xml:space="preserve">Midi version of the </w:t>
        </w:r>
        <w:proofErr w:type="spellStart"/>
        <w:r w:rsidR="00C877B7" w:rsidRPr="006847FA">
          <w:rPr>
            <w:lang w:val="en-US"/>
          </w:rPr>
          <w:t>Nucleospin</w:t>
        </w:r>
        <w:proofErr w:type="spellEnd"/>
        <w:r w:rsidR="00C877B7" w:rsidRPr="006847FA">
          <w:rPr>
            <w:lang w:val="en-US"/>
          </w:rPr>
          <w:t xml:space="preserve"> Plant kit </w:t>
        </w:r>
      </w:ins>
      <w:ins w:id="560" w:author="Andres Gutierrez Rodriguez" w:date="2021-03-11T11:58:00Z">
        <w:r w:rsidR="00C877B7" w:rsidRPr="006847FA">
          <w:rPr>
            <w:lang w:val="en-US"/>
          </w:rPr>
          <w:t xml:space="preserve">Midi Kit </w:t>
        </w:r>
      </w:ins>
      <w:ins w:id="561" w:author="Andres Gutierrez Rodriguez" w:date="2021-03-11T12:01:00Z">
        <w:r w:rsidR="00C877B7" w:rsidRPr="006847FA">
          <w:rPr>
            <w:lang w:val="en-US"/>
          </w:rPr>
          <w:t>(</w:t>
        </w:r>
        <w:proofErr w:type="spellStart"/>
        <w:r w:rsidR="00C877B7" w:rsidRPr="006847FA">
          <w:rPr>
            <w:lang w:val="en-US"/>
          </w:rPr>
          <w:t>Macherey</w:t>
        </w:r>
        <w:proofErr w:type="spellEnd"/>
        <w:r w:rsidR="00C877B7" w:rsidRPr="006847FA">
          <w:rPr>
            <w:lang w:val="en-US"/>
          </w:rPr>
          <w:t xml:space="preserve">-Nagel, </w:t>
        </w:r>
        <w:proofErr w:type="spellStart"/>
        <w:r w:rsidR="00C877B7" w:rsidRPr="006847FA">
          <w:rPr>
            <w:lang w:val="en-US"/>
          </w:rPr>
          <w:t>Düren</w:t>
        </w:r>
        <w:proofErr w:type="spellEnd"/>
        <w:r w:rsidR="00C877B7" w:rsidRPr="006847FA">
          <w:rPr>
            <w:lang w:val="en-US"/>
          </w:rPr>
          <w:t>, Germany).</w:t>
        </w:r>
      </w:ins>
      <w:ins w:id="562" w:author="Andres Gutierrez Rodriguez" w:date="2021-03-11T12:02:00Z">
        <w:r w:rsidR="00C877B7" w:rsidRPr="006847FA">
          <w:rPr>
            <w:lang w:val="en-US"/>
          </w:rPr>
          <w:t xml:space="preserve"> </w:t>
        </w:r>
      </w:ins>
      <w:ins w:id="563" w:author="Andres Gutierrez Rodriguez [2]" w:date="2021-03-11T12:07:00Z">
        <w:r w:rsidR="009D76D6" w:rsidRPr="006847FA">
          <w:rPr>
            <w:lang w:val="en-US"/>
          </w:rPr>
          <w:t xml:space="preserve">The 100 </w:t>
        </w:r>
        <w:proofErr w:type="spellStart"/>
        <w:r w:rsidR="009D76D6" w:rsidRPr="006847FA">
          <w:rPr>
            <w:lang w:val="en-US"/>
          </w:rPr>
          <w:t>uL</w:t>
        </w:r>
        <w:proofErr w:type="spellEnd"/>
        <w:r w:rsidR="009D76D6" w:rsidRPr="006847FA">
          <w:rPr>
            <w:lang w:val="en-US"/>
          </w:rPr>
          <w:t xml:space="preserve"> of PL2 buffer recovered from each hal</w:t>
        </w:r>
      </w:ins>
      <w:ins w:id="564" w:author="Andres Gutierrez Rodriguez [2]" w:date="2021-03-11T12:11:00Z">
        <w:r w:rsidR="009D76D6" w:rsidRPr="006847FA">
          <w:rPr>
            <w:lang w:val="en-US"/>
          </w:rPr>
          <w:t>ved filter</w:t>
        </w:r>
      </w:ins>
      <w:ins w:id="565" w:author="Andres Gutierrez Rodriguez [2]" w:date="2021-03-11T12:07:00Z">
        <w:r w:rsidR="009D76D6" w:rsidRPr="006847FA">
          <w:rPr>
            <w:lang w:val="en-US"/>
          </w:rPr>
          <w:t xml:space="preserve"> were </w:t>
        </w:r>
      </w:ins>
      <w:ins w:id="566" w:author="Andres Gutierrez Rodriguez [2]" w:date="2021-03-11T12:11:00Z">
        <w:r w:rsidR="009D76D6" w:rsidRPr="006847FA">
          <w:rPr>
            <w:lang w:val="en-US"/>
          </w:rPr>
          <w:t xml:space="preserve">then </w:t>
        </w:r>
      </w:ins>
      <w:ins w:id="567" w:author="Andres Gutierrez Rodriguez [2]" w:date="2021-03-11T12:07:00Z">
        <w:r w:rsidR="009D76D6" w:rsidRPr="006847FA">
          <w:rPr>
            <w:lang w:val="en-US"/>
          </w:rPr>
          <w:t>pool together and DNA extraction</w:t>
        </w:r>
      </w:ins>
      <w:ins w:id="568" w:author="Andres Gutierrez Rodriguez [2]" w:date="2021-03-11T12:08:00Z">
        <w:r w:rsidR="009D76D6" w:rsidRPr="006847FA">
          <w:rPr>
            <w:lang w:val="en-US"/>
          </w:rPr>
          <w:t xml:space="preserve"> </w:t>
        </w:r>
      </w:ins>
      <w:ins w:id="569" w:author="Andres Gutierrez Rodriguez [2]" w:date="2021-03-11T12:09:00Z">
        <w:r w:rsidR="009D76D6" w:rsidRPr="006847FA">
          <w:rPr>
            <w:lang w:val="en-US"/>
          </w:rPr>
          <w:t xml:space="preserve">procedure continue with the Mini version of the </w:t>
        </w:r>
        <w:proofErr w:type="spellStart"/>
        <w:r w:rsidR="009D76D6" w:rsidRPr="006847FA">
          <w:rPr>
            <w:lang w:val="en-US"/>
          </w:rPr>
          <w:t>Nucleospin</w:t>
        </w:r>
        <w:proofErr w:type="spellEnd"/>
        <w:r w:rsidR="009D76D6" w:rsidRPr="006847FA">
          <w:rPr>
            <w:lang w:val="en-US"/>
          </w:rPr>
          <w:t xml:space="preserve"> Plant kit</w:t>
        </w:r>
      </w:ins>
      <w:ins w:id="570" w:author="Andres Gutierrez Rodriguez [2]" w:date="2021-03-11T12:10:00Z">
        <w:r w:rsidR="009D76D6" w:rsidRPr="006847FA">
          <w:rPr>
            <w:lang w:val="en-US"/>
          </w:rPr>
          <w:t xml:space="preserve">. </w:t>
        </w:r>
      </w:ins>
    </w:p>
    <w:p w14:paraId="33E07B8A" w14:textId="4FAA4543" w:rsidR="00C877B7" w:rsidRDefault="009D76D6" w:rsidP="006847FA">
      <w:pPr>
        <w:autoSpaceDE w:val="0"/>
        <w:autoSpaceDN w:val="0"/>
        <w:adjustRightInd w:val="0"/>
        <w:spacing w:line="360" w:lineRule="auto"/>
        <w:ind w:firstLine="283"/>
        <w:jc w:val="both"/>
        <w:rPr>
          <w:ins w:id="571" w:author="Andres Gutierrez Rodriguez [2]" w:date="2021-03-11T12:31:00Z"/>
          <w:rFonts w:ascii="Calibri" w:hAnsi="Calibri"/>
          <w:iCs/>
        </w:rPr>
      </w:pPr>
      <w:ins w:id="572" w:author="Andres Gutierrez Rodriguez [2]" w:date="2021-03-11T12:12:00Z">
        <w:r>
          <w:rPr>
            <w:lang w:val="en-US"/>
          </w:rPr>
          <w:t xml:space="preserve">For </w:t>
        </w:r>
        <w:proofErr w:type="spellStart"/>
        <w:r>
          <w:rPr>
            <w:lang w:val="en-US"/>
          </w:rPr>
          <w:t>Sterivex</w:t>
        </w:r>
        <w:proofErr w:type="spellEnd"/>
        <w:r>
          <w:rPr>
            <w:lang w:val="en-US"/>
          </w:rPr>
          <w:t xml:space="preserve"> filters </w:t>
        </w:r>
      </w:ins>
      <w:ins w:id="573" w:author="Andres Gutierrez Rodriguez [2]" w:date="2021-03-11T12:13:00Z">
        <w:r>
          <w:rPr>
            <w:lang w:val="en-US"/>
          </w:rPr>
          <w:t xml:space="preserve">DNA was extracted using </w:t>
        </w:r>
      </w:ins>
      <w:ins w:id="574" w:author="Andres Gutierrez Rodriguez [2]" w:date="2021-03-11T12:21:00Z">
        <w:r w:rsidR="002A04BA">
          <w:rPr>
            <w:lang w:val="en-US"/>
          </w:rPr>
          <w:t>a</w:t>
        </w:r>
      </w:ins>
      <w:ins w:id="575" w:author="Andres Gutierrez Rodriguez [2]" w:date="2021-03-11T12:13:00Z">
        <w:r>
          <w:rPr>
            <w:lang w:val="en-US"/>
          </w:rPr>
          <w:t xml:space="preserve"> </w:t>
        </w:r>
      </w:ins>
      <w:ins w:id="576" w:author="Andres Gutierrez Rodriguez [2]" w:date="2021-03-11T12:14:00Z">
        <w:r>
          <w:rPr>
            <w:lang w:val="en-US"/>
          </w:rPr>
          <w:t>Tris-</w:t>
        </w:r>
      </w:ins>
      <w:ins w:id="577" w:author="Andres Gutierrez Rodriguez [2]" w:date="2021-03-11T12:21:00Z">
        <w:r w:rsidR="002A04BA">
          <w:rPr>
            <w:lang w:val="en-US"/>
          </w:rPr>
          <w:t>buffered</w:t>
        </w:r>
      </w:ins>
      <w:ins w:id="578" w:author="Andres Gutierrez Rodriguez [2]" w:date="2021-03-11T12:14:00Z">
        <w:r>
          <w:rPr>
            <w:lang w:val="en-US"/>
          </w:rPr>
          <w:t xml:space="preserve"> </w:t>
        </w:r>
      </w:ins>
      <w:ins w:id="579" w:author="Andres Gutierrez Rodriguez [2]" w:date="2021-03-11T12:13:00Z">
        <w:r>
          <w:rPr>
            <w:lang w:val="en-US"/>
          </w:rPr>
          <w:t xml:space="preserve">lysis </w:t>
        </w:r>
      </w:ins>
      <w:ins w:id="580" w:author="Andres Gutierrez Rodriguez [2]" w:date="2021-03-11T12:20:00Z">
        <w:r w:rsidR="002A04BA">
          <w:rPr>
            <w:lang w:val="en-US"/>
          </w:rPr>
          <w:t>solution</w:t>
        </w:r>
      </w:ins>
      <w:ins w:id="581" w:author="Andres Gutierrez Rodriguez [2]" w:date="2021-03-11T12:13:00Z">
        <w:r>
          <w:rPr>
            <w:lang w:val="en-US"/>
          </w:rPr>
          <w:t xml:space="preserve"> </w:t>
        </w:r>
      </w:ins>
      <w:ins w:id="582" w:author="Andres Gutierrez Rodriguez [2]" w:date="2021-03-11T12:14:00Z">
        <w:r>
          <w:rPr>
            <w:lang w:val="en-US"/>
          </w:rPr>
          <w:t xml:space="preserve">containing </w:t>
        </w:r>
      </w:ins>
      <w:ins w:id="583" w:author="Andres Gutierrez Rodriguez [2]" w:date="2021-03-11T12:15:00Z">
        <w:r>
          <w:rPr>
            <w:lang w:val="en-US"/>
          </w:rPr>
          <w:t>EDTA, Triton X 100 and lysozyme</w:t>
        </w:r>
      </w:ins>
      <w:ins w:id="584" w:author="Andres Gutierrez Rodriguez [2]" w:date="2021-03-11T12:16:00Z">
        <w:r w:rsidR="002A04BA">
          <w:rPr>
            <w:lang w:val="en-US"/>
          </w:rPr>
          <w:t xml:space="preserve"> (pH = 8.0)</w:t>
        </w:r>
      </w:ins>
      <w:ins w:id="585" w:author="Andres Gutierrez Rodriguez [2]" w:date="2021-03-11T12:17:00Z">
        <w:r w:rsidR="002A04BA">
          <w:rPr>
            <w:lang w:val="en-US"/>
          </w:rPr>
          <w:t xml:space="preserve"> and </w:t>
        </w:r>
      </w:ins>
      <w:ins w:id="586" w:author="Andres Gutierrez Rodriguez [2]" w:date="2021-03-11T12:18:00Z">
        <w:r w:rsidR="002A04BA">
          <w:rPr>
            <w:lang w:val="en-US"/>
          </w:rPr>
          <w:t xml:space="preserve">the </w:t>
        </w:r>
        <w:r w:rsidR="002A04BA" w:rsidRPr="002A04BA">
          <w:rPr>
            <w:lang w:val="en-US"/>
            <w:rPrChange w:id="587" w:author="Andres Gutierrez Rodriguez [2]" w:date="2021-03-11T12:18:00Z">
              <w:rPr>
                <w:rFonts w:ascii="Calibri" w:hAnsi="Calibri"/>
                <w:i/>
              </w:rPr>
            </w:rPrChange>
          </w:rPr>
          <w:t>Qiagen DNA easy Blood and tissue</w:t>
        </w:r>
      </w:ins>
      <w:ins w:id="588" w:author="Andres Gutierrez Rodriguez [2]" w:date="2021-03-11T12:16:00Z">
        <w:r w:rsidR="002A04BA">
          <w:rPr>
            <w:lang w:val="en-US"/>
          </w:rPr>
          <w:t xml:space="preserve">.  </w:t>
        </w:r>
      </w:ins>
      <w:ins w:id="589" w:author="Andres Gutierrez Rodriguez [2]" w:date="2021-03-11T12:18:00Z">
        <w:r w:rsidR="002A04BA">
          <w:rPr>
            <w:lang w:val="en-US"/>
          </w:rPr>
          <w:t xml:space="preserve">Briefly, RNA later was expelled </w:t>
        </w:r>
      </w:ins>
      <w:ins w:id="590" w:author="Andres Gutierrez Rodriguez [2]" w:date="2021-03-11T12:19:00Z">
        <w:r w:rsidR="002A04BA">
          <w:rPr>
            <w:lang w:val="en-US"/>
          </w:rPr>
          <w:t xml:space="preserve">into a 2 mL Eppendorf tube using a syringe and then centrifuge </w:t>
        </w:r>
      </w:ins>
      <w:ins w:id="591" w:author="Andres Gutierrez Rodriguez [2]" w:date="2021-03-11T12:20:00Z">
        <w:r w:rsidR="002A04BA">
          <w:rPr>
            <w:lang w:val="en-US"/>
          </w:rPr>
          <w:t xml:space="preserve">(13.000 rpm, 10 min). After removing the supernatant, the pellet was resuspended using 1 mL of the lysis solution </w:t>
        </w:r>
      </w:ins>
      <w:ins w:id="592" w:author="Andres Gutierrez Rodriguez [2]" w:date="2021-03-11T12:21:00Z">
        <w:r w:rsidR="002A04BA">
          <w:rPr>
            <w:lang w:val="en-US"/>
          </w:rPr>
          <w:t>and pipette back into the origin</w:t>
        </w:r>
      </w:ins>
      <w:ins w:id="593" w:author="Andres Gutierrez Rodriguez [2]" w:date="2021-03-11T12:22:00Z">
        <w:r w:rsidR="002A04BA">
          <w:rPr>
            <w:lang w:val="en-US"/>
          </w:rPr>
          <w:t xml:space="preserve">al </w:t>
        </w:r>
        <w:proofErr w:type="spellStart"/>
        <w:r w:rsidR="002A04BA">
          <w:rPr>
            <w:lang w:val="en-US"/>
          </w:rPr>
          <w:t>sterivex</w:t>
        </w:r>
        <w:proofErr w:type="spellEnd"/>
        <w:r w:rsidR="002A04BA">
          <w:rPr>
            <w:lang w:val="en-US"/>
          </w:rPr>
          <w:t xml:space="preserve">. The cartridge was secured using parafilm, put into a 50 mL falcon </w:t>
        </w:r>
      </w:ins>
      <w:ins w:id="594" w:author="Andres Gutierrez Rodriguez [2]" w:date="2021-03-11T12:23:00Z">
        <w:r w:rsidR="002A04BA">
          <w:rPr>
            <w:lang w:val="en-US"/>
          </w:rPr>
          <w:t xml:space="preserve">tube and incubate in a shaking incubator overnight (75 rpm, 37 C). </w:t>
        </w:r>
      </w:ins>
      <w:ins w:id="595" w:author="Andres Gutierrez Rodriguez [2]" w:date="2021-03-11T12:25:00Z">
        <w:r w:rsidR="002A04BA">
          <w:rPr>
            <w:lang w:val="en-US"/>
          </w:rPr>
          <w:t xml:space="preserve">We then added 1 mL of buffer </w:t>
        </w:r>
      </w:ins>
      <w:ins w:id="596" w:author="Andres Gutierrez Rodriguez [2]" w:date="2021-03-11T12:26:00Z">
        <w:r w:rsidR="00E921A0">
          <w:rPr>
            <w:lang w:val="en-US"/>
          </w:rPr>
          <w:t xml:space="preserve">Qiagen buffer </w:t>
        </w:r>
      </w:ins>
      <w:ins w:id="597" w:author="Andres Gutierrez Rodriguez [2]" w:date="2021-03-11T12:25:00Z">
        <w:r w:rsidR="002A04BA">
          <w:rPr>
            <w:lang w:val="en-US"/>
          </w:rPr>
          <w:t>AL</w:t>
        </w:r>
      </w:ins>
      <w:ins w:id="598" w:author="Andres Gutierrez Rodriguez [2]" w:date="2021-03-11T12:26:00Z">
        <w:r w:rsidR="00E921A0">
          <w:rPr>
            <w:lang w:val="en-US"/>
          </w:rPr>
          <w:t xml:space="preserve"> </w:t>
        </w:r>
      </w:ins>
      <w:ins w:id="599" w:author="Andres Gutierrez Rodriguez [2]" w:date="2021-03-11T12:25:00Z">
        <w:r w:rsidR="002A04BA">
          <w:rPr>
            <w:lang w:val="en-US"/>
          </w:rPr>
          <w:t xml:space="preserve">and 40 </w:t>
        </w:r>
        <w:proofErr w:type="spellStart"/>
        <w:r w:rsidR="002A04BA">
          <w:rPr>
            <w:lang w:val="en-US"/>
          </w:rPr>
          <w:t>uL</w:t>
        </w:r>
        <w:proofErr w:type="spellEnd"/>
        <w:r w:rsidR="002A04BA">
          <w:rPr>
            <w:lang w:val="en-US"/>
          </w:rPr>
          <w:t xml:space="preserve"> of proteinase K (20 mg/mL) into the </w:t>
        </w:r>
      </w:ins>
      <w:proofErr w:type="spellStart"/>
      <w:ins w:id="600" w:author="Andres Gutierrez Rodriguez [2]" w:date="2021-03-11T12:27:00Z">
        <w:r w:rsidR="00E921A0">
          <w:rPr>
            <w:lang w:val="en-US"/>
          </w:rPr>
          <w:t>sterivex</w:t>
        </w:r>
        <w:proofErr w:type="spellEnd"/>
        <w:r w:rsidR="00E921A0">
          <w:rPr>
            <w:lang w:val="en-US"/>
          </w:rPr>
          <w:t xml:space="preserve">. </w:t>
        </w:r>
      </w:ins>
      <w:ins w:id="601" w:author="Andres Gutierrez Rodriguez [2]" w:date="2021-03-11T12:26:00Z">
        <w:r w:rsidR="00E921A0">
          <w:rPr>
            <w:lang w:val="en-US"/>
          </w:rPr>
          <w:t xml:space="preserve"> </w:t>
        </w:r>
      </w:ins>
      <w:ins w:id="602" w:author="Andres Gutierrez Rodriguez [2]" w:date="2021-03-11T12:27:00Z">
        <w:r w:rsidR="00E921A0">
          <w:rPr>
            <w:lang w:val="en-US"/>
          </w:rPr>
          <w:t xml:space="preserve">After securing the cartridge again we </w:t>
        </w:r>
      </w:ins>
      <w:ins w:id="603" w:author="Andres Gutierrez Rodriguez [2]" w:date="2021-03-11T12:26:00Z">
        <w:r w:rsidR="00E921A0">
          <w:rPr>
            <w:lang w:val="en-US"/>
          </w:rPr>
          <w:t>put it back into the Falcon tube and incubat</w:t>
        </w:r>
      </w:ins>
      <w:ins w:id="604" w:author="Andres Gutierrez Rodriguez [2]" w:date="2021-03-11T12:27:00Z">
        <w:r w:rsidR="00E921A0">
          <w:rPr>
            <w:lang w:val="en-US"/>
          </w:rPr>
          <w:t>e for 2 hours (75 rpm, 56 C).</w:t>
        </w:r>
      </w:ins>
      <w:ins w:id="605" w:author="Andres Gutierrez Rodriguez [2]" w:date="2021-03-11T12:28:00Z">
        <w:r w:rsidR="00222A37">
          <w:rPr>
            <w:lang w:val="en-US"/>
          </w:rPr>
          <w:t xml:space="preserve"> After incubations the lysate was recovered from the cartridge and DNA extraction and purification </w:t>
        </w:r>
      </w:ins>
      <w:ins w:id="606" w:author="Andres Gutierrez Rodriguez [2]" w:date="2021-03-11T12:29:00Z">
        <w:r w:rsidR="00222A37">
          <w:rPr>
            <w:lang w:val="en-US"/>
          </w:rPr>
          <w:t xml:space="preserve">continued following manufactures instructions in the </w:t>
        </w:r>
        <w:r w:rsidR="00222A37" w:rsidRPr="001C2255">
          <w:rPr>
            <w:rFonts w:ascii="Calibri" w:hAnsi="Calibri"/>
            <w:i/>
          </w:rPr>
          <w:t>Qiagen DNA easy Blood and tissu</w:t>
        </w:r>
        <w:r w:rsidR="00222A37">
          <w:rPr>
            <w:rFonts w:ascii="Calibri" w:hAnsi="Calibri"/>
            <w:i/>
          </w:rPr>
          <w:t xml:space="preserve">e </w:t>
        </w:r>
        <w:r w:rsidR="00222A37" w:rsidRPr="00222A37">
          <w:rPr>
            <w:rFonts w:ascii="Calibri" w:hAnsi="Calibri"/>
            <w:iCs/>
            <w:rPrChange w:id="607" w:author="Andres Gutierrez Rodriguez [2]" w:date="2021-03-11T12:29:00Z">
              <w:rPr>
                <w:rFonts w:ascii="Calibri" w:hAnsi="Calibri"/>
                <w:i/>
              </w:rPr>
            </w:rPrChange>
          </w:rPr>
          <w:t xml:space="preserve">and </w:t>
        </w:r>
        <w:r w:rsidR="00222A37" w:rsidRPr="001C2255">
          <w:rPr>
            <w:rFonts w:ascii="Calibri" w:hAnsi="Calibri"/>
            <w:i/>
          </w:rPr>
          <w:t>Purification of DNA from animal tissues</w:t>
        </w:r>
        <w:r w:rsidR="00222A37">
          <w:rPr>
            <w:rFonts w:ascii="Calibri" w:hAnsi="Calibri"/>
            <w:i/>
          </w:rPr>
          <w:t xml:space="preserve"> </w:t>
        </w:r>
        <w:r w:rsidR="00222A37">
          <w:rPr>
            <w:rFonts w:ascii="Calibri" w:hAnsi="Calibri"/>
            <w:iCs/>
          </w:rPr>
          <w:t>kits.</w:t>
        </w:r>
      </w:ins>
    </w:p>
    <w:p w14:paraId="522FFAF3" w14:textId="77777777" w:rsidR="006847FA" w:rsidRPr="00222A37" w:rsidRDefault="006847FA">
      <w:pPr>
        <w:autoSpaceDE w:val="0"/>
        <w:autoSpaceDN w:val="0"/>
        <w:adjustRightInd w:val="0"/>
        <w:spacing w:line="360" w:lineRule="auto"/>
        <w:ind w:firstLine="283"/>
        <w:jc w:val="both"/>
        <w:rPr>
          <w:ins w:id="608" w:author="Andres Gutierrez Rodriguez" w:date="2021-03-11T12:00:00Z"/>
          <w:iCs/>
          <w:lang w:val="en-US"/>
          <w:rPrChange w:id="609" w:author="Andres Gutierrez Rodriguez [2]" w:date="2021-03-11T12:29:00Z">
            <w:rPr>
              <w:ins w:id="610" w:author="Andres Gutierrez Rodriguez" w:date="2021-03-11T12:00:00Z"/>
              <w:rFonts w:eastAsiaTheme="minorHAnsi"/>
              <w:sz w:val="20"/>
              <w:szCs w:val="20"/>
              <w:lang w:val="en-GB" w:eastAsia="en-US"/>
            </w:rPr>
          </w:rPrChange>
        </w:rPr>
        <w:pPrChange w:id="611" w:author="Andres Gutierrez Rodriguez [2]" w:date="2021-03-11T12:34:00Z">
          <w:pPr>
            <w:autoSpaceDE w:val="0"/>
            <w:autoSpaceDN w:val="0"/>
            <w:adjustRightInd w:val="0"/>
          </w:pPr>
        </w:pPrChange>
      </w:pPr>
    </w:p>
    <w:p w14:paraId="7E5936E8" w14:textId="22751BF2" w:rsidR="00BE6CA7" w:rsidRPr="006847FA" w:rsidDel="006847FA" w:rsidRDefault="006847FA">
      <w:pPr>
        <w:pStyle w:val="ListParagraph"/>
        <w:numPr>
          <w:ilvl w:val="1"/>
          <w:numId w:val="18"/>
        </w:numPr>
        <w:spacing w:line="276" w:lineRule="auto"/>
        <w:jc w:val="both"/>
        <w:rPr>
          <w:del w:id="612" w:author="Andres Gutierrez Rodriguez" w:date="2021-03-11T12:01:00Z"/>
          <w:lang w:val="en-US"/>
          <w:rPrChange w:id="613" w:author="Andres Gutierrez Rodriguez [2]" w:date="2021-03-11T12:34:00Z">
            <w:rPr>
              <w:del w:id="614" w:author="Andres Gutierrez Rodriguez" w:date="2021-03-11T12:01:00Z"/>
              <w:lang w:val="en-US"/>
            </w:rPr>
          </w:rPrChange>
        </w:rPr>
        <w:pPrChange w:id="615" w:author="Andres Gutierrez Rodriguez [2]" w:date="2021-03-11T12:34:00Z">
          <w:pPr>
            <w:spacing w:line="276" w:lineRule="auto"/>
            <w:ind w:firstLine="284"/>
            <w:jc w:val="both"/>
          </w:pPr>
        </w:pPrChange>
      </w:pPr>
      <w:ins w:id="616" w:author="Andres Gutierrez Rodriguez [2]" w:date="2021-03-11T12:31:00Z">
        <w:r w:rsidRPr="006847FA">
          <w:rPr>
            <w:lang w:val="en-US"/>
          </w:rPr>
          <w:t xml:space="preserve">PCR </w:t>
        </w:r>
      </w:ins>
    </w:p>
    <w:p w14:paraId="3AC917FE" w14:textId="031111E7" w:rsidR="006847FA" w:rsidRDefault="006847FA">
      <w:pPr>
        <w:pStyle w:val="ListParagraph"/>
        <w:numPr>
          <w:ilvl w:val="1"/>
          <w:numId w:val="18"/>
        </w:numPr>
        <w:rPr>
          <w:ins w:id="617" w:author="Andres Gutierrez Rodriguez [2]" w:date="2021-03-11T12:34:00Z"/>
          <w:u w:val="single"/>
          <w:lang w:val="en-US"/>
        </w:rPr>
        <w:pPrChange w:id="618" w:author="Andres Gutierrez Rodriguez [2]" w:date="2021-03-11T12:34:00Z">
          <w:pPr>
            <w:pStyle w:val="ListParagraph"/>
            <w:spacing w:line="276" w:lineRule="auto"/>
            <w:ind w:left="426"/>
            <w:jc w:val="both"/>
          </w:pPr>
        </w:pPrChange>
      </w:pPr>
      <w:ins w:id="619" w:author="Andres Gutierrez Rodriguez [2]" w:date="2021-03-11T12:31:00Z">
        <w:r w:rsidRPr="00DE5EE0">
          <w:rPr>
            <w:u w:val="single"/>
            <w:lang w:val="en-US"/>
          </w:rPr>
          <w:t>amplification</w:t>
        </w:r>
      </w:ins>
      <w:ins w:id="620" w:author="Andres Gutierrez Rodriguez [2]" w:date="2021-03-11T12:56:00Z">
        <w:r w:rsidR="0018044C">
          <w:rPr>
            <w:u w:val="single"/>
            <w:lang w:val="en-US"/>
          </w:rPr>
          <w:t xml:space="preserve">, </w:t>
        </w:r>
      </w:ins>
      <w:ins w:id="621" w:author="Andres Gutierrez Rodriguez [2]" w:date="2021-03-11T12:31:00Z">
        <w:r>
          <w:rPr>
            <w:u w:val="single"/>
            <w:lang w:val="en-US"/>
          </w:rPr>
          <w:t xml:space="preserve">amplicon </w:t>
        </w:r>
        <w:r w:rsidRPr="00DE5EE0">
          <w:rPr>
            <w:u w:val="single"/>
            <w:lang w:val="en-US"/>
          </w:rPr>
          <w:t>sequencing</w:t>
        </w:r>
      </w:ins>
      <w:ins w:id="622" w:author="Andres Gutierrez Rodriguez [2]" w:date="2021-03-11T12:56:00Z">
        <w:r w:rsidR="0018044C">
          <w:rPr>
            <w:u w:val="single"/>
            <w:lang w:val="en-US"/>
          </w:rPr>
          <w:t xml:space="preserve"> and processing</w:t>
        </w:r>
      </w:ins>
    </w:p>
    <w:p w14:paraId="59096CA8" w14:textId="77777777" w:rsidR="006847FA" w:rsidRDefault="006847FA">
      <w:pPr>
        <w:pStyle w:val="ListParagraph"/>
        <w:spacing w:line="276" w:lineRule="auto"/>
        <w:ind w:left="426"/>
        <w:jc w:val="both"/>
        <w:rPr>
          <w:ins w:id="623" w:author="Andres Gutierrez Rodriguez [2]" w:date="2021-03-11T12:31:00Z"/>
          <w:u w:val="single"/>
          <w:lang w:val="en-US"/>
        </w:rPr>
        <w:pPrChange w:id="624" w:author="Andres Gutierrez Rodriguez [2]" w:date="2021-03-11T12:34:00Z">
          <w:pPr>
            <w:pStyle w:val="ListParagraph"/>
            <w:numPr>
              <w:ilvl w:val="1"/>
              <w:numId w:val="18"/>
            </w:numPr>
            <w:spacing w:line="276" w:lineRule="auto"/>
            <w:ind w:left="0" w:hanging="360"/>
            <w:jc w:val="both"/>
          </w:pPr>
        </w:pPrChange>
      </w:pPr>
    </w:p>
    <w:p w14:paraId="65459DF1" w14:textId="2B4FD335" w:rsidR="006847FA" w:rsidRPr="00276EFE" w:rsidRDefault="006847FA">
      <w:pPr>
        <w:spacing w:line="360" w:lineRule="auto"/>
        <w:ind w:firstLine="284"/>
        <w:jc w:val="both"/>
        <w:rPr>
          <w:ins w:id="625" w:author="Andres Gutierrez Rodriguez [2]" w:date="2021-03-11T12:31:00Z"/>
          <w:lang w:val="en-US"/>
          <w:rPrChange w:id="626" w:author="Andres Gutierrez Rodriguez [2]" w:date="2021-03-11T12:36:00Z">
            <w:rPr>
              <w:ins w:id="627" w:author="Andres Gutierrez Rodriguez [2]" w:date="2021-03-11T12:31:00Z"/>
              <w:u w:val="single"/>
              <w:lang w:val="en-US"/>
            </w:rPr>
          </w:rPrChange>
        </w:rPr>
        <w:pPrChange w:id="628" w:author="Andres Gutierrez Rodriguez [2]" w:date="2021-03-11T12:37:00Z">
          <w:pPr>
            <w:pStyle w:val="ListParagraph"/>
            <w:numPr>
              <w:ilvl w:val="1"/>
              <w:numId w:val="18"/>
            </w:numPr>
            <w:spacing w:line="276" w:lineRule="auto"/>
            <w:ind w:left="644" w:hanging="360"/>
            <w:jc w:val="both"/>
          </w:pPr>
        </w:pPrChange>
      </w:pPr>
      <w:ins w:id="629" w:author="Andres Gutierrez Rodriguez [2]" w:date="2021-03-11T12:32:00Z">
        <w:r w:rsidRPr="00276EFE">
          <w:rPr>
            <w:lang w:val="en-US"/>
            <w:rPrChange w:id="630" w:author="Andres Gutierrez Rodriguez [2]" w:date="2021-03-11T12:36:00Z">
              <w:rPr>
                <w:lang w:val="en-GB"/>
              </w:rPr>
            </w:rPrChange>
          </w:rPr>
          <w:t>The V4</w:t>
        </w:r>
      </w:ins>
      <w:ins w:id="631" w:author="Andres Gutierrez Rodriguez [2]" w:date="2021-03-11T12:33:00Z">
        <w:r w:rsidRPr="00276EFE">
          <w:rPr>
            <w:lang w:val="en-US"/>
            <w:rPrChange w:id="632" w:author="Andres Gutierrez Rodriguez [2]" w:date="2021-03-11T12:36:00Z">
              <w:rPr>
                <w:sz w:val="20"/>
                <w:szCs w:val="20"/>
                <w:lang w:val="en-GB"/>
              </w:rPr>
            </w:rPrChange>
          </w:rPr>
          <w:t xml:space="preserve"> </w:t>
        </w:r>
      </w:ins>
      <w:ins w:id="633" w:author="Andres Gutierrez Rodriguez [2]" w:date="2021-03-11T12:32:00Z">
        <w:r w:rsidRPr="00276EFE">
          <w:rPr>
            <w:lang w:val="en-US"/>
            <w:rPrChange w:id="634" w:author="Andres Gutierrez Rodriguez [2]" w:date="2021-03-11T12:36:00Z">
              <w:rPr>
                <w:lang w:val="en-GB"/>
              </w:rPr>
            </w:rPrChange>
          </w:rPr>
          <w:t>region of the 18S rRNA gene was amplified using the</w:t>
        </w:r>
      </w:ins>
      <w:ins w:id="635" w:author="Andres Gutierrez Rodriguez [2]" w:date="2021-03-11T12:33:00Z">
        <w:r w:rsidRPr="00276EFE">
          <w:rPr>
            <w:lang w:val="en-US"/>
            <w:rPrChange w:id="636" w:author="Andres Gutierrez Rodriguez [2]" w:date="2021-03-11T12:36:00Z">
              <w:rPr>
                <w:sz w:val="20"/>
                <w:szCs w:val="20"/>
                <w:lang w:val="en-GB"/>
              </w:rPr>
            </w:rPrChange>
          </w:rPr>
          <w:t xml:space="preserve"> </w:t>
        </w:r>
      </w:ins>
      <w:ins w:id="637" w:author="Andres Gutierrez Rodriguez [2]" w:date="2021-03-11T12:32:00Z">
        <w:r w:rsidRPr="00276EFE">
          <w:rPr>
            <w:lang w:val="en-US"/>
            <w:rPrChange w:id="638" w:author="Andres Gutierrez Rodriguez [2]" w:date="2021-03-11T12:36:00Z">
              <w:rPr>
                <w:lang w:val="en-GB"/>
              </w:rPr>
            </w:rPrChange>
          </w:rPr>
          <w:t>eukaryotic primers V4F_illum (5′</w:t>
        </w:r>
      </w:ins>
      <w:ins w:id="639" w:author="Andres Gutierrez Rodriguez [2]" w:date="2021-03-11T12:33:00Z">
        <w:r w:rsidRPr="00276EFE">
          <w:rPr>
            <w:lang w:val="en-US"/>
            <w:rPrChange w:id="640" w:author="Andres Gutierrez Rodriguez [2]" w:date="2021-03-11T12:36:00Z">
              <w:rPr>
                <w:sz w:val="20"/>
                <w:szCs w:val="20"/>
                <w:lang w:val="en-GB"/>
              </w:rPr>
            </w:rPrChange>
          </w:rPr>
          <w:t xml:space="preserve"> </w:t>
        </w:r>
      </w:ins>
      <w:ins w:id="641" w:author="Andres Gutierrez Rodriguez [2]" w:date="2021-03-11T12:32:00Z">
        <w:r w:rsidRPr="00276EFE">
          <w:rPr>
            <w:lang w:val="en-US"/>
            <w:rPrChange w:id="642" w:author="Andres Gutierrez Rodriguez [2]" w:date="2021-03-11T12:36:00Z">
              <w:rPr>
                <w:lang w:val="en-GB"/>
              </w:rPr>
            </w:rPrChange>
          </w:rPr>
          <w:t>CCAGCASCYGCGGTAATTCC-3′) and V4R</w:t>
        </w:r>
      </w:ins>
      <w:ins w:id="643" w:author="Andres Gutierrez Rodriguez [2]" w:date="2021-03-11T12:33:00Z">
        <w:r w:rsidRPr="00276EFE">
          <w:rPr>
            <w:lang w:val="en-US"/>
            <w:rPrChange w:id="644" w:author="Andres Gutierrez Rodriguez [2]" w:date="2021-03-11T12:36:00Z">
              <w:rPr>
                <w:sz w:val="20"/>
                <w:szCs w:val="20"/>
                <w:lang w:val="en-GB"/>
              </w:rPr>
            </w:rPrChange>
          </w:rPr>
          <w:t xml:space="preserve"> </w:t>
        </w:r>
      </w:ins>
      <w:proofErr w:type="spellStart"/>
      <w:ins w:id="645" w:author="Andres Gutierrez Rodriguez [2]" w:date="2021-03-11T12:32:00Z">
        <w:r w:rsidRPr="00276EFE">
          <w:rPr>
            <w:lang w:val="en-US"/>
            <w:rPrChange w:id="646" w:author="Andres Gutierrez Rodriguez [2]" w:date="2021-03-11T12:36:00Z">
              <w:rPr>
                <w:lang w:val="en-GB"/>
              </w:rPr>
            </w:rPrChange>
          </w:rPr>
          <w:t>illum</w:t>
        </w:r>
        <w:proofErr w:type="spellEnd"/>
        <w:r w:rsidRPr="00276EFE">
          <w:rPr>
            <w:lang w:val="en-US"/>
            <w:rPrChange w:id="647" w:author="Andres Gutierrez Rodriguez [2]" w:date="2021-03-11T12:36:00Z">
              <w:rPr>
                <w:lang w:val="en-GB"/>
              </w:rPr>
            </w:rPrChange>
          </w:rPr>
          <w:t xml:space="preserve"> (5′-ACTTTCGTTCTTGATYRATGA-3′) with Illumina overhang adapters (Forward 5′-TCGTCGGCAGCGTCAGATGTGTATAAGAGACAG-3′</w:t>
        </w:r>
      </w:ins>
      <w:ins w:id="648" w:author="Andres Gutierrez Rodriguez [2]" w:date="2021-03-11T12:33:00Z">
        <w:r w:rsidRPr="00276EFE">
          <w:rPr>
            <w:lang w:val="en-US"/>
            <w:rPrChange w:id="649" w:author="Andres Gutierrez Rodriguez [2]" w:date="2021-03-11T12:36:00Z">
              <w:rPr>
                <w:sz w:val="20"/>
                <w:szCs w:val="20"/>
                <w:lang w:val="en-GB"/>
              </w:rPr>
            </w:rPrChange>
          </w:rPr>
          <w:t xml:space="preserve"> </w:t>
        </w:r>
      </w:ins>
      <w:ins w:id="650" w:author="Andres Gutierrez Rodriguez [2]" w:date="2021-03-11T12:32:00Z">
        <w:r w:rsidRPr="00276EFE">
          <w:rPr>
            <w:lang w:val="en-US"/>
            <w:rPrChange w:id="651" w:author="Andres Gutierrez Rodriguez [2]" w:date="2021-03-11T12:36:00Z">
              <w:rPr>
                <w:lang w:val="en-GB"/>
              </w:rPr>
            </w:rPrChange>
          </w:rPr>
          <w:t>and Reverse 5′-GTCTCGTGGGCTCGGAGATGTGTATAAGAGACAG-3′)</w:t>
        </w:r>
      </w:ins>
      <w:ins w:id="652" w:author="Andres Gutierrez Rodriguez [2]" w:date="2021-03-11T12:50:00Z">
        <w:r w:rsidR="00134C8E">
          <w:rPr>
            <w:lang w:val="en-US"/>
          </w:rPr>
          <w:t xml:space="preserve"> and follo</w:t>
        </w:r>
      </w:ins>
      <w:ins w:id="653" w:author="Andres Gutierrez Rodriguez [2]" w:date="2021-03-11T12:51:00Z">
        <w:r w:rsidR="00134C8E">
          <w:rPr>
            <w:lang w:val="en-US"/>
          </w:rPr>
          <w:t>w</w:t>
        </w:r>
      </w:ins>
      <w:ins w:id="654" w:author="Andres Gutierrez Rodriguez [2]" w:date="2021-03-11T12:50:00Z">
        <w:r w:rsidR="00134C8E">
          <w:rPr>
            <w:lang w:val="en-US"/>
          </w:rPr>
          <w:t xml:space="preserve">ing </w:t>
        </w:r>
        <w:r w:rsidR="00134C8E" w:rsidRPr="00584522">
          <w:rPr>
            <w:lang w:val="en-US"/>
          </w:rPr>
          <w:t xml:space="preserve">procedures </w:t>
        </w:r>
        <w:r w:rsidR="00134C8E" w:rsidRPr="00584522">
          <w:rPr>
            <w:lang w:val="en-US"/>
          </w:rPr>
          <w:lastRenderedPageBreak/>
          <w:t>described in Gutierrez-Rodriguez et al. (2018)</w:t>
        </w:r>
      </w:ins>
      <w:ins w:id="655" w:author="Andres Gutierrez Rodriguez [2]" w:date="2021-03-11T12:43:00Z">
        <w:r w:rsidR="00276EFE">
          <w:rPr>
            <w:lang w:val="en-US"/>
          </w:rPr>
          <w:t xml:space="preserve">. PCR reactions were prepared in 50 </w:t>
        </w:r>
        <w:proofErr w:type="spellStart"/>
        <w:r w:rsidR="00276EFE">
          <w:rPr>
            <w:lang w:val="en-US"/>
          </w:rPr>
          <w:t>uL</w:t>
        </w:r>
        <w:proofErr w:type="spellEnd"/>
        <w:r w:rsidR="00276EFE">
          <w:rPr>
            <w:lang w:val="en-US"/>
          </w:rPr>
          <w:t xml:space="preserve"> </w:t>
        </w:r>
      </w:ins>
      <w:ins w:id="656" w:author="Andres Gutierrez Rodriguez [2]" w:date="2021-03-11T12:41:00Z">
        <w:r w:rsidR="00276EFE">
          <w:rPr>
            <w:lang w:val="en-US"/>
          </w:rPr>
          <w:t xml:space="preserve">and using </w:t>
        </w:r>
      </w:ins>
      <w:ins w:id="657" w:author="Andres Gutierrez Rodriguez [2]" w:date="2021-03-11T12:47:00Z">
        <w:r w:rsidR="00134C8E">
          <w:rPr>
            <w:lang w:val="en-US"/>
          </w:rPr>
          <w:t>2x</w:t>
        </w:r>
      </w:ins>
      <w:ins w:id="658" w:author="Andres Gutierrez Rodriguez [2]" w:date="2021-03-11T12:41:00Z">
        <w:r w:rsidR="00276EFE">
          <w:rPr>
            <w:lang w:val="en-US"/>
          </w:rPr>
          <w:t xml:space="preserve"> KAPA </w:t>
        </w:r>
        <w:proofErr w:type="spellStart"/>
        <w:r w:rsidR="00276EFE">
          <w:rPr>
            <w:lang w:val="en-US"/>
          </w:rPr>
          <w:t>HifFi</w:t>
        </w:r>
        <w:proofErr w:type="spellEnd"/>
        <w:r w:rsidR="00276EFE">
          <w:rPr>
            <w:lang w:val="en-US"/>
          </w:rPr>
          <w:t xml:space="preserve"> </w:t>
        </w:r>
      </w:ins>
      <w:proofErr w:type="spellStart"/>
      <w:ins w:id="659" w:author="Andres Gutierrez Rodriguez [2]" w:date="2021-03-11T12:44:00Z">
        <w:r w:rsidR="00276EFE">
          <w:rPr>
            <w:lang w:val="en-US"/>
          </w:rPr>
          <w:t>H</w:t>
        </w:r>
      </w:ins>
      <w:ins w:id="660" w:author="Andres Gutierrez Rodriguez [2]" w:date="2021-03-11T12:41:00Z">
        <w:r w:rsidR="00276EFE">
          <w:rPr>
            <w:lang w:val="en-US"/>
          </w:rPr>
          <w:t>otStart</w:t>
        </w:r>
        <w:proofErr w:type="spellEnd"/>
        <w:r w:rsidR="00276EFE">
          <w:rPr>
            <w:lang w:val="en-US"/>
          </w:rPr>
          <w:t xml:space="preserve"> </w:t>
        </w:r>
        <w:proofErr w:type="spellStart"/>
        <w:r w:rsidR="00276EFE">
          <w:rPr>
            <w:lang w:val="en-US"/>
          </w:rPr>
          <w:t>ReadyM</w:t>
        </w:r>
      </w:ins>
      <w:ins w:id="661" w:author="Andres Gutierrez Rodriguez [2]" w:date="2021-03-11T12:42:00Z">
        <w:r w:rsidR="00276EFE">
          <w:rPr>
            <w:lang w:val="en-US"/>
          </w:rPr>
          <w:t>ix</w:t>
        </w:r>
      </w:ins>
      <w:proofErr w:type="spellEnd"/>
      <w:ins w:id="662" w:author="Andres Gutierrez Rodriguez [2]" w:date="2021-03-11T12:47:00Z">
        <w:r w:rsidR="00134C8E">
          <w:rPr>
            <w:lang w:val="en-US"/>
          </w:rPr>
          <w:t xml:space="preserve">, </w:t>
        </w:r>
      </w:ins>
      <w:ins w:id="663" w:author="Andres Gutierrez Rodriguez [2]" w:date="2021-03-11T12:49:00Z">
        <w:r w:rsidR="00134C8E">
          <w:rPr>
            <w:lang w:val="en-US"/>
          </w:rPr>
          <w:t>(</w:t>
        </w:r>
      </w:ins>
      <w:ins w:id="664" w:author="Andres Gutierrez Rodriguez [2]" w:date="2021-03-11T12:44:00Z">
        <w:r w:rsidR="00276EFE">
          <w:rPr>
            <w:lang w:val="en-US"/>
          </w:rPr>
          <w:t xml:space="preserve">0.3 </w:t>
        </w:r>
      </w:ins>
      <w:commentRangeStart w:id="665"/>
      <w:proofErr w:type="spellStart"/>
      <w:ins w:id="666" w:author="Andres Gutierrez Rodriguez [2]" w:date="2021-03-11T12:48:00Z">
        <w:r w:rsidR="00134C8E">
          <w:rPr>
            <w:lang w:val="en-US"/>
          </w:rPr>
          <w:t>n</w:t>
        </w:r>
      </w:ins>
      <w:ins w:id="667" w:author="Andres Gutierrez Rodriguez [2]" w:date="2021-03-11T12:44:00Z">
        <w:r w:rsidR="00276EFE">
          <w:rPr>
            <w:lang w:val="en-US"/>
          </w:rPr>
          <w:t>M</w:t>
        </w:r>
      </w:ins>
      <w:commentRangeEnd w:id="665"/>
      <w:proofErr w:type="spellEnd"/>
      <w:ins w:id="668" w:author="Andres Gutierrez Rodriguez [2]" w:date="2021-03-11T12:48:00Z">
        <w:r w:rsidR="00134C8E">
          <w:rPr>
            <w:rStyle w:val="CommentReference"/>
            <w:rFonts w:asciiTheme="minorHAnsi" w:eastAsiaTheme="minorHAnsi" w:hAnsiTheme="minorHAnsi" w:cstheme="minorBidi"/>
            <w:lang w:eastAsia="en-US"/>
          </w:rPr>
          <w:commentReference w:id="665"/>
        </w:r>
      </w:ins>
      <w:ins w:id="669" w:author="Andres Gutierrez Rodriguez [2]" w:date="2021-03-11T12:47:00Z">
        <w:r w:rsidR="00134C8E">
          <w:rPr>
            <w:lang w:val="en-US"/>
          </w:rPr>
          <w:t xml:space="preserve"> </w:t>
        </w:r>
      </w:ins>
      <w:ins w:id="670" w:author="Andres Gutierrez Rodriguez [2]" w:date="2021-03-11T12:44:00Z">
        <w:r w:rsidR="00276EFE">
          <w:rPr>
            <w:lang w:val="en-US"/>
          </w:rPr>
          <w:t>dNTP</w:t>
        </w:r>
      </w:ins>
      <w:ins w:id="671" w:author="Andres Gutierrez Rodriguez [2]" w:date="2021-03-11T12:47:00Z">
        <w:r w:rsidR="00134C8E">
          <w:rPr>
            <w:lang w:val="en-US"/>
          </w:rPr>
          <w:t xml:space="preserve">, </w:t>
        </w:r>
      </w:ins>
      <w:ins w:id="672" w:author="Andres Gutierrez Rodriguez [2]" w:date="2021-03-11T12:44:00Z">
        <w:r w:rsidR="00276EFE">
          <w:rPr>
            <w:lang w:val="en-US"/>
          </w:rPr>
          <w:t>2.5 mM MgC</w:t>
        </w:r>
      </w:ins>
      <w:ins w:id="673" w:author="Andres Gutierrez Rodriguez [2]" w:date="2021-03-11T12:45:00Z">
        <w:r w:rsidR="00276EFE">
          <w:rPr>
            <w:lang w:val="en-US"/>
          </w:rPr>
          <w:t>l2)</w:t>
        </w:r>
      </w:ins>
      <w:ins w:id="674" w:author="Andres Gutierrez Rodriguez [2]" w:date="2021-03-11T12:49:00Z">
        <w:r w:rsidR="00134C8E">
          <w:rPr>
            <w:lang w:val="en-US"/>
          </w:rPr>
          <w:t xml:space="preserve">, 0.5 </w:t>
        </w:r>
        <w:proofErr w:type="spellStart"/>
        <w:r w:rsidR="00134C8E">
          <w:rPr>
            <w:lang w:val="en-US"/>
          </w:rPr>
          <w:t>uM</w:t>
        </w:r>
        <w:proofErr w:type="spellEnd"/>
        <w:r w:rsidR="00134C8E">
          <w:rPr>
            <w:lang w:val="en-US"/>
          </w:rPr>
          <w:t xml:space="preserve"> of each primer</w:t>
        </w:r>
      </w:ins>
      <w:ins w:id="675" w:author="Andres Gutierrez Rodriguez [2]" w:date="2021-03-11T12:45:00Z">
        <w:r w:rsidR="00276EFE">
          <w:rPr>
            <w:lang w:val="en-US"/>
          </w:rPr>
          <w:t xml:space="preserve"> and 3 </w:t>
        </w:r>
        <w:proofErr w:type="spellStart"/>
        <w:r w:rsidR="00276EFE">
          <w:rPr>
            <w:lang w:val="en-US"/>
          </w:rPr>
          <w:t>uL</w:t>
        </w:r>
        <w:proofErr w:type="spellEnd"/>
        <w:r w:rsidR="00276EFE">
          <w:rPr>
            <w:lang w:val="en-US"/>
          </w:rPr>
          <w:t xml:space="preserve"> of DNA template (5-20 ng/L).</w:t>
        </w:r>
      </w:ins>
      <w:ins w:id="676" w:author="Andres Gutierrez Rodriguez [2]" w:date="2021-03-11T12:42:00Z">
        <w:r w:rsidR="00276EFE">
          <w:rPr>
            <w:lang w:val="en-US"/>
          </w:rPr>
          <w:t xml:space="preserve"> </w:t>
        </w:r>
      </w:ins>
      <w:ins w:id="677" w:author="Andres Gutierrez Rodriguez [2]" w:date="2021-03-11T12:50:00Z">
        <w:r w:rsidR="00134C8E">
          <w:rPr>
            <w:lang w:val="en-US"/>
          </w:rPr>
          <w:t>The t</w:t>
        </w:r>
      </w:ins>
      <w:ins w:id="678" w:author="Andres Gutierrez Rodriguez [2]" w:date="2021-03-11T12:35:00Z">
        <w:r w:rsidRPr="00276EFE">
          <w:rPr>
            <w:lang w:val="en-US"/>
            <w:rPrChange w:id="679" w:author="Andres Gutierrez Rodriguez [2]" w:date="2021-03-11T12:36:00Z">
              <w:rPr>
                <w:sz w:val="20"/>
                <w:szCs w:val="20"/>
                <w:lang w:val="en-GB"/>
              </w:rPr>
            </w:rPrChange>
          </w:rPr>
          <w:t>hermoc</w:t>
        </w:r>
      </w:ins>
      <w:ins w:id="680" w:author="Andres Gutierrez Rodriguez [2]" w:date="2021-03-11T12:41:00Z">
        <w:r w:rsidR="00276EFE">
          <w:rPr>
            <w:lang w:val="en-US"/>
          </w:rPr>
          <w:t>y</w:t>
        </w:r>
      </w:ins>
      <w:ins w:id="681" w:author="Andres Gutierrez Rodriguez [2]" w:date="2021-03-11T12:35:00Z">
        <w:r w:rsidRPr="00276EFE">
          <w:rPr>
            <w:lang w:val="en-US"/>
            <w:rPrChange w:id="682" w:author="Andres Gutierrez Rodriguez [2]" w:date="2021-03-11T12:36:00Z">
              <w:rPr>
                <w:sz w:val="20"/>
                <w:szCs w:val="20"/>
                <w:lang w:val="en-GB"/>
              </w:rPr>
            </w:rPrChange>
          </w:rPr>
          <w:t xml:space="preserve">cling </w:t>
        </w:r>
        <w:proofErr w:type="gramStart"/>
        <w:r w:rsidRPr="00276EFE">
          <w:rPr>
            <w:lang w:val="en-US"/>
            <w:rPrChange w:id="683" w:author="Andres Gutierrez Rodriguez [2]" w:date="2021-03-11T12:36:00Z">
              <w:rPr>
                <w:sz w:val="20"/>
                <w:szCs w:val="20"/>
                <w:lang w:val="en-GB"/>
              </w:rPr>
            </w:rPrChange>
          </w:rPr>
          <w:t xml:space="preserve">profile </w:t>
        </w:r>
      </w:ins>
      <w:ins w:id="684" w:author="Andres Gutierrez Rodriguez [2]" w:date="2021-03-11T12:50:00Z">
        <w:r w:rsidR="00134C8E">
          <w:rPr>
            <w:lang w:val="en-US"/>
          </w:rPr>
          <w:t xml:space="preserve"> include</w:t>
        </w:r>
        <w:proofErr w:type="gramEnd"/>
        <w:r w:rsidR="00134C8E">
          <w:rPr>
            <w:lang w:val="en-US"/>
          </w:rPr>
          <w:t xml:space="preserve"> </w:t>
        </w:r>
      </w:ins>
      <w:ins w:id="685" w:author="Andres Gutierrez Rodriguez [2]" w:date="2021-03-11T12:36:00Z">
        <w:r w:rsidR="00276EFE">
          <w:rPr>
            <w:lang w:val="en-US"/>
          </w:rPr>
          <w:t xml:space="preserve">95C/3min, </w:t>
        </w:r>
      </w:ins>
      <w:ins w:id="686" w:author="Andres Gutierrez Rodriguez [2]" w:date="2021-03-11T12:50:00Z">
        <w:r w:rsidR="00134C8E">
          <w:rPr>
            <w:lang w:val="en-US"/>
          </w:rPr>
          <w:t xml:space="preserve">10 cycles </w:t>
        </w:r>
      </w:ins>
      <w:ins w:id="687" w:author="Andres Gutierrez Rodriguez [2]" w:date="2021-03-11T12:36:00Z">
        <w:r w:rsidR="00276EFE">
          <w:rPr>
            <w:lang w:val="en-US"/>
          </w:rPr>
          <w:t xml:space="preserve">(98C/10s, 44C/20s, 72C/15s), </w:t>
        </w:r>
      </w:ins>
      <w:ins w:id="688" w:author="Andres Gutierrez Rodriguez [2]" w:date="2021-03-11T12:50:00Z">
        <w:r w:rsidR="00134C8E">
          <w:rPr>
            <w:lang w:val="en-US"/>
          </w:rPr>
          <w:t xml:space="preserve">15 cycles </w:t>
        </w:r>
      </w:ins>
      <w:ins w:id="689" w:author="Andres Gutierrez Rodriguez [2]" w:date="2021-03-11T12:36:00Z">
        <w:r w:rsidR="00276EFE">
          <w:rPr>
            <w:lang w:val="en-US"/>
          </w:rPr>
          <w:t>(98C/10s, 62C/20s, 72C/15s)</w:t>
        </w:r>
      </w:ins>
      <w:ins w:id="690" w:author="Andres Gutierrez Rodriguez [2]" w:date="2021-03-11T12:50:00Z">
        <w:r w:rsidR="00134C8E">
          <w:rPr>
            <w:lang w:val="en-US"/>
          </w:rPr>
          <w:t xml:space="preserve"> and</w:t>
        </w:r>
      </w:ins>
      <w:ins w:id="691" w:author="Andres Gutierrez Rodriguez [2]" w:date="2021-03-11T12:36:00Z">
        <w:r w:rsidR="00276EFE">
          <w:rPr>
            <w:lang w:val="en-US"/>
          </w:rPr>
          <w:t xml:space="preserve"> 72C/7min</w:t>
        </w:r>
        <w:r w:rsidR="00276EFE" w:rsidRPr="00276EFE">
          <w:rPr>
            <w:lang w:val="en-US"/>
            <w:rPrChange w:id="692" w:author="Andres Gutierrez Rodriguez [2]" w:date="2021-03-11T12:36:00Z">
              <w:rPr>
                <w:sz w:val="20"/>
                <w:szCs w:val="20"/>
                <w:lang w:val="en-GB"/>
              </w:rPr>
            </w:rPrChange>
          </w:rPr>
          <w:t>)</w:t>
        </w:r>
      </w:ins>
      <w:ins w:id="693" w:author="Andres Gutierrez Rodriguez [2]" w:date="2021-03-11T12:35:00Z">
        <w:r w:rsidRPr="00276EFE">
          <w:rPr>
            <w:lang w:val="en-US"/>
            <w:rPrChange w:id="694" w:author="Andres Gutierrez Rodriguez [2]" w:date="2021-03-11T12:36:00Z">
              <w:rPr>
                <w:sz w:val="20"/>
                <w:szCs w:val="20"/>
                <w:lang w:val="en-GB"/>
              </w:rPr>
            </w:rPrChange>
          </w:rPr>
          <w:t>.</w:t>
        </w:r>
      </w:ins>
    </w:p>
    <w:p w14:paraId="236789F3" w14:textId="10BAB0D7" w:rsidR="0018044C" w:rsidRDefault="00276EFE" w:rsidP="00B90253">
      <w:pPr>
        <w:spacing w:after="240" w:line="360" w:lineRule="auto"/>
        <w:ind w:firstLine="284"/>
        <w:jc w:val="both"/>
        <w:rPr>
          <w:ins w:id="695" w:author="Andres Gutierrez Rodriguez [2]" w:date="2021-03-11T12:54:00Z"/>
          <w:u w:val="single"/>
          <w:lang w:val="en-US"/>
        </w:rPr>
      </w:pPr>
      <w:proofErr w:type="gramStart"/>
      <w:ins w:id="696" w:author="Andres Gutierrez Rodriguez [2]" w:date="2021-03-11T12:39:00Z">
        <w:r w:rsidRPr="00904074">
          <w:rPr>
            <w:lang w:val="en-US"/>
            <w:rPrChange w:id="697" w:author="Andres Gutierrez Rodriguez [2]" w:date="2021-03-11T12:51:00Z">
              <w:rPr>
                <w:rFonts w:eastAsiaTheme="minorHAnsi"/>
                <w:sz w:val="18"/>
                <w:szCs w:val="18"/>
                <w:lang w:val="en-GB" w:eastAsia="en-US"/>
              </w:rPr>
            </w:rPrChange>
          </w:rPr>
          <w:t>Amplicons</w:t>
        </w:r>
        <w:proofErr w:type="gramEnd"/>
        <w:r w:rsidRPr="00904074">
          <w:rPr>
            <w:lang w:val="en-US"/>
            <w:rPrChange w:id="698" w:author="Andres Gutierrez Rodriguez [2]" w:date="2021-03-11T12:51:00Z">
              <w:rPr>
                <w:rFonts w:eastAsiaTheme="minorHAnsi"/>
                <w:sz w:val="18"/>
                <w:szCs w:val="18"/>
                <w:lang w:val="en-GB" w:eastAsia="en-US"/>
              </w:rPr>
            </w:rPrChange>
          </w:rPr>
          <w:t xml:space="preserve"> sequencing was conducted at the </w:t>
        </w:r>
        <w:proofErr w:type="spellStart"/>
        <w:r w:rsidRPr="00904074">
          <w:rPr>
            <w:lang w:val="en-US"/>
            <w:rPrChange w:id="699" w:author="Andres Gutierrez Rodriguez [2]" w:date="2021-03-11T12:51:00Z">
              <w:rPr>
                <w:rFonts w:eastAsiaTheme="minorHAnsi"/>
                <w:sz w:val="18"/>
                <w:szCs w:val="18"/>
                <w:lang w:val="en-GB" w:eastAsia="en-US"/>
              </w:rPr>
            </w:rPrChange>
          </w:rPr>
          <w:t>Genotoul</w:t>
        </w:r>
        <w:proofErr w:type="spellEnd"/>
        <w:r w:rsidRPr="00904074">
          <w:rPr>
            <w:lang w:val="en-US"/>
            <w:rPrChange w:id="700" w:author="Andres Gutierrez Rodriguez [2]" w:date="2021-03-11T12:51:00Z">
              <w:rPr>
                <w:rFonts w:eastAsiaTheme="minorHAnsi"/>
                <w:sz w:val="18"/>
                <w:szCs w:val="18"/>
                <w:lang w:val="en-GB" w:eastAsia="en-US"/>
              </w:rPr>
            </w:rPrChange>
          </w:rPr>
          <w:t xml:space="preserve"> </w:t>
        </w:r>
        <w:proofErr w:type="spellStart"/>
        <w:r w:rsidRPr="00904074">
          <w:rPr>
            <w:lang w:val="en-US"/>
            <w:rPrChange w:id="701" w:author="Andres Gutierrez Rodriguez [2]" w:date="2021-03-11T12:51:00Z">
              <w:rPr>
                <w:rFonts w:eastAsiaTheme="minorHAnsi"/>
                <w:sz w:val="18"/>
                <w:szCs w:val="18"/>
                <w:lang w:val="en-GB" w:eastAsia="en-US"/>
              </w:rPr>
            </w:rPrChange>
          </w:rPr>
          <w:t>GeT</w:t>
        </w:r>
        <w:proofErr w:type="spellEnd"/>
        <w:r w:rsidRPr="00904074">
          <w:rPr>
            <w:lang w:val="en-US"/>
            <w:rPrChange w:id="702" w:author="Andres Gutierrez Rodriguez [2]" w:date="2021-03-11T12:51:00Z">
              <w:rPr>
                <w:rFonts w:eastAsiaTheme="minorHAnsi"/>
                <w:sz w:val="18"/>
                <w:szCs w:val="18"/>
                <w:lang w:val="en-GB" w:eastAsia="en-US"/>
              </w:rPr>
            </w:rPrChange>
          </w:rPr>
          <w:t xml:space="preserve"> core facility (Toulouse, France)</w:t>
        </w:r>
      </w:ins>
      <w:ins w:id="703" w:author="Andres Gutierrez Rodriguez [2]" w:date="2021-03-11T12:40:00Z">
        <w:r w:rsidRPr="00904074">
          <w:rPr>
            <w:lang w:val="en-US"/>
            <w:rPrChange w:id="704" w:author="Andres Gutierrez Rodriguez [2]" w:date="2021-03-11T12:51:00Z">
              <w:rPr>
                <w:u w:val="single"/>
                <w:lang w:val="en-US"/>
              </w:rPr>
            </w:rPrChange>
          </w:rPr>
          <w:t xml:space="preserve"> </w:t>
        </w:r>
        <w:r w:rsidRPr="00904074">
          <w:rPr>
            <w:lang w:val="en-US"/>
            <w:rPrChange w:id="705" w:author="Andres Gutierrez Rodriguez [2]" w:date="2021-03-11T12:51:00Z">
              <w:rPr>
                <w:rFonts w:eastAsiaTheme="minorHAnsi"/>
                <w:sz w:val="18"/>
                <w:szCs w:val="18"/>
                <w:lang w:val="en-GB" w:eastAsia="en-US"/>
              </w:rPr>
            </w:rPrChange>
          </w:rPr>
          <w:t xml:space="preserve">using </w:t>
        </w:r>
      </w:ins>
      <w:ins w:id="706" w:author="Andres Gutierrez Rodriguez [2]" w:date="2021-03-11T12:39:00Z">
        <w:r w:rsidRPr="00904074">
          <w:rPr>
            <w:lang w:val="en-US"/>
            <w:rPrChange w:id="707" w:author="Andres Gutierrez Rodriguez [2]" w:date="2021-03-11T12:51:00Z">
              <w:rPr>
                <w:rFonts w:eastAsiaTheme="minorHAnsi"/>
                <w:sz w:val="18"/>
                <w:szCs w:val="18"/>
                <w:lang w:val="en-GB" w:eastAsia="en-US"/>
              </w:rPr>
            </w:rPrChange>
          </w:rPr>
          <w:t xml:space="preserve">an Illumina </w:t>
        </w:r>
        <w:proofErr w:type="spellStart"/>
        <w:r w:rsidRPr="00904074">
          <w:rPr>
            <w:lang w:val="en-US"/>
            <w:rPrChange w:id="708" w:author="Andres Gutierrez Rodriguez [2]" w:date="2021-03-11T12:51:00Z">
              <w:rPr>
                <w:rFonts w:eastAsiaTheme="minorHAnsi"/>
                <w:sz w:val="18"/>
                <w:szCs w:val="18"/>
                <w:lang w:val="en-GB" w:eastAsia="en-US"/>
              </w:rPr>
            </w:rPrChange>
          </w:rPr>
          <w:t>Miseq</w:t>
        </w:r>
        <w:proofErr w:type="spellEnd"/>
        <w:r w:rsidRPr="00904074">
          <w:rPr>
            <w:lang w:val="en-US"/>
            <w:rPrChange w:id="709" w:author="Andres Gutierrez Rodriguez [2]" w:date="2021-03-11T12:51:00Z">
              <w:rPr>
                <w:rFonts w:eastAsiaTheme="minorHAnsi"/>
                <w:sz w:val="18"/>
                <w:szCs w:val="18"/>
                <w:lang w:val="en-GB" w:eastAsia="en-US"/>
              </w:rPr>
            </w:rPrChange>
          </w:rPr>
          <w:t xml:space="preserve"> </w:t>
        </w:r>
      </w:ins>
      <w:ins w:id="710" w:author="Andres Gutierrez Rodriguez [2]" w:date="2021-03-11T12:40:00Z">
        <w:r w:rsidRPr="00904074">
          <w:rPr>
            <w:lang w:val="en-US"/>
            <w:rPrChange w:id="711" w:author="Andres Gutierrez Rodriguez [2]" w:date="2021-03-11T12:51:00Z">
              <w:rPr>
                <w:rFonts w:eastAsiaTheme="minorHAnsi"/>
                <w:sz w:val="18"/>
                <w:szCs w:val="18"/>
                <w:lang w:val="en-GB" w:eastAsia="en-US"/>
              </w:rPr>
            </w:rPrChange>
          </w:rPr>
          <w:t>and a</w:t>
        </w:r>
      </w:ins>
      <w:ins w:id="712" w:author="Andres Gutierrez Rodriguez [2]" w:date="2021-03-11T12:39:00Z">
        <w:r w:rsidRPr="00904074">
          <w:rPr>
            <w:lang w:val="en-US"/>
            <w:rPrChange w:id="713" w:author="Andres Gutierrez Rodriguez [2]" w:date="2021-03-11T12:51:00Z">
              <w:rPr>
                <w:rFonts w:eastAsiaTheme="minorHAnsi"/>
                <w:sz w:val="18"/>
                <w:szCs w:val="18"/>
                <w:lang w:val="en-GB" w:eastAsia="en-US"/>
              </w:rPr>
            </w:rPrChange>
          </w:rPr>
          <w:t xml:space="preserve"> 250 cycles </w:t>
        </w:r>
        <w:proofErr w:type="spellStart"/>
        <w:r w:rsidRPr="00904074">
          <w:rPr>
            <w:lang w:val="en-US"/>
            <w:rPrChange w:id="714" w:author="Andres Gutierrez Rodriguez [2]" w:date="2021-03-11T12:51:00Z">
              <w:rPr>
                <w:rFonts w:eastAsiaTheme="minorHAnsi"/>
                <w:sz w:val="18"/>
                <w:szCs w:val="18"/>
                <w:lang w:val="en-GB" w:eastAsia="en-US"/>
              </w:rPr>
            </w:rPrChange>
          </w:rPr>
          <w:t>Miseq</w:t>
        </w:r>
        <w:proofErr w:type="spellEnd"/>
        <w:r w:rsidRPr="00904074">
          <w:rPr>
            <w:lang w:val="en-US"/>
            <w:rPrChange w:id="715" w:author="Andres Gutierrez Rodriguez [2]" w:date="2021-03-11T12:51:00Z">
              <w:rPr>
                <w:rFonts w:eastAsiaTheme="minorHAnsi"/>
                <w:sz w:val="18"/>
                <w:szCs w:val="18"/>
                <w:lang w:val="en-GB" w:eastAsia="en-US"/>
              </w:rPr>
            </w:rPrChange>
          </w:rPr>
          <w:t xml:space="preserve"> kit v.2</w:t>
        </w:r>
      </w:ins>
      <w:ins w:id="716" w:author="Andres Gutierrez Rodriguez [2]" w:date="2021-03-11T12:52:00Z">
        <w:r w:rsidR="00996E9E">
          <w:rPr>
            <w:lang w:val="en-US"/>
          </w:rPr>
          <w:t xml:space="preserve">. </w:t>
        </w:r>
      </w:ins>
      <w:ins w:id="717" w:author="Andres Gutierrez Rodriguez [2]" w:date="2021-03-11T12:53:00Z">
        <w:r w:rsidR="0018044C">
          <w:rPr>
            <w:lang w:val="en-US"/>
          </w:rPr>
          <w:t xml:space="preserve">The filtered </w:t>
        </w:r>
      </w:ins>
      <w:ins w:id="718" w:author="Andres Gutierrez Rodriguez [2]" w:date="2021-03-11T12:54:00Z">
        <w:r w:rsidR="0018044C">
          <w:rPr>
            <w:u w:val="single"/>
            <w:lang w:val="en-US"/>
          </w:rPr>
          <w:t>3.2. Summary of sequencing results. A total of 47</w:t>
        </w:r>
      </w:ins>
      <w:ins w:id="719" w:author="Andres Gutierrez Rodriguez [2]" w:date="2021-03-15T11:29:00Z">
        <w:r w:rsidR="00C77A78">
          <w:rPr>
            <w:u w:val="single"/>
            <w:lang w:val="en-US"/>
          </w:rPr>
          <w:t>9</w:t>
        </w:r>
      </w:ins>
      <w:ins w:id="720" w:author="Andres Gutierrez Rodriguez [2]" w:date="2021-03-11T12:54:00Z">
        <w:r w:rsidR="0018044C">
          <w:rPr>
            <w:u w:val="single"/>
            <w:lang w:val="en-US"/>
          </w:rPr>
          <w:t xml:space="preserve"> </w:t>
        </w:r>
      </w:ins>
      <w:ins w:id="721" w:author="Andres Gutierrez Rodriguez [2]" w:date="2021-03-11T12:55:00Z">
        <w:r w:rsidR="0018044C">
          <w:rPr>
            <w:u w:val="single"/>
            <w:lang w:val="en-US"/>
          </w:rPr>
          <w:t xml:space="preserve">samples were sequenced </w:t>
        </w:r>
      </w:ins>
      <w:ins w:id="722" w:author="Andres Gutierrez Rodriguez [2]" w:date="2021-03-11T13:49:00Z">
        <w:r w:rsidR="00FA25A4">
          <w:rPr>
            <w:u w:val="single"/>
            <w:lang w:val="en-US"/>
          </w:rPr>
          <w:t xml:space="preserve">generating a total of </w:t>
        </w:r>
      </w:ins>
      <w:ins w:id="723" w:author="Andres Gutierrez Rodriguez [2]" w:date="2021-03-15T11:31:00Z">
        <w:r w:rsidR="00C77A78">
          <w:rPr>
            <w:u w:val="single"/>
            <w:lang w:val="en-US"/>
          </w:rPr>
          <w:t>9166190</w:t>
        </w:r>
      </w:ins>
      <w:ins w:id="724" w:author="Andres Gutierrez Rodriguez [2]" w:date="2021-03-15T11:30:00Z">
        <w:r w:rsidR="00C77A78">
          <w:rPr>
            <w:u w:val="single"/>
            <w:lang w:val="en-US"/>
          </w:rPr>
          <w:t xml:space="preserve"> </w:t>
        </w:r>
      </w:ins>
      <w:ins w:id="725" w:author="Andres Gutierrez Rodriguez [2]" w:date="2021-03-11T13:49:00Z">
        <w:r w:rsidR="00FA25A4">
          <w:rPr>
            <w:u w:val="single"/>
            <w:lang w:val="en-US"/>
          </w:rPr>
          <w:t xml:space="preserve">reads </w:t>
        </w:r>
      </w:ins>
      <w:ins w:id="726" w:author="Andres Gutierrez Rodriguez [2]" w:date="2021-03-11T13:55:00Z">
        <w:r w:rsidR="00B90253">
          <w:rPr>
            <w:u w:val="single"/>
            <w:lang w:val="en-US"/>
          </w:rPr>
          <w:t xml:space="preserve">with a median sequencing depth across all samples of </w:t>
        </w:r>
      </w:ins>
      <w:ins w:id="727" w:author="Andres Gutierrez Rodriguez [2]" w:date="2021-03-15T11:31:00Z">
        <w:r w:rsidR="00C77A78">
          <w:rPr>
            <w:u w:val="single"/>
            <w:lang w:val="en-US"/>
          </w:rPr>
          <w:t>18954</w:t>
        </w:r>
      </w:ins>
      <w:ins w:id="728" w:author="Andres Gutierrez Rodriguez [2]" w:date="2021-03-11T13:55:00Z">
        <w:r w:rsidR="00B90253">
          <w:rPr>
            <w:u w:val="single"/>
            <w:lang w:val="en-US"/>
          </w:rPr>
          <w:t xml:space="preserve"> reads per sample (</w:t>
        </w:r>
        <w:r w:rsidR="00B90253">
          <w:rPr>
            <w:lang w:val="en-US"/>
          </w:rPr>
          <w:t xml:space="preserve">range = </w:t>
        </w:r>
      </w:ins>
      <w:ins w:id="729" w:author="Andres Gutierrez Rodriguez [2]" w:date="2021-03-15T11:32:00Z">
        <w:r w:rsidR="00C77A78">
          <w:rPr>
            <w:lang w:val="en-US"/>
          </w:rPr>
          <w:t>6539</w:t>
        </w:r>
      </w:ins>
      <w:ins w:id="730" w:author="Andres Gutierrez Rodriguez [2]" w:date="2021-03-11T13:55:00Z">
        <w:r w:rsidR="00B90253">
          <w:rPr>
            <w:lang w:val="en-US"/>
          </w:rPr>
          <w:t xml:space="preserve"> – </w:t>
        </w:r>
      </w:ins>
      <w:ins w:id="731" w:author="Andres Gutierrez Rodriguez [2]" w:date="2021-03-15T11:32:00Z">
        <w:r w:rsidR="00C77A78">
          <w:rPr>
            <w:lang w:val="en-US"/>
          </w:rPr>
          <w:t>36551</w:t>
        </w:r>
      </w:ins>
      <w:ins w:id="732" w:author="Andres Gutierrez Rodriguez [2]" w:date="2021-03-11T13:55:00Z">
        <w:r w:rsidR="00B90253">
          <w:rPr>
            <w:u w:val="single"/>
            <w:lang w:val="en-US"/>
          </w:rPr>
          <w:t>)</w:t>
        </w:r>
      </w:ins>
      <w:ins w:id="733" w:author="Andres Gutierrez Rodriguez [2]" w:date="2021-03-11T13:56:00Z">
        <w:r w:rsidR="00B90253">
          <w:rPr>
            <w:u w:val="single"/>
            <w:lang w:val="en-US"/>
          </w:rPr>
          <w:t xml:space="preserve"> (Table 2)</w:t>
        </w:r>
      </w:ins>
      <w:ins w:id="734" w:author="Andres Gutierrez Rodriguez [2]" w:date="2021-03-11T13:55:00Z">
        <w:r w:rsidR="00B90253">
          <w:rPr>
            <w:u w:val="single"/>
            <w:lang w:val="en-US"/>
          </w:rPr>
          <w:t xml:space="preserve"> (Suppl. Figure 3)</w:t>
        </w:r>
      </w:ins>
      <w:ins w:id="735" w:author="Andres Gutierrez Rodriguez [2]" w:date="2021-03-11T13:49:00Z">
        <w:r w:rsidR="00FA25A4">
          <w:rPr>
            <w:u w:val="single"/>
            <w:lang w:val="en-US"/>
          </w:rPr>
          <w:t>. Obtained sequences were</w:t>
        </w:r>
      </w:ins>
      <w:ins w:id="736" w:author="Andres Gutierrez Rodriguez [2]" w:date="2021-03-11T13:43:00Z">
        <w:r w:rsidR="00136C97">
          <w:rPr>
            <w:u w:val="single"/>
            <w:lang w:val="en-US"/>
          </w:rPr>
          <w:t xml:space="preserve"> </w:t>
        </w:r>
      </w:ins>
      <w:ins w:id="737" w:author="Andres Gutierrez Rodriguez [2]" w:date="2021-03-11T12:55:00Z">
        <w:r w:rsidR="0018044C">
          <w:rPr>
            <w:u w:val="single"/>
            <w:lang w:val="en-US"/>
          </w:rPr>
          <w:t xml:space="preserve">processed </w:t>
        </w:r>
      </w:ins>
      <w:ins w:id="738" w:author="Andres Gutierrez Rodriguez [2]" w:date="2021-03-11T13:43:00Z">
        <w:r w:rsidR="00136C97">
          <w:rPr>
            <w:u w:val="single"/>
            <w:lang w:val="en-US"/>
          </w:rPr>
          <w:t>using the</w:t>
        </w:r>
      </w:ins>
      <w:ins w:id="739" w:author="Andres Gutierrez Rodriguez [2]" w:date="2021-03-11T12:55:00Z">
        <w:r w:rsidR="0018044C">
          <w:rPr>
            <w:u w:val="single"/>
            <w:lang w:val="en-US"/>
          </w:rPr>
          <w:t xml:space="preserve"> DADA2 pipeline</w:t>
        </w:r>
      </w:ins>
      <w:ins w:id="740" w:author="Andres Gutierrez Rodriguez [2]" w:date="2021-03-11T12:56:00Z">
        <w:r w:rsidR="006F58CF">
          <w:rPr>
            <w:u w:val="single"/>
            <w:lang w:val="en-US"/>
          </w:rPr>
          <w:t xml:space="preserve"> (</w:t>
        </w:r>
      </w:ins>
      <w:ins w:id="741" w:author="Andres Gutierrez Rodriguez [2]" w:date="2021-03-11T13:44:00Z">
        <w:r w:rsidR="00FA25A4">
          <w:rPr>
            <w:u w:val="single"/>
            <w:lang w:val="en-US"/>
          </w:rPr>
          <w:t>Callaghan et al., 2016</w:t>
        </w:r>
      </w:ins>
      <w:ins w:id="742" w:author="Andres Gutierrez Rodriguez [2]" w:date="2021-03-11T12:56:00Z">
        <w:r w:rsidR="006F58CF">
          <w:rPr>
            <w:u w:val="single"/>
            <w:lang w:val="en-US"/>
          </w:rPr>
          <w:t>)</w:t>
        </w:r>
      </w:ins>
      <w:ins w:id="743" w:author="Andres Gutierrez Rodriguez [2]" w:date="2021-03-11T13:42:00Z">
        <w:r w:rsidR="00136C97">
          <w:rPr>
            <w:u w:val="single"/>
            <w:lang w:val="en-US"/>
          </w:rPr>
          <w:t xml:space="preserve"> following the procedure described in </w:t>
        </w:r>
        <w:commentRangeStart w:id="744"/>
        <w:proofErr w:type="spellStart"/>
        <w:r w:rsidR="00136C97">
          <w:rPr>
            <w:u w:val="single"/>
            <w:lang w:val="en-US"/>
          </w:rPr>
          <w:t>Trefault</w:t>
        </w:r>
        <w:proofErr w:type="spellEnd"/>
        <w:r w:rsidR="00136C97">
          <w:rPr>
            <w:u w:val="single"/>
            <w:lang w:val="en-US"/>
          </w:rPr>
          <w:t xml:space="preserve"> et al., </w:t>
        </w:r>
      </w:ins>
      <w:ins w:id="745" w:author="Andres Gutierrez Rodriguez [2]" w:date="2021-03-11T13:43:00Z">
        <w:r w:rsidR="00136C97">
          <w:rPr>
            <w:u w:val="single"/>
            <w:lang w:val="en-US"/>
          </w:rPr>
          <w:t>(</w:t>
        </w:r>
      </w:ins>
      <w:ins w:id="746" w:author="Andres Gutierrez Rodriguez [2]" w:date="2021-03-11T13:42:00Z">
        <w:r w:rsidR="00136C97">
          <w:rPr>
            <w:u w:val="single"/>
            <w:lang w:val="en-US"/>
          </w:rPr>
          <w:t>2021</w:t>
        </w:r>
      </w:ins>
      <w:ins w:id="747" w:author="Andres Gutierrez Rodriguez [2]" w:date="2021-03-11T13:43:00Z">
        <w:r w:rsidR="00136C97">
          <w:rPr>
            <w:u w:val="single"/>
            <w:lang w:val="en-US"/>
          </w:rPr>
          <w:t>)</w:t>
        </w:r>
        <w:commentRangeEnd w:id="744"/>
        <w:r w:rsidR="00136C97">
          <w:rPr>
            <w:rStyle w:val="CommentReference"/>
            <w:rFonts w:asciiTheme="minorHAnsi" w:eastAsiaTheme="minorHAnsi" w:hAnsiTheme="minorHAnsi" w:cstheme="minorBidi"/>
            <w:lang w:eastAsia="en-US"/>
          </w:rPr>
          <w:commentReference w:id="744"/>
        </w:r>
      </w:ins>
      <w:ins w:id="748" w:author="Andres Gutierrez Rodriguez [2]" w:date="2021-03-15T11:15:00Z">
        <w:r w:rsidR="00D874B3">
          <w:rPr>
            <w:u w:val="single"/>
            <w:lang w:val="en-US"/>
          </w:rPr>
          <w:t>.</w:t>
        </w:r>
      </w:ins>
      <w:ins w:id="749" w:author="Andres Gutierrez Rodriguez [2]" w:date="2021-03-11T13:50:00Z">
        <w:r w:rsidR="00FA25A4">
          <w:rPr>
            <w:u w:val="single"/>
            <w:lang w:val="en-US"/>
          </w:rPr>
          <w:t xml:space="preserve"> </w:t>
        </w:r>
      </w:ins>
      <w:ins w:id="750" w:author="Andres Gutierrez Rodriguez [2]" w:date="2021-03-11T13:45:00Z">
        <w:r w:rsidR="00FA25A4">
          <w:rPr>
            <w:u w:val="single"/>
            <w:lang w:val="en-US"/>
          </w:rPr>
          <w:t>Taxonomic assignation was done against PR2 data base version 4.</w:t>
        </w:r>
      </w:ins>
      <w:ins w:id="751" w:author="Andres Gutierrez Rodriguez [2]" w:date="2021-03-11T13:46:00Z">
        <w:r w:rsidR="00FA25A4">
          <w:rPr>
            <w:u w:val="single"/>
            <w:lang w:val="en-US"/>
          </w:rPr>
          <w:t>12 (</w:t>
        </w:r>
        <w:r w:rsidR="00FA25A4" w:rsidRPr="00FA25A4">
          <w:rPr>
            <w:u w:val="single"/>
            <w:lang w:val="en-US"/>
            <w:rPrChange w:id="752" w:author="Andres Gutierrez Rodriguez [2]" w:date="2021-03-11T13:46:00Z">
              <w:rPr>
                <w:rFonts w:eastAsiaTheme="minorHAnsi"/>
                <w:color w:val="0000FF"/>
                <w:sz w:val="18"/>
                <w:szCs w:val="18"/>
                <w:lang w:val="en-GB" w:eastAsia="en-US"/>
              </w:rPr>
            </w:rPrChange>
          </w:rPr>
          <w:t>https ://pr2-datab ase.org/</w:t>
        </w:r>
      </w:ins>
      <w:ins w:id="753" w:author="Andres Gutierrez Rodriguez [2]" w:date="2021-03-15T11:15:00Z">
        <w:r w:rsidR="00D874B3">
          <w:rPr>
            <w:u w:val="single"/>
            <w:lang w:val="en-US"/>
          </w:rPr>
          <w:t xml:space="preserve">) yielding </w:t>
        </w:r>
      </w:ins>
      <w:ins w:id="754" w:author="Andres Gutierrez Rodriguez [2]" w:date="2021-03-15T11:17:00Z">
        <w:r w:rsidR="00D874B3">
          <w:rPr>
            <w:u w:val="single"/>
            <w:lang w:val="en-US"/>
          </w:rPr>
          <w:t xml:space="preserve">20688 </w:t>
        </w:r>
      </w:ins>
      <w:ins w:id="755" w:author="Andres Gutierrez Rodriguez [2]" w:date="2021-03-15T11:15:00Z">
        <w:r w:rsidR="00D874B3">
          <w:rPr>
            <w:u w:val="single"/>
            <w:lang w:val="en-US"/>
          </w:rPr>
          <w:t>amplicon single variants (ASVs)</w:t>
        </w:r>
      </w:ins>
      <w:ins w:id="756" w:author="Andres Gutierrez Rodriguez [2]" w:date="2021-03-15T11:32:00Z">
        <w:r w:rsidR="00C77A78">
          <w:rPr>
            <w:u w:val="single"/>
            <w:lang w:val="en-US"/>
          </w:rPr>
          <w:t>,</w:t>
        </w:r>
      </w:ins>
      <w:ins w:id="757" w:author="Andres Gutierrez Rodriguez [2]" w:date="2021-03-15T11:16:00Z">
        <w:r w:rsidR="00D874B3">
          <w:rPr>
            <w:u w:val="single"/>
            <w:lang w:val="en-US"/>
          </w:rPr>
          <w:t xml:space="preserve"> </w:t>
        </w:r>
      </w:ins>
      <w:ins w:id="758" w:author="Andres Gutierrez Rodriguez [2]" w:date="2021-03-15T11:17:00Z">
        <w:r w:rsidR="00D874B3">
          <w:rPr>
            <w:u w:val="single"/>
            <w:lang w:val="en-US"/>
          </w:rPr>
          <w:t xml:space="preserve">18882 </w:t>
        </w:r>
      </w:ins>
      <w:ins w:id="759" w:author="Andres Gutierrez Rodriguez [2]" w:date="2021-03-15T11:18:00Z">
        <w:r w:rsidR="00D874B3">
          <w:rPr>
            <w:u w:val="single"/>
            <w:lang w:val="en-US"/>
          </w:rPr>
          <w:t>of which were assigned to protist taxa</w:t>
        </w:r>
      </w:ins>
      <w:ins w:id="760" w:author="Andres Gutierrez Rodriguez [2]" w:date="2021-03-15T11:15:00Z">
        <w:r w:rsidR="00D874B3">
          <w:rPr>
            <w:u w:val="single"/>
            <w:lang w:val="en-US"/>
          </w:rPr>
          <w:t xml:space="preserve">. </w:t>
        </w:r>
      </w:ins>
      <w:ins w:id="761" w:author="Andres Gutierrez Rodriguez [2]" w:date="2021-03-11T13:58:00Z">
        <w:r w:rsidR="00B90253" w:rsidRPr="00A702EC">
          <w:rPr>
            <w:highlight w:val="yellow"/>
            <w:u w:val="single"/>
            <w:lang w:val="en-US"/>
            <w:rPrChange w:id="762" w:author="Andres Gutierrez Rodriguez [2]" w:date="2021-03-12T11:21:00Z">
              <w:rPr>
                <w:u w:val="single"/>
                <w:lang w:val="en-US"/>
              </w:rPr>
            </w:rPrChange>
          </w:rPr>
          <w:t xml:space="preserve">Details on the number of samples, reads and ASVs </w:t>
        </w:r>
      </w:ins>
      <w:ins w:id="763" w:author="Andres Gutierrez Rodriguez [2]" w:date="2021-03-11T13:59:00Z">
        <w:r w:rsidR="00B90253" w:rsidRPr="00A702EC">
          <w:rPr>
            <w:highlight w:val="yellow"/>
            <w:u w:val="single"/>
            <w:lang w:val="en-US"/>
            <w:rPrChange w:id="764" w:author="Andres Gutierrez Rodriguez [2]" w:date="2021-03-12T11:21:00Z">
              <w:rPr>
                <w:u w:val="single"/>
                <w:lang w:val="en-US"/>
              </w:rPr>
            </w:rPrChange>
          </w:rPr>
          <w:t xml:space="preserve">associated to each water mass </w:t>
        </w:r>
      </w:ins>
      <w:ins w:id="765" w:author="Andres Gutierrez Rodriguez [2]" w:date="2021-03-11T13:58:00Z">
        <w:r w:rsidR="00B90253" w:rsidRPr="00A702EC">
          <w:rPr>
            <w:highlight w:val="yellow"/>
            <w:u w:val="single"/>
            <w:lang w:val="en-US"/>
            <w:rPrChange w:id="766" w:author="Andres Gutierrez Rodriguez [2]" w:date="2021-03-12T11:21:00Z">
              <w:rPr>
                <w:u w:val="single"/>
                <w:lang w:val="en-US"/>
              </w:rPr>
            </w:rPrChange>
          </w:rPr>
          <w:t xml:space="preserve">are shown in </w:t>
        </w:r>
        <w:commentRangeStart w:id="767"/>
        <w:r w:rsidR="00B90253" w:rsidRPr="00A702EC">
          <w:rPr>
            <w:highlight w:val="yellow"/>
            <w:u w:val="single"/>
            <w:lang w:val="en-US"/>
            <w:rPrChange w:id="768" w:author="Andres Gutierrez Rodriguez [2]" w:date="2021-03-12T11:21:00Z">
              <w:rPr>
                <w:u w:val="single"/>
                <w:lang w:val="en-US"/>
              </w:rPr>
            </w:rPrChange>
          </w:rPr>
          <w:t>Table 2</w:t>
        </w:r>
        <w:commentRangeEnd w:id="767"/>
        <w:r w:rsidR="00B90253" w:rsidRPr="00A702EC">
          <w:rPr>
            <w:rStyle w:val="CommentReference"/>
            <w:rFonts w:asciiTheme="minorHAnsi" w:eastAsiaTheme="minorHAnsi" w:hAnsiTheme="minorHAnsi" w:cstheme="minorBidi"/>
            <w:highlight w:val="yellow"/>
            <w:lang w:eastAsia="en-US"/>
            <w:rPrChange w:id="769" w:author="Andres Gutierrez Rodriguez [2]" w:date="2021-03-12T11:21:00Z">
              <w:rPr>
                <w:rStyle w:val="CommentReference"/>
                <w:rFonts w:asciiTheme="minorHAnsi" w:eastAsiaTheme="minorHAnsi" w:hAnsiTheme="minorHAnsi" w:cstheme="minorBidi"/>
                <w:lang w:eastAsia="en-US"/>
              </w:rPr>
            </w:rPrChange>
          </w:rPr>
          <w:commentReference w:id="767"/>
        </w:r>
        <w:r w:rsidR="00B90253" w:rsidRPr="00A702EC">
          <w:rPr>
            <w:highlight w:val="yellow"/>
            <w:u w:val="single"/>
            <w:lang w:val="en-US"/>
            <w:rPrChange w:id="770" w:author="Andres Gutierrez Rodriguez [2]" w:date="2021-03-12T11:21:00Z">
              <w:rPr>
                <w:u w:val="single"/>
                <w:lang w:val="en-US"/>
              </w:rPr>
            </w:rPrChange>
          </w:rPr>
          <w:t>.</w:t>
        </w:r>
      </w:ins>
    </w:p>
    <w:p w14:paraId="584032CD" w14:textId="1F860A3E" w:rsidR="00386764" w:rsidDel="00276EFE" w:rsidRDefault="00386764">
      <w:pPr>
        <w:spacing w:line="276" w:lineRule="auto"/>
        <w:jc w:val="both"/>
        <w:rPr>
          <w:del w:id="771" w:author="Andres Gutierrez Rodriguez [2]" w:date="2021-03-11T12:39:00Z"/>
          <w:u w:val="single"/>
          <w:lang w:val="en-US"/>
        </w:rPr>
        <w:pPrChange w:id="772" w:author="Andres Gutierrez Rodriguez [2]" w:date="2021-03-11T12:39:00Z">
          <w:pPr>
            <w:spacing w:line="276" w:lineRule="auto"/>
            <w:ind w:firstLine="284"/>
            <w:jc w:val="both"/>
          </w:pPr>
        </w:pPrChange>
      </w:pPr>
    </w:p>
    <w:p w14:paraId="726DD241" w14:textId="03046D2B" w:rsidR="00386764" w:rsidRPr="00DE5EE0" w:rsidDel="009164DB" w:rsidRDefault="0089413F">
      <w:pPr>
        <w:pStyle w:val="ListParagraph"/>
        <w:numPr>
          <w:ilvl w:val="1"/>
          <w:numId w:val="18"/>
        </w:numPr>
        <w:spacing w:line="276" w:lineRule="auto"/>
        <w:ind w:left="0" w:firstLine="0"/>
        <w:jc w:val="both"/>
        <w:rPr>
          <w:del w:id="773" w:author="Andres Gutierrez Rodriguez [2]" w:date="2021-03-11T13:01:00Z"/>
          <w:u w:val="single"/>
          <w:lang w:val="en-US"/>
        </w:rPr>
        <w:pPrChange w:id="774" w:author="Andres Gutierrez Rodriguez [2]" w:date="2021-03-11T13:01:00Z">
          <w:pPr>
            <w:pStyle w:val="ListParagraph"/>
            <w:numPr>
              <w:ilvl w:val="1"/>
              <w:numId w:val="18"/>
            </w:numPr>
            <w:spacing w:line="276" w:lineRule="auto"/>
            <w:ind w:left="644" w:hanging="360"/>
            <w:jc w:val="both"/>
          </w:pPr>
        </w:pPrChange>
      </w:pPr>
      <w:del w:id="775" w:author="Andres Gutierrez Rodriguez [2]" w:date="2021-03-11T13:01:00Z">
        <w:r w:rsidRPr="00DE5EE0" w:rsidDel="009164DB">
          <w:rPr>
            <w:u w:val="single"/>
            <w:lang w:val="en-US"/>
          </w:rPr>
          <w:delText>B</w:delText>
        </w:r>
        <w:r w:rsidR="00386764" w:rsidRPr="00DE5EE0" w:rsidDel="009164DB">
          <w:rPr>
            <w:u w:val="single"/>
            <w:lang w:val="en-US"/>
          </w:rPr>
          <w:delText>ioinformatic processing</w:delText>
        </w:r>
        <w:r w:rsidR="00F32303" w:rsidRPr="00DE5EE0" w:rsidDel="009164DB">
          <w:rPr>
            <w:u w:val="single"/>
            <w:lang w:val="en-US"/>
          </w:rPr>
          <w:delText xml:space="preserve"> of sequences – DADA,…</w:delText>
        </w:r>
      </w:del>
    </w:p>
    <w:p w14:paraId="3C9596D2" w14:textId="79E6147D" w:rsidR="00386764" w:rsidRDefault="00386764">
      <w:pPr>
        <w:tabs>
          <w:tab w:val="left" w:pos="6000"/>
        </w:tabs>
        <w:spacing w:line="276" w:lineRule="auto"/>
        <w:jc w:val="both"/>
        <w:rPr>
          <w:u w:val="single"/>
          <w:lang w:val="en-US"/>
        </w:rPr>
        <w:pPrChange w:id="776" w:author="Andres Gutierrez Rodriguez [2]" w:date="2021-03-12T11:19:00Z">
          <w:pPr>
            <w:spacing w:line="276" w:lineRule="auto"/>
            <w:ind w:firstLine="284"/>
            <w:jc w:val="both"/>
          </w:pPr>
        </w:pPrChange>
      </w:pPr>
    </w:p>
    <w:p w14:paraId="788B5F0A" w14:textId="0CBA2549" w:rsidR="00386764" w:rsidRPr="00DE5EE0" w:rsidRDefault="0089413F" w:rsidP="00DE5EE0">
      <w:pPr>
        <w:pStyle w:val="ListParagraph"/>
        <w:numPr>
          <w:ilvl w:val="1"/>
          <w:numId w:val="18"/>
        </w:numPr>
        <w:spacing w:line="276" w:lineRule="auto"/>
        <w:jc w:val="both"/>
        <w:rPr>
          <w:u w:val="single"/>
          <w:lang w:val="en-US"/>
        </w:rPr>
      </w:pPr>
      <w:r w:rsidRPr="00DE5EE0">
        <w:rPr>
          <w:u w:val="single"/>
          <w:lang w:val="en-US"/>
        </w:rPr>
        <w:t xml:space="preserve">Pre-processing of </w:t>
      </w:r>
      <w:r w:rsidR="00F32303" w:rsidRPr="00DE5EE0">
        <w:rPr>
          <w:u w:val="single"/>
          <w:lang w:val="en-US"/>
        </w:rPr>
        <w:t>ASV table</w:t>
      </w:r>
      <w:r w:rsidR="00771ADA" w:rsidRPr="00DE5EE0">
        <w:rPr>
          <w:u w:val="single"/>
          <w:lang w:val="en-US"/>
        </w:rPr>
        <w:t xml:space="preserve"> and </w:t>
      </w:r>
      <w:r w:rsidR="00CD6729" w:rsidRPr="00DE5EE0">
        <w:rPr>
          <w:u w:val="single"/>
          <w:lang w:val="en-US"/>
        </w:rPr>
        <w:t>diversity</w:t>
      </w:r>
      <w:r w:rsidR="00771ADA" w:rsidRPr="00DE5EE0">
        <w:rPr>
          <w:u w:val="single"/>
          <w:lang w:val="en-US"/>
        </w:rPr>
        <w:t xml:space="preserve"> analysis</w:t>
      </w:r>
      <w:r w:rsidRPr="00DE5EE0">
        <w:rPr>
          <w:u w:val="single"/>
          <w:lang w:val="en-US"/>
        </w:rPr>
        <w:t xml:space="preserve"> </w:t>
      </w:r>
      <w:r w:rsidR="00F32303" w:rsidRPr="00DE5EE0">
        <w:rPr>
          <w:u w:val="single"/>
          <w:lang w:val="en-US"/>
        </w:rPr>
        <w:t>(</w:t>
      </w:r>
      <w:r w:rsidR="00CD6729" w:rsidRPr="00DE5EE0">
        <w:rPr>
          <w:u w:val="single"/>
          <w:lang w:val="en-US"/>
        </w:rPr>
        <w:t>counts normalization</w:t>
      </w:r>
      <w:r w:rsidR="00F32303" w:rsidRPr="00DE5EE0">
        <w:rPr>
          <w:u w:val="single"/>
          <w:lang w:val="en-US"/>
        </w:rPr>
        <w:t xml:space="preserve">, </w:t>
      </w:r>
      <w:proofErr w:type="spellStart"/>
      <w:r w:rsidR="003602AC" w:rsidRPr="00DE5EE0">
        <w:rPr>
          <w:u w:val="single"/>
          <w:lang w:val="en-US"/>
        </w:rPr>
        <w:t>phyloseq</w:t>
      </w:r>
      <w:proofErr w:type="spellEnd"/>
      <w:r w:rsidR="003602AC" w:rsidRPr="00DE5EE0">
        <w:rPr>
          <w:u w:val="single"/>
          <w:lang w:val="en-US"/>
        </w:rPr>
        <w:t xml:space="preserve">, </w:t>
      </w:r>
      <w:proofErr w:type="spellStart"/>
      <w:r w:rsidR="00771ADA" w:rsidRPr="00DE5EE0">
        <w:rPr>
          <w:u w:val="single"/>
          <w:lang w:val="en-US"/>
        </w:rPr>
        <w:t>nMDS</w:t>
      </w:r>
      <w:proofErr w:type="spellEnd"/>
      <w:r w:rsidR="00771ADA" w:rsidRPr="00DE5EE0">
        <w:rPr>
          <w:u w:val="single"/>
          <w:lang w:val="en-US"/>
        </w:rPr>
        <w:t xml:space="preserve">, </w:t>
      </w:r>
      <w:r w:rsidR="003602AC" w:rsidRPr="00DE5EE0">
        <w:rPr>
          <w:u w:val="single"/>
          <w:lang w:val="en-US"/>
        </w:rPr>
        <w:t xml:space="preserve">ANOSIM, </w:t>
      </w:r>
      <w:proofErr w:type="spellStart"/>
      <w:proofErr w:type="gramStart"/>
      <w:r w:rsidR="003602AC" w:rsidRPr="00DE5EE0">
        <w:rPr>
          <w:u w:val="single"/>
          <w:lang w:val="en-US"/>
        </w:rPr>
        <w:t>DESeq</w:t>
      </w:r>
      <w:proofErr w:type="spellEnd"/>
      <w:r w:rsidR="003602AC" w:rsidRPr="00DE5EE0">
        <w:rPr>
          <w:u w:val="single"/>
          <w:lang w:val="en-US"/>
        </w:rPr>
        <w:t>,…</w:t>
      </w:r>
      <w:proofErr w:type="gramEnd"/>
      <w:r w:rsidR="003602AC" w:rsidRPr="00DE5EE0">
        <w:rPr>
          <w:u w:val="single"/>
          <w:lang w:val="en-US"/>
        </w:rPr>
        <w:t>)</w:t>
      </w:r>
    </w:p>
    <w:p w14:paraId="5249FAE0" w14:textId="7B2A4CF2" w:rsidR="00386764" w:rsidRDefault="00386764" w:rsidP="00386764">
      <w:pPr>
        <w:spacing w:line="276" w:lineRule="auto"/>
        <w:ind w:firstLine="284"/>
        <w:jc w:val="both"/>
        <w:rPr>
          <w:u w:val="single"/>
          <w:lang w:val="en-US"/>
        </w:rPr>
      </w:pPr>
    </w:p>
    <w:p w14:paraId="47141B17" w14:textId="1D4BE6E8" w:rsidR="00B77A92" w:rsidRDefault="00386764" w:rsidP="00E5010D">
      <w:pPr>
        <w:spacing w:line="360" w:lineRule="auto"/>
        <w:ind w:firstLine="284"/>
        <w:jc w:val="both"/>
        <w:rPr>
          <w:ins w:id="777" w:author="Andres Gutierrez Rodriguez [2]" w:date="2021-03-11T13:31:00Z"/>
          <w:lang w:val="en-US"/>
        </w:rPr>
      </w:pPr>
      <w:del w:id="778" w:author="Andres Gutierrez Rodriguez [2]" w:date="2021-03-12T11:19:00Z">
        <w:r w:rsidDel="00A702EC">
          <w:rPr>
            <w:lang w:val="en-US"/>
          </w:rPr>
          <w:delText>For diversity analysis (richness and c</w:delText>
        </w:r>
        <w:r w:rsidRPr="00386764" w:rsidDel="00A702EC">
          <w:rPr>
            <w:lang w:val="en-US"/>
          </w:rPr>
          <w:delText>ommunity composition</w:delText>
        </w:r>
        <w:r w:rsidDel="00A702EC">
          <w:rPr>
            <w:lang w:val="en-US"/>
          </w:rPr>
          <w:delText>)</w:delText>
        </w:r>
        <w:r w:rsidRPr="00386764" w:rsidDel="00A702EC">
          <w:rPr>
            <w:lang w:val="en-US"/>
          </w:rPr>
          <w:delText xml:space="preserve"> </w:delText>
        </w:r>
      </w:del>
      <w:ins w:id="779" w:author="Andres Gutierrez Rodriguez [2]" w:date="2021-03-12T11:19:00Z">
        <w:r w:rsidR="00A702EC">
          <w:rPr>
            <w:lang w:val="en-US"/>
          </w:rPr>
          <w:t>W</w:t>
        </w:r>
      </w:ins>
      <w:del w:id="780" w:author="Andres Gutierrez Rodriguez [2]" w:date="2021-03-12T11:19:00Z">
        <w:r w:rsidDel="00A702EC">
          <w:rPr>
            <w:lang w:val="en-US"/>
          </w:rPr>
          <w:delText>w</w:delText>
        </w:r>
      </w:del>
      <w:r>
        <w:rPr>
          <w:lang w:val="en-US"/>
        </w:rPr>
        <w:t xml:space="preserve">e standardized the </w:t>
      </w:r>
      <w:r w:rsidR="001E0F33">
        <w:rPr>
          <w:lang w:val="en-US"/>
        </w:rPr>
        <w:t>ASV</w:t>
      </w:r>
      <w:r>
        <w:rPr>
          <w:lang w:val="en-US"/>
        </w:rPr>
        <w:t xml:space="preserve"> table to the sequencing depth in each sample by normalizing the relative abundance to the mean number of sequences obtained across samples (median sequencing depth * (</w:t>
      </w:r>
      <w:proofErr w:type="spellStart"/>
      <w:r>
        <w:rPr>
          <w:lang w:val="en-US"/>
        </w:rPr>
        <w:t>n_reads_ASV</w:t>
      </w:r>
      <w:proofErr w:type="spellEnd"/>
      <w:r>
        <w:rPr>
          <w:lang w:val="en-US"/>
        </w:rPr>
        <w:t>/</w:t>
      </w:r>
      <w:proofErr w:type="spellStart"/>
      <w:r>
        <w:rPr>
          <w:lang w:val="en-US"/>
        </w:rPr>
        <w:t>total_n_reads_sample</w:t>
      </w:r>
      <w:proofErr w:type="spellEnd"/>
      <w:r>
        <w:rPr>
          <w:lang w:val="en-US"/>
        </w:rPr>
        <w:t xml:space="preserve">)). </w:t>
      </w:r>
      <w:r w:rsidR="001E0F33">
        <w:rPr>
          <w:lang w:val="en-US"/>
        </w:rPr>
        <w:t xml:space="preserve">The </w:t>
      </w:r>
      <w:del w:id="781" w:author="Andres Gutierrez Rodriguez [2]" w:date="2021-03-11T13:31:00Z">
        <w:r w:rsidR="001E0F33" w:rsidDel="00B77A92">
          <w:rPr>
            <w:lang w:val="en-US"/>
          </w:rPr>
          <w:delText xml:space="preserve">percent </w:delText>
        </w:r>
      </w:del>
      <w:ins w:id="782" w:author="Andres Gutierrez Rodriguez [2]" w:date="2021-03-11T13:31:00Z">
        <w:r w:rsidR="00B77A92">
          <w:rPr>
            <w:lang w:val="en-US"/>
          </w:rPr>
          <w:t xml:space="preserve">relative </w:t>
        </w:r>
      </w:ins>
      <w:r w:rsidR="001E0F33">
        <w:rPr>
          <w:lang w:val="en-US"/>
        </w:rPr>
        <w:t xml:space="preserve">contribution of specific groups </w:t>
      </w:r>
      <w:del w:id="783" w:author="Andres Gutierrez Rodriguez [2]" w:date="2021-03-11T13:31:00Z">
        <w:r w:rsidR="001E0F33" w:rsidDel="00B77A92">
          <w:rPr>
            <w:lang w:val="en-US"/>
          </w:rPr>
          <w:delText xml:space="preserve">for </w:delText>
        </w:r>
      </w:del>
      <w:ins w:id="784" w:author="Andres Gutierrez Rodriguez [2]" w:date="2021-03-11T13:31:00Z">
        <w:r w:rsidR="00B77A92">
          <w:rPr>
            <w:lang w:val="en-US"/>
          </w:rPr>
          <w:t xml:space="preserve">in </w:t>
        </w:r>
      </w:ins>
      <w:r w:rsidR="001E0F33">
        <w:rPr>
          <w:lang w:val="en-US"/>
        </w:rPr>
        <w:t>different water masses and regions</w:t>
      </w:r>
      <w:del w:id="785" w:author="Andres Gutierrez Rodriguez [2]" w:date="2021-03-11T14:02:00Z">
        <w:r w:rsidR="001E0F33" w:rsidDel="00430797">
          <w:rPr>
            <w:lang w:val="en-US"/>
          </w:rPr>
          <w:delText>,</w:delText>
        </w:r>
      </w:del>
      <w:r w:rsidR="001E0F33">
        <w:rPr>
          <w:lang w:val="en-US"/>
        </w:rPr>
        <w:t xml:space="preserve"> </w:t>
      </w:r>
      <w:del w:id="786" w:author="Andres Gutierrez Rodriguez [2]" w:date="2021-03-11T14:02:00Z">
        <w:r w:rsidR="001E0F33" w:rsidDel="00430797">
          <w:rPr>
            <w:lang w:val="en-US"/>
          </w:rPr>
          <w:delText xml:space="preserve">surface/subsurface, or photic/aphotic zone and resulting community composition visualized with treemaps </w:delText>
        </w:r>
      </w:del>
      <w:r w:rsidR="001E0F33">
        <w:rPr>
          <w:lang w:val="en-US"/>
        </w:rPr>
        <w:t xml:space="preserve">were estimated from the </w:t>
      </w:r>
      <w:r w:rsidR="001E0F33" w:rsidRPr="00430797">
        <w:rPr>
          <w:lang w:val="en-US"/>
          <w:rPrChange w:id="787" w:author="Andres Gutierrez Rodriguez [2]" w:date="2021-03-11T14:02:00Z">
            <w:rPr>
              <w:b/>
              <w:bCs/>
              <w:lang w:val="en-US"/>
            </w:rPr>
          </w:rPrChange>
        </w:rPr>
        <w:t>sum of standardized reads</w:t>
      </w:r>
      <w:r w:rsidR="00882FEF">
        <w:rPr>
          <w:b/>
          <w:bCs/>
          <w:lang w:val="en-US"/>
        </w:rPr>
        <w:t xml:space="preserve"> </w:t>
      </w:r>
      <w:r w:rsidR="00EB0E86" w:rsidRPr="00EB0E86">
        <w:rPr>
          <w:lang w:val="en-US"/>
        </w:rPr>
        <w:t xml:space="preserve">across </w:t>
      </w:r>
      <w:ins w:id="788" w:author="Andres Gutierrez Rodriguez [2]" w:date="2021-03-11T13:31:00Z">
        <w:r w:rsidR="00B77A92">
          <w:rPr>
            <w:lang w:val="en-US"/>
          </w:rPr>
          <w:t xml:space="preserve">the </w:t>
        </w:r>
      </w:ins>
      <w:r w:rsidR="00EB0E86" w:rsidRPr="00EB0E86">
        <w:rPr>
          <w:lang w:val="en-US"/>
        </w:rPr>
        <w:t xml:space="preserve">samples </w:t>
      </w:r>
      <w:r w:rsidR="00882FEF">
        <w:rPr>
          <w:lang w:val="en-US"/>
        </w:rPr>
        <w:t>considered</w:t>
      </w:r>
      <w:del w:id="789" w:author="Andres Gutierrez Rodriguez [2]" w:date="2021-03-11T14:03:00Z">
        <w:r w:rsidR="00A81B9E" w:rsidDel="00233476">
          <w:rPr>
            <w:lang w:val="en-US"/>
          </w:rPr>
          <w:delText xml:space="preserve"> (see note for discussion)</w:delText>
        </w:r>
      </w:del>
      <w:r w:rsidR="001E0F33">
        <w:rPr>
          <w:lang w:val="en-US"/>
        </w:rPr>
        <w:t xml:space="preserve">. </w:t>
      </w:r>
    </w:p>
    <w:p w14:paraId="6AA57F21" w14:textId="538BA400" w:rsidR="00A81B9E" w:rsidRDefault="0068746D" w:rsidP="00E5010D">
      <w:pPr>
        <w:spacing w:line="360" w:lineRule="auto"/>
        <w:ind w:firstLine="284"/>
        <w:jc w:val="both"/>
        <w:rPr>
          <w:lang w:val="en-US"/>
        </w:rPr>
      </w:pPr>
      <w:r>
        <w:rPr>
          <w:lang w:val="en-US"/>
        </w:rPr>
        <w:t xml:space="preserve">Similarity analysis was </w:t>
      </w:r>
      <w:del w:id="790" w:author="Andres Gutierrez Rodriguez [2]" w:date="2021-03-11T13:32:00Z">
        <w:r w:rsidDel="00B77A92">
          <w:rPr>
            <w:lang w:val="en-US"/>
          </w:rPr>
          <w:delText xml:space="preserve">conducted </w:delText>
        </w:r>
      </w:del>
      <w:ins w:id="791" w:author="Andres Gutierrez Rodriguez [2]" w:date="2021-03-11T13:32:00Z">
        <w:r w:rsidR="00B77A92">
          <w:rPr>
            <w:lang w:val="en-US"/>
          </w:rPr>
          <w:t xml:space="preserve">done </w:t>
        </w:r>
      </w:ins>
      <w:r>
        <w:rPr>
          <w:lang w:val="en-US"/>
        </w:rPr>
        <w:t>using non-multidimensional scaling (</w:t>
      </w:r>
      <w:proofErr w:type="spellStart"/>
      <w:r>
        <w:rPr>
          <w:lang w:val="en-US"/>
        </w:rPr>
        <w:t>nMDS</w:t>
      </w:r>
      <w:proofErr w:type="spellEnd"/>
      <w:r>
        <w:rPr>
          <w:lang w:val="en-US"/>
        </w:rPr>
        <w:t xml:space="preserve">) and ANOSIM </w:t>
      </w:r>
      <w:r w:rsidR="00246B5A">
        <w:rPr>
          <w:lang w:val="en-US"/>
        </w:rPr>
        <w:t xml:space="preserve">analysis </w:t>
      </w:r>
      <w:del w:id="792" w:author="Andres Gutierrez Rodriguez [2]" w:date="2021-03-11T13:32:00Z">
        <w:r w:rsidR="00246B5A" w:rsidDel="00B77A92">
          <w:rPr>
            <w:lang w:val="en-US"/>
          </w:rPr>
          <w:delText xml:space="preserve">conducted </w:delText>
        </w:r>
      </w:del>
      <w:ins w:id="793" w:author="Andres Gutierrez Rodriguez [2]" w:date="2021-03-11T13:32:00Z">
        <w:r w:rsidR="00B77A92">
          <w:rPr>
            <w:lang w:val="en-US"/>
          </w:rPr>
          <w:t xml:space="preserve">using </w:t>
        </w:r>
        <w:proofErr w:type="spellStart"/>
        <w:r w:rsidR="00B77A92">
          <w:rPr>
            <w:lang w:val="en-US"/>
          </w:rPr>
          <w:t>Phyloseq</w:t>
        </w:r>
        <w:proofErr w:type="spellEnd"/>
        <w:r w:rsidR="00B77A92">
          <w:rPr>
            <w:lang w:val="en-US"/>
          </w:rPr>
          <w:t xml:space="preserve"> (</w:t>
        </w:r>
      </w:ins>
      <w:proofErr w:type="spellStart"/>
      <w:ins w:id="794" w:author="Andres Gutierrez Rodriguez [2]" w:date="2021-03-11T13:33:00Z">
        <w:r w:rsidR="00B77A92">
          <w:rPr>
            <w:lang w:val="en-US"/>
          </w:rPr>
          <w:t>McMurdie</w:t>
        </w:r>
        <w:proofErr w:type="spellEnd"/>
        <w:r w:rsidR="00B77A92">
          <w:rPr>
            <w:lang w:val="en-US"/>
          </w:rPr>
          <w:t xml:space="preserve"> and Holmes, 2013</w:t>
        </w:r>
      </w:ins>
      <w:ins w:id="795" w:author="Andres Gutierrez Rodriguez [2]" w:date="2021-03-11T13:32:00Z">
        <w:r w:rsidR="00B77A92">
          <w:rPr>
            <w:lang w:val="en-US"/>
          </w:rPr>
          <w:t>) and Vegan (</w:t>
        </w:r>
      </w:ins>
      <w:ins w:id="796" w:author="Andres Gutierrez Rodriguez [2]" w:date="2021-03-11T13:41:00Z">
        <w:r w:rsidR="00B77A92">
          <w:rPr>
            <w:lang w:val="en-US"/>
          </w:rPr>
          <w:t>Oksanen et al., 2019</w:t>
        </w:r>
      </w:ins>
      <w:ins w:id="797" w:author="Andres Gutierrez Rodriguez [2]" w:date="2021-03-11T13:32:00Z">
        <w:r w:rsidR="00B77A92">
          <w:rPr>
            <w:lang w:val="en-US"/>
          </w:rPr>
          <w:t xml:space="preserve">) </w:t>
        </w:r>
      </w:ins>
      <w:del w:id="798" w:author="Andres Gutierrez Rodriguez [2]" w:date="2021-03-11T13:32:00Z">
        <w:r w:rsidR="00246B5A" w:rsidDel="00B77A92">
          <w:rPr>
            <w:lang w:val="en-US"/>
          </w:rPr>
          <w:delText xml:space="preserve">with </w:delText>
        </w:r>
      </w:del>
      <w:r w:rsidR="00246B5A">
        <w:rPr>
          <w:lang w:val="en-US"/>
        </w:rPr>
        <w:t>R packages</w:t>
      </w:r>
      <w:del w:id="799" w:author="Andres Gutierrez Rodriguez [2]" w:date="2021-03-11T13:32:00Z">
        <w:r w:rsidR="00246B5A" w:rsidDel="00B77A92">
          <w:rPr>
            <w:lang w:val="en-US"/>
          </w:rPr>
          <w:delText xml:space="preserve"> (phyloseq &amp; vegan)</w:delText>
        </w:r>
      </w:del>
      <w:r w:rsidR="008E5D8A">
        <w:rPr>
          <w:lang w:val="en-US"/>
        </w:rPr>
        <w:t xml:space="preserve">. Differences in species </w:t>
      </w:r>
      <w:r w:rsidR="00E62DD1">
        <w:rPr>
          <w:lang w:val="en-US"/>
        </w:rPr>
        <w:t xml:space="preserve">abundance across waters </w:t>
      </w:r>
      <w:r w:rsidR="00A70DB9">
        <w:rPr>
          <w:lang w:val="en-US"/>
        </w:rPr>
        <w:t>masses</w:t>
      </w:r>
      <w:r w:rsidR="00E62DD1">
        <w:rPr>
          <w:lang w:val="en-US"/>
        </w:rPr>
        <w:t xml:space="preserve"> and regions was </w:t>
      </w:r>
      <w:proofErr w:type="spellStart"/>
      <w:r w:rsidR="00E62DD1">
        <w:rPr>
          <w:lang w:val="en-US"/>
        </w:rPr>
        <w:t>analysed</w:t>
      </w:r>
      <w:proofErr w:type="spellEnd"/>
      <w:r w:rsidR="00E62DD1">
        <w:rPr>
          <w:lang w:val="en-US"/>
        </w:rPr>
        <w:t xml:space="preserve"> using </w:t>
      </w:r>
      <w:r w:rsidR="009E154F">
        <w:rPr>
          <w:lang w:val="en-US"/>
        </w:rPr>
        <w:t xml:space="preserve">negative binomial generalized linear models coded in </w:t>
      </w:r>
      <w:r w:rsidR="003476A9">
        <w:rPr>
          <w:lang w:val="en-US"/>
        </w:rPr>
        <w:t>DESeq</w:t>
      </w:r>
      <w:r w:rsidR="009E154F">
        <w:rPr>
          <w:lang w:val="en-US"/>
        </w:rPr>
        <w:t>2</w:t>
      </w:r>
      <w:r w:rsidR="003476A9">
        <w:rPr>
          <w:lang w:val="en-US"/>
        </w:rPr>
        <w:t xml:space="preserve"> </w:t>
      </w:r>
      <w:r w:rsidR="009E154F">
        <w:rPr>
          <w:lang w:val="en-US"/>
        </w:rPr>
        <w:t>package (</w:t>
      </w:r>
      <w:r w:rsidR="009E6048">
        <w:rPr>
          <w:lang w:val="en-US"/>
        </w:rPr>
        <w:t xml:space="preserve">Simon </w:t>
      </w:r>
      <w:r w:rsidR="003423BA">
        <w:rPr>
          <w:lang w:val="en-US"/>
        </w:rPr>
        <w:t>et al., 2010</w:t>
      </w:r>
      <w:r w:rsidR="009E154F">
        <w:rPr>
          <w:lang w:val="en-US"/>
        </w:rPr>
        <w:t xml:space="preserve">). </w:t>
      </w:r>
      <w:r w:rsidR="00F82422">
        <w:rPr>
          <w:lang w:val="en-US"/>
        </w:rPr>
        <w:t xml:space="preserve">For analysis of </w:t>
      </w:r>
      <w:r w:rsidR="00D65022">
        <w:rPr>
          <w:lang w:val="en-US"/>
        </w:rPr>
        <w:t>higher taxonomic rank</w:t>
      </w:r>
      <w:r w:rsidR="00F82422">
        <w:rPr>
          <w:lang w:val="en-US"/>
        </w:rPr>
        <w:t xml:space="preserve"> </w:t>
      </w:r>
      <w:r w:rsidR="00D65022">
        <w:rPr>
          <w:lang w:val="en-US"/>
        </w:rPr>
        <w:t xml:space="preserve">(division, </w:t>
      </w:r>
      <w:proofErr w:type="gramStart"/>
      <w:r w:rsidR="00D65022">
        <w:rPr>
          <w:lang w:val="en-US"/>
        </w:rPr>
        <w:t xml:space="preserve">class) </w:t>
      </w:r>
      <w:r w:rsidR="00F82422">
        <w:rPr>
          <w:lang w:val="en-US"/>
        </w:rPr>
        <w:t xml:space="preserve"> distribution</w:t>
      </w:r>
      <w:proofErr w:type="gramEnd"/>
      <w:r w:rsidR="00F82422">
        <w:rPr>
          <w:lang w:val="en-US"/>
        </w:rPr>
        <w:t xml:space="preserve"> </w:t>
      </w:r>
      <w:r w:rsidR="00A9537C">
        <w:rPr>
          <w:lang w:val="en-US"/>
        </w:rPr>
        <w:t xml:space="preserve">and </w:t>
      </w:r>
      <w:r w:rsidR="00D65022">
        <w:rPr>
          <w:lang w:val="en-US"/>
        </w:rPr>
        <w:t xml:space="preserve">their </w:t>
      </w:r>
      <w:r w:rsidR="00A9537C">
        <w:rPr>
          <w:lang w:val="en-US"/>
        </w:rPr>
        <w:t>relation to environmental variables</w:t>
      </w:r>
      <w:r w:rsidR="00CE1F9A">
        <w:rPr>
          <w:lang w:val="en-US"/>
        </w:rPr>
        <w:t>,</w:t>
      </w:r>
      <w:r w:rsidR="00A9537C">
        <w:rPr>
          <w:lang w:val="en-US"/>
        </w:rPr>
        <w:t xml:space="preserve"> </w:t>
      </w:r>
      <w:proofErr w:type="spellStart"/>
      <w:r w:rsidR="00F82422">
        <w:rPr>
          <w:lang w:val="en-US"/>
        </w:rPr>
        <w:t>tax_glom</w:t>
      </w:r>
      <w:proofErr w:type="spellEnd"/>
      <w:r w:rsidR="00F82422">
        <w:rPr>
          <w:lang w:val="en-US"/>
        </w:rPr>
        <w:t xml:space="preserve"> function in </w:t>
      </w:r>
      <w:proofErr w:type="spellStart"/>
      <w:r w:rsidR="00F82422">
        <w:rPr>
          <w:lang w:val="en-US"/>
        </w:rPr>
        <w:t>phyloseq</w:t>
      </w:r>
      <w:proofErr w:type="spellEnd"/>
      <w:r w:rsidR="00690D22">
        <w:rPr>
          <w:lang w:val="en-US"/>
        </w:rPr>
        <w:t xml:space="preserve"> was used to agglomerate </w:t>
      </w:r>
      <w:r w:rsidR="00D65022">
        <w:rPr>
          <w:lang w:val="en-US"/>
        </w:rPr>
        <w:t xml:space="preserve">previously </w:t>
      </w:r>
      <w:r w:rsidR="00690D22">
        <w:rPr>
          <w:lang w:val="en-US"/>
        </w:rPr>
        <w:t xml:space="preserve">standardized ASV table </w:t>
      </w:r>
      <w:r w:rsidR="00D65022">
        <w:rPr>
          <w:lang w:val="en-US"/>
        </w:rPr>
        <w:t>into the chosen taxonomic level</w:t>
      </w:r>
      <w:r w:rsidR="00F82422">
        <w:rPr>
          <w:lang w:val="en-US"/>
        </w:rPr>
        <w:t>.</w:t>
      </w:r>
      <w:r w:rsidR="00A9537C">
        <w:rPr>
          <w:lang w:val="en-US"/>
        </w:rPr>
        <w:t xml:space="preserve"> </w:t>
      </w:r>
    </w:p>
    <w:p w14:paraId="42397883" w14:textId="77777777" w:rsidR="00A81B9E" w:rsidRPr="002A2328" w:rsidRDefault="00A81B9E" w:rsidP="00E5010D">
      <w:pPr>
        <w:spacing w:line="360" w:lineRule="auto"/>
        <w:ind w:firstLine="284"/>
        <w:jc w:val="both"/>
        <w:rPr>
          <w:b/>
          <w:bCs/>
          <w:lang w:val="en-US"/>
        </w:rPr>
      </w:pPr>
    </w:p>
    <w:p w14:paraId="4924FE4A" w14:textId="372CF346" w:rsidR="00157A84" w:rsidRPr="004D66D0" w:rsidDel="004D66D0" w:rsidRDefault="004D2F78">
      <w:pPr>
        <w:spacing w:after="240" w:line="360" w:lineRule="auto"/>
        <w:ind w:left="284"/>
        <w:jc w:val="both"/>
        <w:rPr>
          <w:del w:id="800" w:author="Andres Gutierrez Rodriguez" w:date="2021-03-11T11:32:00Z"/>
          <w:u w:val="single"/>
          <w:lang w:val="en-US"/>
          <w:rPrChange w:id="801" w:author="Andres Gutierrez Rodriguez" w:date="2021-03-11T11:32:00Z">
            <w:rPr>
              <w:del w:id="802" w:author="Andres Gutierrez Rodriguez" w:date="2021-03-11T11:32:00Z"/>
              <w:lang w:val="en-US"/>
            </w:rPr>
          </w:rPrChange>
        </w:rPr>
        <w:pPrChange w:id="803" w:author="Andres Gutierrez Rodriguez" w:date="2021-03-11T11:32:00Z">
          <w:pPr>
            <w:pStyle w:val="ListParagraph"/>
            <w:numPr>
              <w:ilvl w:val="1"/>
              <w:numId w:val="18"/>
            </w:numPr>
            <w:spacing w:after="240" w:line="360" w:lineRule="auto"/>
            <w:ind w:left="644" w:hanging="360"/>
            <w:jc w:val="both"/>
          </w:pPr>
        </w:pPrChange>
      </w:pPr>
      <w:del w:id="804" w:author="Andres Gutierrez Rodriguez" w:date="2021-03-11T11:32:00Z">
        <w:r w:rsidRPr="004D66D0" w:rsidDel="004D66D0">
          <w:rPr>
            <w:u w:val="single"/>
            <w:lang w:val="en-US"/>
            <w:rPrChange w:id="805" w:author="Andres Gutierrez Rodriguez" w:date="2021-03-11T11:32:00Z">
              <w:rPr>
                <w:lang w:val="en-US"/>
              </w:rPr>
            </w:rPrChange>
          </w:rPr>
          <w:delText xml:space="preserve"> </w:delText>
        </w:r>
        <w:r w:rsidR="00510DEE" w:rsidRPr="004D66D0" w:rsidDel="004D66D0">
          <w:rPr>
            <w:u w:val="single"/>
            <w:lang w:val="en-US"/>
            <w:rPrChange w:id="806" w:author="Andres Gutierrez Rodriguez" w:date="2021-03-11T11:32:00Z">
              <w:rPr>
                <w:lang w:val="en-US"/>
              </w:rPr>
            </w:rPrChange>
          </w:rPr>
          <w:delText xml:space="preserve">Oceanographic </w:delText>
        </w:r>
      </w:del>
      <w:ins w:id="807" w:author="Nodder" w:date="2020-09-27T16:33:00Z">
        <w:del w:id="808" w:author="Andres Gutierrez Rodriguez" w:date="2021-03-11T11:32:00Z">
          <w:r w:rsidR="00B53A47" w:rsidRPr="004D66D0" w:rsidDel="004D66D0">
            <w:rPr>
              <w:u w:val="single"/>
              <w:lang w:val="en-US"/>
              <w:rPrChange w:id="809" w:author="Andres Gutierrez Rodriguez" w:date="2021-03-11T11:32:00Z">
                <w:rPr>
                  <w:lang w:val="en-US"/>
                </w:rPr>
              </w:rPrChange>
            </w:rPr>
            <w:delText xml:space="preserve">characterization of </w:delText>
          </w:r>
        </w:del>
      </w:ins>
      <w:ins w:id="810" w:author="Nodder" w:date="2020-09-27T16:38:00Z">
        <w:del w:id="811" w:author="Andres Gutierrez Rodriguez" w:date="2021-03-11T11:32:00Z">
          <w:r w:rsidR="00903BF3" w:rsidRPr="004D66D0" w:rsidDel="004D66D0">
            <w:rPr>
              <w:u w:val="single"/>
              <w:lang w:val="en-US"/>
              <w:rPrChange w:id="812" w:author="Andres Gutierrez Rodriguez" w:date="2021-03-11T11:32:00Z">
                <w:rPr>
                  <w:lang w:val="en-US"/>
                </w:rPr>
              </w:rPrChange>
            </w:rPr>
            <w:delText>sample sites</w:delText>
          </w:r>
        </w:del>
      </w:ins>
      <w:del w:id="813" w:author="Andres Gutierrez Rodriguez" w:date="2021-03-11T11:32:00Z">
        <w:r w:rsidR="00510DEE" w:rsidRPr="004D66D0" w:rsidDel="004D66D0">
          <w:rPr>
            <w:u w:val="single"/>
            <w:lang w:val="en-US"/>
            <w:rPrChange w:id="814" w:author="Andres Gutierrez Rodriguez" w:date="2021-03-11T11:32:00Z">
              <w:rPr>
                <w:lang w:val="en-US"/>
              </w:rPr>
            </w:rPrChange>
          </w:rPr>
          <w:delText>setting</w:delText>
        </w:r>
        <w:r w:rsidR="00C40B40" w:rsidRPr="004D66D0" w:rsidDel="004D66D0">
          <w:rPr>
            <w:u w:val="single"/>
            <w:lang w:val="en-US"/>
            <w:rPrChange w:id="815" w:author="Andres Gutierrez Rodriguez" w:date="2021-03-11T11:32:00Z">
              <w:rPr>
                <w:lang w:val="en-US"/>
              </w:rPr>
            </w:rPrChange>
          </w:rPr>
          <w:delText xml:space="preserve"> </w:delText>
        </w:r>
        <w:r w:rsidR="00E852ED" w:rsidRPr="004D66D0" w:rsidDel="004D66D0">
          <w:rPr>
            <w:u w:val="single"/>
            <w:lang w:val="en-US"/>
            <w:rPrChange w:id="816" w:author="Andres Gutierrez Rodriguez" w:date="2021-03-11T11:32:00Z">
              <w:rPr>
                <w:lang w:val="en-US"/>
              </w:rPr>
            </w:rPrChange>
          </w:rPr>
          <w:delText>and samples distribution</w:delText>
        </w:r>
        <w:r w:rsidR="00C40B40" w:rsidRPr="004D66D0" w:rsidDel="004D66D0">
          <w:rPr>
            <w:u w:val="single"/>
            <w:lang w:val="en-US"/>
            <w:rPrChange w:id="817" w:author="Andres Gutierrez Rodriguez" w:date="2021-03-11T11:32:00Z">
              <w:rPr>
                <w:lang w:val="en-US"/>
              </w:rPr>
            </w:rPrChange>
          </w:rPr>
          <w:delText xml:space="preserve"> </w:delText>
        </w:r>
      </w:del>
    </w:p>
    <w:p w14:paraId="6F3A2BE6" w14:textId="1FB315F1" w:rsidR="00510DEE" w:rsidRPr="00C40B40" w:rsidDel="004D66D0" w:rsidRDefault="00C40B40" w:rsidP="00510DEE">
      <w:pPr>
        <w:spacing w:after="240" w:line="360" w:lineRule="auto"/>
        <w:ind w:firstLine="284"/>
        <w:jc w:val="both"/>
        <w:rPr>
          <w:del w:id="818" w:author="Andres Gutierrez Rodriguez" w:date="2021-03-11T11:32:00Z"/>
          <w:lang w:val="en-US"/>
        </w:rPr>
      </w:pPr>
      <w:commentRangeStart w:id="819"/>
      <w:del w:id="820" w:author="Andres Gutierrez Rodriguez" w:date="2021-03-11T11:32:00Z">
        <w:r w:rsidRPr="00157A84" w:rsidDel="004D66D0">
          <w:rPr>
            <w:highlight w:val="yellow"/>
            <w:lang w:val="en-US"/>
          </w:rPr>
          <w:delText>Not sure where would this section fit best</w:delText>
        </w:r>
        <w:r w:rsidR="00510DEE" w:rsidRPr="00C40B40" w:rsidDel="004D66D0">
          <w:rPr>
            <w:lang w:val="en-US"/>
          </w:rPr>
          <w:delText xml:space="preserve"> </w:delText>
        </w:r>
        <w:commentRangeEnd w:id="819"/>
        <w:r w:rsidR="00B574D7" w:rsidDel="004D66D0">
          <w:rPr>
            <w:rStyle w:val="CommentReference"/>
            <w:rFonts w:asciiTheme="minorHAnsi" w:eastAsiaTheme="minorHAnsi" w:hAnsiTheme="minorHAnsi" w:cstheme="minorBidi"/>
            <w:lang w:eastAsia="en-US"/>
          </w:rPr>
          <w:commentReference w:id="819"/>
        </w:r>
      </w:del>
    </w:p>
    <w:p w14:paraId="25B31483" w14:textId="18B8B3A5" w:rsidR="00510DEE" w:rsidDel="004D66D0" w:rsidRDefault="00510DEE" w:rsidP="00510DEE">
      <w:pPr>
        <w:spacing w:after="240" w:line="360" w:lineRule="auto"/>
        <w:ind w:firstLine="284"/>
        <w:jc w:val="both"/>
        <w:rPr>
          <w:del w:id="821" w:author="Andres Gutierrez Rodriguez" w:date="2021-03-11T11:32:00Z"/>
          <w:lang w:val="en-US"/>
        </w:rPr>
      </w:pPr>
      <w:del w:id="822" w:author="Andres Gutierrez Rodriguez" w:date="2021-03-11T11:32:00Z">
        <w:r w:rsidDel="004D66D0">
          <w:rPr>
            <w:lang w:val="en-US"/>
          </w:rPr>
          <w:delText xml:space="preserve">Water masses were identified based on temperature and salinity properties (Figure 1). Subtropical waters (STW) were identified as those with surface salinity &gt; 35 psu (range = 35.1 -35.6), which include samples collected during the Cross-shelf voyage (TAN1604) conducted north-east of New Zealand; the Bay of Plenty voyage (KAH1303), the Spring Bloom II voyage (TAN1212) and several voyages </w:delText>
        </w:r>
      </w:del>
      <w:del w:id="823" w:author="Andres Gutierrez Rodriguez" w:date="2021-03-10T14:19:00Z">
        <w:r w:rsidDel="00B12275">
          <w:rPr>
            <w:lang w:val="en-US"/>
          </w:rPr>
          <w:delText xml:space="preserve">within </w:delText>
        </w:r>
      </w:del>
      <w:del w:id="824" w:author="Andres Gutierrez Rodriguez" w:date="2021-03-11T11:32:00Z">
        <w:r w:rsidDel="004D66D0">
          <w:rPr>
            <w:lang w:val="en-US"/>
          </w:rPr>
          <w:delText>the Biophysical Moorings</w:delText>
        </w:r>
      </w:del>
      <w:del w:id="825" w:author="Andres Gutierrez Rodriguez" w:date="2021-03-10T14:18:00Z">
        <w:r w:rsidDel="00B12275">
          <w:rPr>
            <w:lang w:val="en-US"/>
          </w:rPr>
          <w:delText xml:space="preserve"> (BPM)</w:delText>
        </w:r>
      </w:del>
      <w:del w:id="826" w:author="Andres Gutierrez Rodriguez" w:date="2021-03-11T11:32:00Z">
        <w:r w:rsidDel="004D66D0">
          <w:rPr>
            <w:lang w:val="en-US"/>
          </w:rPr>
          <w:delText xml:space="preserve"> long-term program</w:delText>
        </w:r>
      </w:del>
      <w:del w:id="827" w:author="Andres Gutierrez Rodriguez" w:date="2021-03-10T14:20:00Z">
        <w:r w:rsidDel="00B12275">
          <w:rPr>
            <w:lang w:val="en-US"/>
          </w:rPr>
          <w:delText xml:space="preserve"> that visited the north</w:delText>
        </w:r>
      </w:del>
      <w:ins w:id="828" w:author="Nodder" w:date="2020-09-27T16:39:00Z">
        <w:del w:id="829" w:author="Andres Gutierrez Rodriguez" w:date="2021-03-10T14:20:00Z">
          <w:r w:rsidR="00C85C75" w:rsidDel="00B12275">
            <w:rPr>
              <w:lang w:val="en-US"/>
            </w:rPr>
            <w:delText>ern</w:delText>
          </w:r>
        </w:del>
      </w:ins>
      <w:del w:id="830" w:author="Andres Gutierrez Rodriguez" w:date="2021-03-10T14:20:00Z">
        <w:r w:rsidDel="00B12275">
          <w:rPr>
            <w:lang w:val="en-US"/>
          </w:rPr>
          <w:delText>bound mooring site  (</w:delText>
        </w:r>
        <w:commentRangeStart w:id="831"/>
        <w:r w:rsidDel="00B12275">
          <w:rPr>
            <w:lang w:val="en-US"/>
          </w:rPr>
          <w:delText>Bio-</w:delText>
        </w:r>
      </w:del>
      <w:ins w:id="832" w:author="Nodder" w:date="2020-09-27T16:39:00Z">
        <w:del w:id="833" w:author="Andres Gutierrez Rodriguez" w:date="2021-03-10T14:20:00Z">
          <w:r w:rsidR="00C85C75" w:rsidDel="00B12275">
            <w:rPr>
              <w:lang w:val="en-US"/>
            </w:rPr>
            <w:delText>STM</w:delText>
          </w:r>
        </w:del>
      </w:ins>
      <w:del w:id="834" w:author="Andres Gutierrez Rodriguez" w:date="2021-03-10T14:20:00Z">
        <w:r w:rsidDel="00B12275">
          <w:rPr>
            <w:lang w:val="en-US"/>
          </w:rPr>
          <w:delText>NBM</w:delText>
        </w:r>
        <w:commentRangeEnd w:id="831"/>
        <w:r w:rsidR="00C85C75" w:rsidDel="00B12275">
          <w:rPr>
            <w:rStyle w:val="CommentReference"/>
            <w:rFonts w:asciiTheme="minorHAnsi" w:eastAsiaTheme="minorHAnsi" w:hAnsiTheme="minorHAnsi" w:cstheme="minorBidi"/>
            <w:lang w:eastAsia="en-US"/>
          </w:rPr>
          <w:commentReference w:id="831"/>
        </w:r>
        <w:r w:rsidDel="00B12275">
          <w:rPr>
            <w:lang w:val="en-US"/>
          </w:rPr>
          <w:delText xml:space="preserve">) of the </w:delText>
        </w:r>
      </w:del>
      <w:del w:id="835" w:author="Andres Gutierrez Rodriguez" w:date="2021-03-11T11:32:00Z">
        <w:r w:rsidDel="004D66D0">
          <w:rPr>
            <w:lang w:val="en-US"/>
          </w:rPr>
          <w:delText>(Table 1, Fig. 1-Map). Sea surface temperature in STW tended to be &gt;15</w:delText>
        </w:r>
        <w:r w:rsidDel="004D66D0">
          <w:rPr>
            <w:rFonts w:ascii="Calibri" w:hAnsi="Calibri" w:cs="Calibri"/>
            <w:lang w:val="en-US"/>
          </w:rPr>
          <w:delText>°</w:delText>
        </w:r>
        <w:r w:rsidDel="004D66D0">
          <w:rPr>
            <w:lang w:val="en-US"/>
          </w:rPr>
          <w:delText>C (range = 16-21</w:delText>
        </w:r>
        <w:r w:rsidDel="004D66D0">
          <w:rPr>
            <w:rFonts w:ascii="Calibri" w:hAnsi="Calibri" w:cs="Calibri"/>
            <w:lang w:val="en-US"/>
          </w:rPr>
          <w:delText>°</w:delText>
        </w:r>
        <w:r w:rsidDel="004D66D0">
          <w:rPr>
            <w:lang w:val="en-US"/>
          </w:rPr>
          <w:delText>C), except during Spring Bloom II, conducted in September-October, when SST range between 12.5 and 14.5</w:delText>
        </w:r>
        <w:r w:rsidDel="004D66D0">
          <w:rPr>
            <w:rFonts w:ascii="Calibri" w:hAnsi="Calibri" w:cs="Calibri"/>
            <w:lang w:val="en-US"/>
          </w:rPr>
          <w:delText>°</w:delText>
        </w:r>
        <w:r w:rsidDel="004D66D0">
          <w:rPr>
            <w:lang w:val="en-US"/>
          </w:rPr>
          <w:delText xml:space="preserve">C (supplementary material – </w:delText>
        </w:r>
        <w:r w:rsidR="004D2F78" w:rsidDel="004D66D0">
          <w:rPr>
            <w:lang w:val="en-US"/>
          </w:rPr>
          <w:delText>CTD data will go into</w:delText>
        </w:r>
        <w:r w:rsidDel="004D66D0">
          <w:rPr>
            <w:lang w:val="en-US"/>
          </w:rPr>
          <w:delText xml:space="preserve"> </w:delText>
        </w:r>
        <w:r w:rsidR="00723688" w:rsidDel="004D66D0">
          <w:rPr>
            <w:lang w:val="en-US"/>
          </w:rPr>
          <w:delText xml:space="preserve">PANGEA </w:delText>
        </w:r>
        <w:r w:rsidDel="004D66D0">
          <w:rPr>
            <w:lang w:val="en-US"/>
          </w:rPr>
          <w:delText xml:space="preserve">repository). </w:delText>
        </w:r>
      </w:del>
    </w:p>
    <w:p w14:paraId="73F13925" w14:textId="34C949FC" w:rsidR="006A2CEF" w:rsidDel="00AF72C9" w:rsidRDefault="00AF72C9" w:rsidP="00F1729A">
      <w:pPr>
        <w:spacing w:after="120" w:line="360" w:lineRule="auto"/>
        <w:ind w:firstLine="284"/>
        <w:jc w:val="both"/>
        <w:rPr>
          <w:del w:id="836" w:author="Andres Gutierrez Rodriguez" w:date="2021-03-10T16:06:00Z"/>
          <w:lang w:val="en-US"/>
        </w:rPr>
      </w:pPr>
      <w:ins w:id="837" w:author="Andres Gutierrez Rodriguez" w:date="2021-03-10T16:06:00Z">
        <w:r>
          <w:rPr>
            <w:lang w:val="en-US"/>
          </w:rPr>
          <w:t>FOR DISCUSSION</w:t>
        </w:r>
      </w:ins>
      <w:del w:id="838" w:author="Andres Gutierrez Rodriguez" w:date="2021-03-10T16:06:00Z">
        <w:r w:rsidR="006A2CEF" w:rsidDel="00AF72C9">
          <w:rPr>
            <w:lang w:val="en-US"/>
          </w:rPr>
          <w:delText>Subantarctic waters (SAW) present surface salinity &lt;34.4 and SST ranging between 7.5 – 15</w:delText>
        </w:r>
        <w:r w:rsidR="006A2CEF" w:rsidDel="00AF72C9">
          <w:rPr>
            <w:rFonts w:ascii="Calibri" w:hAnsi="Calibri" w:cs="Calibri"/>
            <w:lang w:val="en-US"/>
          </w:rPr>
          <w:delText>°</w:delText>
        </w:r>
        <w:r w:rsidR="006A2CEF" w:rsidDel="00AF72C9">
          <w:rPr>
            <w:lang w:val="en-US"/>
          </w:rPr>
          <w:delText xml:space="preserve">C, which includes samples collected at the </w:delText>
        </w:r>
      </w:del>
      <w:del w:id="839" w:author="Andres Gutierrez Rodriguez" w:date="2021-03-10T14:41:00Z">
        <w:r w:rsidR="006A2CEF" w:rsidDel="00AE06F1">
          <w:rPr>
            <w:lang w:val="en-US"/>
          </w:rPr>
          <w:delText>Bio-</w:delText>
        </w:r>
      </w:del>
      <w:del w:id="840" w:author="Andres Gutierrez Rodriguez" w:date="2021-03-10T16:06:00Z">
        <w:r w:rsidR="006A2CEF" w:rsidDel="00AF72C9">
          <w:rPr>
            <w:lang w:val="en-US"/>
          </w:rPr>
          <w:delText>SB</w:delText>
        </w:r>
      </w:del>
      <w:ins w:id="841" w:author="Nodder" w:date="2020-09-27T16:40:00Z">
        <w:del w:id="842" w:author="Andres Gutierrez Rodriguez" w:date="2021-03-10T16:06:00Z">
          <w:r w:rsidR="00F32A8A" w:rsidDel="00AF72C9">
            <w:rPr>
              <w:lang w:val="en-US"/>
            </w:rPr>
            <w:delText>A</w:delText>
          </w:r>
        </w:del>
      </w:ins>
      <w:del w:id="843" w:author="Andres Gutierrez Rodriguez" w:date="2021-03-10T16:06:00Z">
        <w:r w:rsidR="006A2CEF" w:rsidDel="00AF72C9">
          <w:rPr>
            <w:lang w:val="en-US"/>
          </w:rPr>
          <w:delText>M station located in the Bounty Trough, on Campbell Plateau and waters south it (TAN1702-TAN1802)(Fig. 1</w:delText>
        </w:r>
        <w:r w:rsidR="00723688" w:rsidDel="00AF72C9">
          <w:rPr>
            <w:lang w:val="en-US"/>
          </w:rPr>
          <w:delText>, Table 1</w:delText>
        </w:r>
        <w:r w:rsidR="006A2CEF" w:rsidDel="00AF72C9">
          <w:rPr>
            <w:lang w:val="en-US"/>
          </w:rPr>
          <w:delText xml:space="preserve">). Subantarctic waters can be further distinguished into Subantarctic Mode Waters (SAMW) that are warmer and saltier than those of the Subantarctic front (SAF), the northern branch of the Antarctic Circumpolar Current that is locked to the southern slope of the C. Plateau as it flows eastward (ref). SAMW would include waters sampled from the Bio-SBM site and the C. Plateau, while waters south of the C. Plateau sampled during TAN1702 and TAN1802 would fit within SAF definition. </w:delText>
        </w:r>
      </w:del>
    </w:p>
    <w:p w14:paraId="2928260F" w14:textId="77777777" w:rsidR="00AF72C9" w:rsidRPr="008F2AC9" w:rsidRDefault="00AF72C9" w:rsidP="006A2CEF">
      <w:pPr>
        <w:spacing w:after="240" w:line="360" w:lineRule="auto"/>
        <w:ind w:firstLine="284"/>
        <w:jc w:val="both"/>
        <w:rPr>
          <w:ins w:id="844" w:author="Andres Gutierrez Rodriguez" w:date="2021-03-10T16:06:00Z"/>
          <w:lang w:val="en-US"/>
        </w:rPr>
      </w:pPr>
    </w:p>
    <w:p w14:paraId="6226A61A" w14:textId="302A1629" w:rsidR="00510DEE" w:rsidRDefault="00510DEE" w:rsidP="00F1729A">
      <w:pPr>
        <w:spacing w:after="120" w:line="360" w:lineRule="auto"/>
        <w:ind w:firstLine="284"/>
        <w:jc w:val="both"/>
        <w:rPr>
          <w:lang w:val="en-US"/>
        </w:rPr>
      </w:pPr>
      <w:del w:id="845" w:author="Andres Gutierrez Rodriguez" w:date="2021-03-10T16:06:00Z">
        <w:r w:rsidDel="00AF72C9">
          <w:rPr>
            <w:lang w:val="en-US"/>
          </w:rPr>
          <w:lastRenderedPageBreak/>
          <w:delText xml:space="preserve">The Subtropical Front (STF) </w:delText>
        </w:r>
        <w:r w:rsidR="006A2CEF" w:rsidDel="00AF72C9">
          <w:rPr>
            <w:lang w:val="en-US"/>
          </w:rPr>
          <w:delText xml:space="preserve">separating </w:delText>
        </w:r>
        <w:r w:rsidR="00F1729A" w:rsidDel="00AF72C9">
          <w:rPr>
            <w:lang w:val="en-US"/>
          </w:rPr>
          <w:delText xml:space="preserve">STW and SAW </w:delText>
        </w:r>
        <w:r w:rsidR="00723688" w:rsidDel="00AF72C9">
          <w:rPr>
            <w:lang w:val="en-US"/>
          </w:rPr>
          <w:delText>was defined as waters with</w:delText>
        </w:r>
        <w:r w:rsidR="002F5C9D" w:rsidDel="00AF72C9">
          <w:rPr>
            <w:lang w:val="en-US"/>
          </w:rPr>
          <w:delText xml:space="preserve"> </w:delText>
        </w:r>
        <w:r w:rsidDel="00AF72C9">
          <w:rPr>
            <w:lang w:val="en-US"/>
          </w:rPr>
          <w:delText xml:space="preserve">sea surface salinity ranging between 34.4 and 35.0 </w:delText>
        </w:r>
        <w:r w:rsidR="00723688" w:rsidDel="00AF72C9">
          <w:rPr>
            <w:lang w:val="en-US"/>
          </w:rPr>
          <w:delText>which</w:delText>
        </w:r>
        <w:r w:rsidDel="00AF72C9">
          <w:rPr>
            <w:lang w:val="en-US"/>
          </w:rPr>
          <w:delText xml:space="preserve"> encompass</w:delText>
        </w:r>
        <w:r w:rsidR="00723688" w:rsidDel="00AF72C9">
          <w:rPr>
            <w:lang w:val="en-US"/>
          </w:rPr>
          <w:delText>ed</w:delText>
        </w:r>
        <w:r w:rsidDel="00AF72C9">
          <w:rPr>
            <w:lang w:val="en-US"/>
          </w:rPr>
          <w:delText xml:space="preserve"> a wide range of SST (10 – 15.5</w:delText>
        </w:r>
        <w:r w:rsidDel="00AF72C9">
          <w:rPr>
            <w:rFonts w:ascii="Calibri" w:hAnsi="Calibri" w:cs="Calibri"/>
            <w:lang w:val="en-US"/>
          </w:rPr>
          <w:delText>°</w:delText>
        </w:r>
        <w:r w:rsidDel="00AF72C9">
          <w:rPr>
            <w:lang w:val="en-US"/>
          </w:rPr>
          <w:delText>C). Samples falling within this criteria includes those collected in</w:delText>
        </w:r>
      </w:del>
      <w:ins w:id="846" w:author="Nodder" w:date="2020-09-27T16:41:00Z">
        <w:del w:id="847" w:author="Andres Gutierrez Rodriguez" w:date="2021-03-10T16:06:00Z">
          <w:r w:rsidR="00F32A8A" w:rsidDel="00AF72C9">
            <w:rPr>
              <w:lang w:val="en-US"/>
            </w:rPr>
            <w:delText>:</w:delText>
          </w:r>
        </w:del>
      </w:ins>
      <w:del w:id="848" w:author="Andres Gutierrez Rodriguez" w:date="2021-03-10T16:06:00Z">
        <w:r w:rsidDel="00AF72C9">
          <w:rPr>
            <w:lang w:val="en-US"/>
          </w:rPr>
          <w:delText xml:space="preserve"> </w:delText>
        </w:r>
      </w:del>
      <w:ins w:id="849" w:author="Nodder" w:date="2020-09-27T16:41:00Z">
        <w:del w:id="850" w:author="Andres Gutierrez Rodriguez" w:date="2021-03-10T16:06:00Z">
          <w:r w:rsidR="00F32A8A" w:rsidDel="00AF72C9">
            <w:rPr>
              <w:lang w:val="en-US"/>
            </w:rPr>
            <w:delText>(</w:delText>
          </w:r>
        </w:del>
      </w:ins>
      <w:del w:id="851" w:author="Andres Gutierrez Rodriguez" w:date="2021-03-10T16:06:00Z">
        <w:r w:rsidDel="00AF72C9">
          <w:rPr>
            <w:lang w:val="en-US"/>
          </w:rPr>
          <w:delText>a) STF waters that flow northwestward between the South Island of New Zealand and the Campbell Plateau during the C</w:delText>
        </w:r>
      </w:del>
      <w:ins w:id="852" w:author="Nodder" w:date="2020-09-27T16:41:00Z">
        <w:del w:id="853" w:author="Andres Gutierrez Rodriguez" w:date="2021-03-10T16:06:00Z">
          <w:r w:rsidR="00F32A8A" w:rsidDel="00AF72C9">
            <w:rPr>
              <w:lang w:val="en-US"/>
            </w:rPr>
            <w:delText>ampbell</w:delText>
          </w:r>
        </w:del>
      </w:ins>
      <w:del w:id="854" w:author="Andres Gutierrez Rodriguez" w:date="2021-03-10T16:06:00Z">
        <w:r w:rsidDel="00AF72C9">
          <w:rPr>
            <w:lang w:val="en-US"/>
          </w:rPr>
          <w:delText>. Plateau voyage (TAN1702)</w:delText>
        </w:r>
      </w:del>
      <w:ins w:id="855" w:author="Nodder" w:date="2020-09-27T16:41:00Z">
        <w:del w:id="856" w:author="Andres Gutierrez Rodriguez" w:date="2021-03-10T16:06:00Z">
          <w:r w:rsidR="00F32A8A" w:rsidDel="00AF72C9">
            <w:rPr>
              <w:lang w:val="en-US"/>
            </w:rPr>
            <w:delText xml:space="preserve"> </w:delText>
          </w:r>
        </w:del>
      </w:ins>
      <w:del w:id="857" w:author="Andres Gutierrez Rodriguez" w:date="2021-03-10T16:06:00Z">
        <w:r w:rsidDel="00AF72C9">
          <w:rPr>
            <w:lang w:val="en-US"/>
          </w:rPr>
          <w:delText>(Fig. 1) the Bio-STF site located i</w:delText>
        </w:r>
      </w:del>
      <w:ins w:id="858" w:author="Nodder" w:date="2020-09-27T16:41:00Z">
        <w:del w:id="859" w:author="Andres Gutierrez Rodriguez" w:date="2021-03-10T16:06:00Z">
          <w:r w:rsidR="00F32A8A" w:rsidDel="00AF72C9">
            <w:rPr>
              <w:lang w:val="en-US"/>
            </w:rPr>
            <w:delText>o</w:delText>
          </w:r>
        </w:del>
      </w:ins>
      <w:del w:id="860" w:author="Andres Gutierrez Rodriguez" w:date="2021-03-10T16:06:00Z">
        <w:r w:rsidDel="00AF72C9">
          <w:rPr>
            <w:lang w:val="en-US"/>
          </w:rPr>
          <w:delText xml:space="preserve">n the Chatham Rise during the </w:delText>
        </w:r>
        <w:r w:rsidR="00723688" w:rsidDel="00AF72C9">
          <w:rPr>
            <w:lang w:val="en-US"/>
          </w:rPr>
          <w:delText>Biophysical Moorings</w:delText>
        </w:r>
        <w:r w:rsidDel="00AF72C9">
          <w:rPr>
            <w:lang w:val="en-US"/>
          </w:rPr>
          <w:delText xml:space="preserve"> program (and the SOAP voyage). </w:delText>
        </w:r>
        <w:r w:rsidR="006A2CEF" w:rsidDel="00AF72C9">
          <w:rPr>
            <w:lang w:val="en-US"/>
          </w:rPr>
          <w:delText xml:space="preserve">The range of surface temperature and salinity of stations sampled during </w:delText>
        </w:r>
        <w:commentRangeStart w:id="861"/>
        <w:commentRangeStart w:id="862"/>
        <w:r w:rsidR="006A2CEF" w:rsidDel="00AF72C9">
          <w:rPr>
            <w:lang w:val="en-US"/>
          </w:rPr>
          <w:delText>TAN1516</w:delText>
        </w:r>
        <w:commentRangeEnd w:id="861"/>
        <w:r w:rsidR="006A2CEF" w:rsidDel="00AF72C9">
          <w:rPr>
            <w:rStyle w:val="CommentReference"/>
          </w:rPr>
          <w:commentReference w:id="861"/>
        </w:r>
        <w:r w:rsidR="006A2CEF" w:rsidDel="00AF72C9">
          <w:rPr>
            <w:lang w:val="en-US"/>
          </w:rPr>
          <w:delText xml:space="preserve"> </w:delText>
        </w:r>
        <w:commentRangeEnd w:id="862"/>
        <w:r w:rsidR="006A2CEF" w:rsidDel="00AF72C9">
          <w:rPr>
            <w:rStyle w:val="CommentReference"/>
          </w:rPr>
          <w:commentReference w:id="862"/>
        </w:r>
        <w:r w:rsidR="006A2CEF" w:rsidRPr="002F65D8" w:rsidDel="00AF72C9">
          <w:rPr>
            <w:lang w:val="en-US"/>
          </w:rPr>
          <w:delText xml:space="preserve"> </w:delText>
        </w:r>
        <w:r w:rsidR="006A2CEF" w:rsidDel="00AF72C9">
          <w:rPr>
            <w:lang w:val="en-US"/>
          </w:rPr>
          <w:delText xml:space="preserve">survey of the </w:delText>
        </w:r>
        <w:commentRangeStart w:id="863"/>
        <w:r w:rsidR="006A2CEF" w:rsidDel="00AF72C9">
          <w:rPr>
            <w:lang w:val="en-US"/>
          </w:rPr>
          <w:delText xml:space="preserve">Chatham Rise </w:delText>
        </w:r>
        <w:commentRangeEnd w:id="863"/>
        <w:r w:rsidR="006A2CEF" w:rsidDel="00AF72C9">
          <w:rPr>
            <w:rStyle w:val="CommentReference"/>
            <w:rFonts w:asciiTheme="minorHAnsi" w:eastAsiaTheme="minorHAnsi" w:hAnsiTheme="minorHAnsi" w:cstheme="minorBidi"/>
            <w:lang w:eastAsia="en-US"/>
          </w:rPr>
          <w:commentReference w:id="863"/>
        </w:r>
        <w:r w:rsidR="006A2CEF" w:rsidDel="00AF72C9">
          <w:rPr>
            <w:lang w:val="en-US"/>
          </w:rPr>
          <w:delText xml:space="preserve">(salinity = 34.47–34.96; SST = 10–15 </w:delText>
        </w:r>
        <w:r w:rsidR="006A2CEF" w:rsidDel="00AF72C9">
          <w:rPr>
            <w:rFonts w:ascii="Calibri" w:hAnsi="Calibri" w:cs="Calibri"/>
            <w:lang w:val="en-US"/>
          </w:rPr>
          <w:delText>°</w:delText>
        </w:r>
        <w:r w:rsidR="006A2CEF" w:rsidDel="00AF72C9">
          <w:rPr>
            <w:lang w:val="en-US"/>
          </w:rPr>
          <w:delText>C) was consistent with intermediate TS values of the STF region as defined above.</w:delText>
        </w:r>
      </w:del>
      <w:r w:rsidR="006A2CEF">
        <w:rPr>
          <w:lang w:val="en-US"/>
        </w:rPr>
        <w:t xml:space="preserve"> </w:t>
      </w:r>
      <w:commentRangeStart w:id="864"/>
      <w:commentRangeStart w:id="865"/>
      <w:r w:rsidR="006A2CEF">
        <w:rPr>
          <w:lang w:val="en-US"/>
        </w:rPr>
        <w:t xml:space="preserve">A closer look into TS variability reveals sharp gradients within this broad frontal zone and allow to distinguish between three different groups </w:t>
      </w:r>
      <w:del w:id="866" w:author="Nodder" w:date="2020-09-27T16:42:00Z">
        <w:r w:rsidR="006A2CEF" w:rsidDel="008338BE">
          <w:rPr>
            <w:lang w:val="en-US"/>
          </w:rPr>
          <w:delText>subantarcic water</w:delText>
        </w:r>
      </w:del>
      <w:ins w:id="867" w:author="Nodder" w:date="2020-09-27T16:43:00Z">
        <w:r w:rsidR="00366DFB" w:rsidRPr="00366DFB">
          <w:rPr>
            <w:lang w:val="en-US"/>
          </w:rPr>
          <w:t xml:space="preserve"> </w:t>
        </w:r>
        <w:commentRangeStart w:id="868"/>
        <w:r w:rsidR="00366DFB">
          <w:rPr>
            <w:lang w:val="en-US"/>
          </w:rPr>
          <w:t xml:space="preserve">STW-influenced stations (STF-STW; SSS = 34.8 – 35.0 and T &gt; 13 </w:t>
        </w:r>
        <w:r w:rsidR="00366DFB">
          <w:rPr>
            <w:rFonts w:ascii="Calibri" w:hAnsi="Calibri" w:cs="Calibri"/>
            <w:lang w:val="en-US"/>
          </w:rPr>
          <w:t>°</w:t>
        </w:r>
        <w:r w:rsidR="00366DFB">
          <w:rPr>
            <w:lang w:val="en-US"/>
          </w:rPr>
          <w:t>C )</w:t>
        </w:r>
        <w:commentRangeEnd w:id="868"/>
        <w:r w:rsidR="00366DFB">
          <w:rPr>
            <w:rStyle w:val="CommentReference"/>
            <w:rFonts w:asciiTheme="minorHAnsi" w:eastAsiaTheme="minorHAnsi" w:hAnsiTheme="minorHAnsi" w:cstheme="minorBidi"/>
            <w:lang w:eastAsia="en-US"/>
          </w:rPr>
          <w:commentReference w:id="868"/>
        </w:r>
        <w:r w:rsidR="00366DFB">
          <w:rPr>
            <w:lang w:val="en-US"/>
          </w:rPr>
          <w:t xml:space="preserve">, </w:t>
        </w:r>
      </w:ins>
      <w:ins w:id="869" w:author="Nodder" w:date="2020-09-27T16:42:00Z">
        <w:r w:rsidR="008338BE">
          <w:rPr>
            <w:lang w:val="en-US"/>
          </w:rPr>
          <w:t>SAW</w:t>
        </w:r>
      </w:ins>
      <w:ins w:id="870" w:author="Andres Gutierrez Rodriguez" w:date="2021-03-10T14:46:00Z">
        <w:r w:rsidR="00AE06F1">
          <w:rPr>
            <w:lang w:val="en-US"/>
          </w:rPr>
          <w:t xml:space="preserve"> </w:t>
        </w:r>
      </w:ins>
      <w:del w:id="871" w:author="Nodder" w:date="2020-09-27T16:42:00Z">
        <w:r w:rsidR="006A2CEF" w:rsidDel="008338BE">
          <w:rPr>
            <w:lang w:val="en-US"/>
          </w:rPr>
          <w:delText xml:space="preserve"> </w:delText>
        </w:r>
      </w:del>
      <w:r w:rsidR="006A2CEF">
        <w:rPr>
          <w:lang w:val="en-US"/>
        </w:rPr>
        <w:t xml:space="preserve">influenced stations (STF-SAW; SSS = 34.4–34.6 and SST&lt;13 </w:t>
      </w:r>
      <w:r w:rsidR="006A2CEF">
        <w:rPr>
          <w:rFonts w:ascii="Calibri" w:hAnsi="Calibri" w:cs="Calibri"/>
          <w:lang w:val="en-US"/>
        </w:rPr>
        <w:t>°</w:t>
      </w:r>
      <w:r w:rsidR="006A2CEF">
        <w:rPr>
          <w:lang w:val="en-US"/>
        </w:rPr>
        <w:t xml:space="preserve">C), </w:t>
      </w:r>
      <w:del w:id="872" w:author="Nodder" w:date="2020-09-27T16:43:00Z">
        <w:r w:rsidR="006A2CEF" w:rsidDel="00366DFB">
          <w:rPr>
            <w:lang w:val="en-US"/>
          </w:rPr>
          <w:delText>subtropical water</w:delText>
        </w:r>
      </w:del>
      <w:del w:id="873" w:author="Nodder" w:date="2020-09-27T16:42:00Z">
        <w:r w:rsidR="006A2CEF" w:rsidDel="008338BE">
          <w:rPr>
            <w:lang w:val="en-US"/>
          </w:rPr>
          <w:delText xml:space="preserve"> </w:delText>
        </w:r>
      </w:del>
      <w:del w:id="874" w:author="Nodder" w:date="2020-09-27T16:43:00Z">
        <w:r w:rsidR="006A2CEF" w:rsidDel="00366DFB">
          <w:rPr>
            <w:lang w:val="en-US"/>
          </w:rPr>
          <w:delText xml:space="preserve">influenced stations (STF-STW; SSS = 34.8 – 35.0 and T &gt; 13 </w:delText>
        </w:r>
        <w:r w:rsidR="006A2CEF" w:rsidDel="00366DFB">
          <w:rPr>
            <w:rFonts w:ascii="Calibri" w:hAnsi="Calibri" w:cs="Calibri"/>
            <w:lang w:val="en-US"/>
          </w:rPr>
          <w:delText>°</w:delText>
        </w:r>
        <w:r w:rsidR="006A2CEF" w:rsidDel="00366DFB">
          <w:rPr>
            <w:lang w:val="en-US"/>
          </w:rPr>
          <w:delText>C )</w:delText>
        </w:r>
      </w:del>
      <w:r w:rsidR="006A2CEF">
        <w:rPr>
          <w:lang w:val="en-US"/>
        </w:rPr>
        <w:t xml:space="preserve">, and STF stations (STF-STF; SSS = 34.6 - 34-8 and T &lt; 13 </w:t>
      </w:r>
      <w:r w:rsidR="006A2CEF">
        <w:rPr>
          <w:rFonts w:ascii="Calibri" w:hAnsi="Calibri" w:cs="Calibri"/>
          <w:lang w:val="en-US"/>
        </w:rPr>
        <w:t>°</w:t>
      </w:r>
      <w:r w:rsidR="006A2CEF">
        <w:rPr>
          <w:lang w:val="en-US"/>
        </w:rPr>
        <w:t>C) consistent with previously reported observations in the S</w:t>
      </w:r>
      <w:ins w:id="875" w:author="Nodder" w:date="2020-09-27T16:44:00Z">
        <w:r w:rsidR="00814C2F">
          <w:rPr>
            <w:lang w:val="en-US"/>
          </w:rPr>
          <w:t>TF zone</w:t>
        </w:r>
      </w:ins>
      <w:del w:id="876" w:author="Nodder" w:date="2020-09-27T16:44:00Z">
        <w:r w:rsidR="006A2CEF" w:rsidDel="00814C2F">
          <w:rPr>
            <w:lang w:val="en-US"/>
          </w:rPr>
          <w:delText>ubtropical Front</w:delText>
        </w:r>
      </w:del>
      <w:r w:rsidR="006A2CEF">
        <w:rPr>
          <w:lang w:val="en-US"/>
        </w:rPr>
        <w:t xml:space="preserve"> over the Chatham Rise region (Zhou et al., 2012; Safi et al., </w:t>
      </w:r>
      <w:r w:rsidR="00F1729A">
        <w:rPr>
          <w:lang w:val="en-US"/>
        </w:rPr>
        <w:t>in prep/submitted</w:t>
      </w:r>
      <w:r w:rsidR="006A2CEF">
        <w:rPr>
          <w:lang w:val="en-US"/>
        </w:rPr>
        <w:t>)</w:t>
      </w:r>
      <w:r w:rsidR="00F1729A">
        <w:rPr>
          <w:lang w:val="en-US"/>
        </w:rPr>
        <w:t>.</w:t>
      </w:r>
      <w:commentRangeEnd w:id="864"/>
      <w:r w:rsidR="00723688">
        <w:rPr>
          <w:rStyle w:val="CommentReference"/>
          <w:rFonts w:asciiTheme="minorHAnsi" w:eastAsiaTheme="minorHAnsi" w:hAnsiTheme="minorHAnsi" w:cstheme="minorBidi"/>
          <w:lang w:eastAsia="en-US"/>
        </w:rPr>
        <w:commentReference w:id="864"/>
      </w:r>
      <w:commentRangeEnd w:id="865"/>
      <w:r w:rsidR="00AF72C9">
        <w:rPr>
          <w:rStyle w:val="CommentReference"/>
          <w:rFonts w:asciiTheme="minorHAnsi" w:eastAsiaTheme="minorHAnsi" w:hAnsiTheme="minorHAnsi" w:cstheme="minorBidi"/>
          <w:lang w:eastAsia="en-US"/>
        </w:rPr>
        <w:commentReference w:id="865"/>
      </w:r>
    </w:p>
    <w:p w14:paraId="00A4EF29" w14:textId="3A8C2B82" w:rsidR="00910F4F" w:rsidRDefault="00E852ED" w:rsidP="00EF67CE">
      <w:pPr>
        <w:spacing w:after="120" w:line="360" w:lineRule="auto"/>
        <w:ind w:firstLine="426"/>
        <w:jc w:val="both"/>
        <w:rPr>
          <w:lang w:val="en-US"/>
        </w:rPr>
      </w:pPr>
      <w:r>
        <w:rPr>
          <w:lang w:val="en-US"/>
        </w:rPr>
        <w:t>The number of DNA samples from STW (</w:t>
      </w:r>
      <w:r>
        <w:rPr>
          <w:lang w:val="en-US"/>
        </w:rPr>
        <w:sym w:font="Symbol" w:char="F07E"/>
      </w:r>
      <w:r>
        <w:rPr>
          <w:lang w:val="en-US"/>
        </w:rPr>
        <w:t>200) were 2-fold higher than those from SAW and STF (</w:t>
      </w:r>
      <w:r>
        <w:rPr>
          <w:lang w:val="en-US"/>
        </w:rPr>
        <w:sym w:font="Symbol" w:char="F07E"/>
      </w:r>
      <w:r>
        <w:rPr>
          <w:lang w:val="en-US"/>
        </w:rPr>
        <w:t>100 each)</w:t>
      </w:r>
      <w:r w:rsidR="00D028DA">
        <w:rPr>
          <w:lang w:val="en-US"/>
        </w:rPr>
        <w:t>. This difference was mainly due to the large number of samples from Spring</w:t>
      </w:r>
      <w:r w:rsidR="00402DEC">
        <w:rPr>
          <w:lang w:val="en-US"/>
        </w:rPr>
        <w:t xml:space="preserve"> </w:t>
      </w:r>
      <w:r w:rsidR="00D028DA">
        <w:rPr>
          <w:lang w:val="en-US"/>
        </w:rPr>
        <w:t>Bloom II voyage (TAN1212) (</w:t>
      </w:r>
      <w:del w:id="877" w:author="Andres Gutierrez Rodriguez [2]" w:date="2021-03-15T14:47:00Z">
        <w:r w:rsidR="00D028DA" w:rsidDel="00C178D8">
          <w:rPr>
            <w:lang w:val="en-US"/>
          </w:rPr>
          <w:delText xml:space="preserve">Fig. </w:delText>
        </w:r>
      </w:del>
      <w:r w:rsidR="00D028DA">
        <w:rPr>
          <w:lang w:val="en-US"/>
        </w:rPr>
        <w:t xml:space="preserve">Suppl. </w:t>
      </w:r>
      <w:ins w:id="878" w:author="Andres Gutierrez Rodriguez [2]" w:date="2021-03-15T14:46:00Z">
        <w:r w:rsidR="00C178D8">
          <w:rPr>
            <w:lang w:val="en-US"/>
          </w:rPr>
          <w:t>Fig. S</w:t>
        </w:r>
      </w:ins>
      <w:r w:rsidR="00D028DA">
        <w:rPr>
          <w:lang w:val="en-US"/>
        </w:rPr>
        <w:t xml:space="preserve">1).  </w:t>
      </w:r>
      <w:del w:id="879" w:author="Andres Gutierrez Rodriguez [2]" w:date="2021-03-15T14:46:00Z">
        <w:r w:rsidR="00910F4F" w:rsidDel="00C178D8">
          <w:rPr>
            <w:lang w:val="en-US"/>
          </w:rPr>
          <w:delText xml:space="preserve">Seasonal coverage was biased </w:delText>
        </w:r>
        <w:r w:rsidR="00402DEC" w:rsidDel="00C178D8">
          <w:rPr>
            <w:lang w:val="en-US"/>
          </w:rPr>
          <w:delText>against winter with most samples collected during</w:delText>
        </w:r>
        <w:r w:rsidR="00910F4F" w:rsidDel="00C178D8">
          <w:rPr>
            <w:lang w:val="en-US"/>
          </w:rPr>
          <w:delText xml:space="preserve"> spring, summer and autumn </w:delText>
        </w:r>
        <w:r w:rsidR="00BF315D" w:rsidDel="00C178D8">
          <w:rPr>
            <w:lang w:val="en-US"/>
          </w:rPr>
          <w:delText xml:space="preserve">periods </w:delText>
        </w:r>
        <w:r w:rsidR="00402DEC" w:rsidDel="00C178D8">
          <w:rPr>
            <w:lang w:val="en-US"/>
          </w:rPr>
          <w:delText>with similar distribution</w:delText>
        </w:r>
        <w:r w:rsidR="00910F4F" w:rsidDel="00C178D8">
          <w:rPr>
            <w:lang w:val="en-US"/>
          </w:rPr>
          <w:delText xml:space="preserve"> across </w:delText>
        </w:r>
      </w:del>
      <w:ins w:id="880" w:author="Nodder" w:date="2020-09-27T16:44:00Z">
        <w:del w:id="881" w:author="Andres Gutierrez Rodriguez [2]" w:date="2021-03-15T14:46:00Z">
          <w:r w:rsidR="00B852E5" w:rsidDel="00C178D8">
            <w:rPr>
              <w:lang w:val="en-US"/>
            </w:rPr>
            <w:delText xml:space="preserve">the </w:delText>
          </w:r>
        </w:del>
      </w:ins>
      <w:del w:id="882" w:author="Andres Gutierrez Rodriguez [2]" w:date="2021-03-15T14:46:00Z">
        <w:r w:rsidR="00910F4F" w:rsidDel="00C178D8">
          <w:rPr>
            <w:lang w:val="en-US"/>
          </w:rPr>
          <w:delText xml:space="preserve">three </w:delText>
        </w:r>
      </w:del>
      <w:ins w:id="883" w:author="Nodder" w:date="2020-09-27T16:45:00Z">
        <w:del w:id="884" w:author="Andres Gutierrez Rodriguez [2]" w:date="2021-03-15T14:46:00Z">
          <w:r w:rsidR="00B852E5" w:rsidDel="00C178D8">
            <w:rPr>
              <w:lang w:val="en-US"/>
            </w:rPr>
            <w:delText xml:space="preserve">different </w:delText>
          </w:r>
        </w:del>
      </w:ins>
      <w:del w:id="885" w:author="Andres Gutierrez Rodriguez [2]" w:date="2021-03-15T14:46:00Z">
        <w:r w:rsidR="00910F4F" w:rsidDel="00C178D8">
          <w:rPr>
            <w:lang w:val="en-US"/>
          </w:rPr>
          <w:delText>water masses</w:delText>
        </w:r>
      </w:del>
      <w:ins w:id="886" w:author="Nodder" w:date="2020-09-27T16:45:00Z">
        <w:del w:id="887" w:author="Andres Gutierrez Rodriguez [2]" w:date="2021-03-15T14:46:00Z">
          <w:r w:rsidR="00393115" w:rsidDel="00C178D8">
            <w:rPr>
              <w:lang w:val="en-US"/>
            </w:rPr>
            <w:delText xml:space="preserve"> (STW, SAW, STF)</w:delText>
          </w:r>
        </w:del>
      </w:ins>
      <w:del w:id="888" w:author="Andres Gutierrez Rodriguez [2]" w:date="2021-03-15T14:46:00Z">
        <w:r w:rsidR="00910F4F" w:rsidDel="00C178D8">
          <w:rPr>
            <w:lang w:val="en-US"/>
          </w:rPr>
          <w:delText xml:space="preserve"> data (Table 1; Figure Suppl. 1 or 2). </w:delText>
        </w:r>
        <w:r w:rsidR="00D028DA" w:rsidDel="00C178D8">
          <w:rPr>
            <w:lang w:val="en-US"/>
          </w:rPr>
          <w:delText xml:space="preserve">The proportion of samples from the euphotic zone and aphotic zone was similar in SAW and STW, while the sampling was biased towards the euphotic zone in STF waters. </w:delText>
        </w:r>
      </w:del>
      <w:r w:rsidR="00D028DA">
        <w:rPr>
          <w:lang w:val="en-US"/>
        </w:rPr>
        <w:t xml:space="preserve">Most of the DNA samples included in this study were taken from oligotrophic and mesotrophic waters (&lt;0.5 mg </w:t>
      </w:r>
      <w:proofErr w:type="spellStart"/>
      <w:r w:rsidR="00D028DA">
        <w:rPr>
          <w:lang w:val="en-US"/>
        </w:rPr>
        <w:t>Chla</w:t>
      </w:r>
      <w:proofErr w:type="spellEnd"/>
      <w:r w:rsidR="00D028DA">
        <w:rPr>
          <w:lang w:val="en-US"/>
        </w:rPr>
        <w:t xml:space="preserve"> m</w:t>
      </w:r>
      <w:r w:rsidR="00D028DA" w:rsidRPr="00D028DA">
        <w:rPr>
          <w:vertAlign w:val="superscript"/>
          <w:lang w:val="en-US"/>
        </w:rPr>
        <w:t>-3</w:t>
      </w:r>
      <w:r w:rsidR="00D028DA">
        <w:rPr>
          <w:lang w:val="en-US"/>
        </w:rPr>
        <w:t xml:space="preserve">) with only a </w:t>
      </w:r>
      <w:ins w:id="889" w:author="Nodder" w:date="2020-09-27T16:45:00Z">
        <w:r w:rsidR="00393115">
          <w:rPr>
            <w:lang w:val="en-US"/>
          </w:rPr>
          <w:t xml:space="preserve">few </w:t>
        </w:r>
      </w:ins>
      <w:r w:rsidR="00E02B16">
        <w:rPr>
          <w:lang w:val="en-US"/>
        </w:rPr>
        <w:t xml:space="preserve">collected from waters with </w:t>
      </w:r>
      <w:proofErr w:type="spellStart"/>
      <w:r w:rsidR="00402DEC">
        <w:rPr>
          <w:lang w:val="en-US"/>
        </w:rPr>
        <w:t>C</w:t>
      </w:r>
      <w:r w:rsidR="00E02B16">
        <w:rPr>
          <w:lang w:val="en-US"/>
        </w:rPr>
        <w:t>hl</w:t>
      </w:r>
      <w:proofErr w:type="spellEnd"/>
      <w:r w:rsidR="00E02B16">
        <w:rPr>
          <w:lang w:val="en-US"/>
        </w:rPr>
        <w:t xml:space="preserve"> </w:t>
      </w:r>
      <w:r w:rsidR="00E02B16" w:rsidRPr="00393115">
        <w:rPr>
          <w:i/>
          <w:iCs/>
          <w:lang w:val="en-US"/>
          <w:rPrChange w:id="890" w:author="Nodder" w:date="2020-09-27T16:45:00Z">
            <w:rPr>
              <w:lang w:val="en-US"/>
            </w:rPr>
          </w:rPrChange>
        </w:rPr>
        <w:t>a</w:t>
      </w:r>
      <w:r w:rsidR="00E02B16">
        <w:rPr>
          <w:lang w:val="en-US"/>
        </w:rPr>
        <w:t xml:space="preserve"> concentrations &gt;1.</w:t>
      </w:r>
      <w:proofErr w:type="gramStart"/>
      <w:r w:rsidR="00E02B16">
        <w:rPr>
          <w:lang w:val="en-US"/>
        </w:rPr>
        <w:t xml:space="preserve">0 </w:t>
      </w:r>
      <w:r w:rsidR="00D028DA">
        <w:rPr>
          <w:lang w:val="en-US"/>
        </w:rPr>
        <w:t xml:space="preserve"> </w:t>
      </w:r>
      <w:r w:rsidR="00E02B16">
        <w:rPr>
          <w:lang w:val="en-US"/>
        </w:rPr>
        <w:t>mg</w:t>
      </w:r>
      <w:proofErr w:type="gramEnd"/>
      <w:r w:rsidR="00E02B16">
        <w:rPr>
          <w:lang w:val="en-US"/>
        </w:rPr>
        <w:t xml:space="preserve"> </w:t>
      </w:r>
      <w:proofErr w:type="spellStart"/>
      <w:r w:rsidR="00E02B16">
        <w:rPr>
          <w:lang w:val="en-US"/>
        </w:rPr>
        <w:t>Chla</w:t>
      </w:r>
      <w:proofErr w:type="spellEnd"/>
      <w:r w:rsidR="00E02B16">
        <w:rPr>
          <w:lang w:val="en-US"/>
        </w:rPr>
        <w:t xml:space="preserve"> m</w:t>
      </w:r>
      <w:r w:rsidR="00E02B16" w:rsidRPr="00D028DA">
        <w:rPr>
          <w:vertAlign w:val="superscript"/>
          <w:lang w:val="en-US"/>
        </w:rPr>
        <w:t>-3</w:t>
      </w:r>
      <w:r w:rsidR="00E02B16">
        <w:rPr>
          <w:lang w:val="en-US"/>
        </w:rPr>
        <w:t xml:space="preserve">. </w:t>
      </w:r>
    </w:p>
    <w:p w14:paraId="722F5164" w14:textId="77777777" w:rsidR="00E541F2" w:rsidRDefault="00E541F2" w:rsidP="00E72137">
      <w:pPr>
        <w:spacing w:line="276" w:lineRule="auto"/>
        <w:ind w:firstLine="284"/>
        <w:jc w:val="both"/>
        <w:rPr>
          <w:lang w:val="en-US"/>
        </w:rPr>
      </w:pPr>
    </w:p>
    <w:p w14:paraId="73EBB310" w14:textId="5BA796FA" w:rsidR="00923ECA" w:rsidRPr="00923ECA" w:rsidRDefault="00DE5EE0" w:rsidP="00E72137">
      <w:pPr>
        <w:spacing w:after="120" w:line="360" w:lineRule="auto"/>
        <w:ind w:firstLine="284"/>
        <w:jc w:val="both"/>
        <w:rPr>
          <w:lang w:val="en-US"/>
        </w:rPr>
      </w:pPr>
      <w:r>
        <w:rPr>
          <w:lang w:val="en-US"/>
        </w:rPr>
        <w:t>3-</w:t>
      </w:r>
      <w:r w:rsidR="00CC51D7">
        <w:rPr>
          <w:lang w:val="en-US"/>
        </w:rPr>
        <w:t>RESULTS</w:t>
      </w:r>
    </w:p>
    <w:p w14:paraId="580E2D46" w14:textId="42100F5F" w:rsidR="00B12275" w:rsidRDefault="00B12275" w:rsidP="00E72137">
      <w:pPr>
        <w:spacing w:after="240" w:line="360" w:lineRule="auto"/>
        <w:ind w:firstLine="284"/>
        <w:jc w:val="both"/>
        <w:rPr>
          <w:ins w:id="891" w:author="Andres Gutierrez Rodriguez" w:date="2021-03-10T16:03:00Z"/>
          <w:u w:val="single"/>
          <w:lang w:val="en-US"/>
        </w:rPr>
      </w:pPr>
      <w:ins w:id="892" w:author="Andres Gutierrez Rodriguez" w:date="2021-03-10T14:24:00Z">
        <w:r>
          <w:rPr>
            <w:u w:val="single"/>
            <w:lang w:val="en-US"/>
          </w:rPr>
          <w:t xml:space="preserve">3.1 </w:t>
        </w:r>
      </w:ins>
      <w:ins w:id="893" w:author="Andres Gutierrez Rodriguez" w:date="2021-03-10T17:44:00Z">
        <w:r w:rsidR="006F0D34">
          <w:rPr>
            <w:u w:val="single"/>
            <w:lang w:val="en-US"/>
          </w:rPr>
          <w:t xml:space="preserve">Physical, </w:t>
        </w:r>
      </w:ins>
      <w:ins w:id="894" w:author="Andres Gutierrez Rodriguez" w:date="2021-03-10T17:23:00Z">
        <w:r w:rsidR="00CA5D96">
          <w:rPr>
            <w:u w:val="single"/>
            <w:lang w:val="en-US"/>
          </w:rPr>
          <w:t xml:space="preserve">chemical </w:t>
        </w:r>
      </w:ins>
      <w:ins w:id="895" w:author="Andres Gutierrez Rodriguez" w:date="2021-03-10T17:27:00Z">
        <w:r w:rsidR="003A354C">
          <w:rPr>
            <w:u w:val="single"/>
            <w:lang w:val="en-US"/>
          </w:rPr>
          <w:t xml:space="preserve">and biological </w:t>
        </w:r>
      </w:ins>
      <w:ins w:id="896" w:author="Andres Gutierrez Rodriguez" w:date="2021-03-11T11:25:00Z">
        <w:r w:rsidR="004D66D0">
          <w:rPr>
            <w:u w:val="single"/>
            <w:lang w:val="en-US"/>
          </w:rPr>
          <w:t>variability</w:t>
        </w:r>
      </w:ins>
      <w:ins w:id="897" w:author="Andres Gutierrez Rodriguez" w:date="2021-03-10T17:25:00Z">
        <w:r w:rsidR="003A354C">
          <w:rPr>
            <w:u w:val="single"/>
            <w:lang w:val="en-US"/>
          </w:rPr>
          <w:t xml:space="preserve"> </w:t>
        </w:r>
      </w:ins>
      <w:ins w:id="898" w:author="Andres Gutierrez Rodriguez" w:date="2021-03-11T11:26:00Z">
        <w:r w:rsidR="004D66D0">
          <w:rPr>
            <w:u w:val="single"/>
            <w:lang w:val="en-US"/>
          </w:rPr>
          <w:t>between and within</w:t>
        </w:r>
      </w:ins>
      <w:ins w:id="899" w:author="Andres Gutierrez Rodriguez" w:date="2021-03-10T17:27:00Z">
        <w:r w:rsidR="003A354C">
          <w:rPr>
            <w:u w:val="single"/>
            <w:lang w:val="en-US"/>
          </w:rPr>
          <w:t xml:space="preserve"> water masses</w:t>
        </w:r>
      </w:ins>
    </w:p>
    <w:p w14:paraId="24B69824" w14:textId="134CBACA" w:rsidR="003B0291" w:rsidRPr="003B0291" w:rsidRDefault="003B0291" w:rsidP="003B0291">
      <w:pPr>
        <w:spacing w:after="240" w:line="360" w:lineRule="auto"/>
        <w:ind w:firstLine="284"/>
        <w:jc w:val="both"/>
        <w:rPr>
          <w:ins w:id="900" w:author="Andres Gutierrez Rodriguez" w:date="2021-03-10T16:25:00Z"/>
          <w:u w:val="single"/>
          <w:lang w:val="en-US"/>
        </w:rPr>
      </w:pPr>
      <w:ins w:id="901" w:author="Andres Gutierrez Rodriguez" w:date="2021-03-10T16:25:00Z">
        <w:r w:rsidRPr="003B0291">
          <w:rPr>
            <w:u w:val="single"/>
            <w:lang w:val="en-US"/>
          </w:rPr>
          <w:t xml:space="preserve">ST waters were identified as those with surface salinity &gt;35 </w:t>
        </w:r>
        <w:proofErr w:type="spellStart"/>
        <w:r w:rsidRPr="003B0291">
          <w:rPr>
            <w:u w:val="single"/>
            <w:lang w:val="en-US"/>
          </w:rPr>
          <w:t>psu</w:t>
        </w:r>
        <w:proofErr w:type="spellEnd"/>
        <w:r w:rsidRPr="003B0291">
          <w:rPr>
            <w:u w:val="single"/>
            <w:lang w:val="en-US"/>
          </w:rPr>
          <w:t xml:space="preserve"> (range = 35.1 -</w:t>
        </w:r>
      </w:ins>
      <w:ins w:id="902" w:author="Andres Gutierrez Rodriguez" w:date="2021-03-10T16:27:00Z">
        <w:r>
          <w:rPr>
            <w:u w:val="single"/>
            <w:lang w:val="en-US"/>
          </w:rPr>
          <w:t xml:space="preserve"> </w:t>
        </w:r>
      </w:ins>
      <w:ins w:id="903" w:author="Andres Gutierrez Rodriguez" w:date="2021-03-10T16:25:00Z">
        <w:r w:rsidRPr="003B0291">
          <w:rPr>
            <w:u w:val="single"/>
            <w:lang w:val="en-US"/>
          </w:rPr>
          <w:t xml:space="preserve">35.6) </w:t>
        </w:r>
      </w:ins>
      <w:ins w:id="904" w:author="Andres Gutierrez Rodriguez" w:date="2021-03-10T16:31:00Z">
        <w:r w:rsidR="00252538">
          <w:rPr>
            <w:u w:val="single"/>
            <w:lang w:val="en-US"/>
          </w:rPr>
          <w:t xml:space="preserve">(Fig. 2) </w:t>
        </w:r>
      </w:ins>
      <w:ins w:id="905" w:author="Andres Gutierrez Rodriguez" w:date="2021-03-10T16:25:00Z">
        <w:r w:rsidRPr="003B0291">
          <w:rPr>
            <w:u w:val="single"/>
            <w:lang w:val="en-US"/>
          </w:rPr>
          <w:t xml:space="preserve">and included samples collected during the Cross-shelf (TAN1604), the Bay of Plenty (KAH1303), the Spring Bloom </w:t>
        </w:r>
        <w:proofErr w:type="gramStart"/>
        <w:r w:rsidRPr="003B0291">
          <w:rPr>
            <w:u w:val="single"/>
            <w:lang w:val="en-US"/>
          </w:rPr>
          <w:t>II  (</w:t>
        </w:r>
        <w:proofErr w:type="gramEnd"/>
        <w:r w:rsidRPr="003B0291">
          <w:rPr>
            <w:u w:val="single"/>
            <w:lang w:val="en-US"/>
          </w:rPr>
          <w:t>TAN1212), and several voyages that visited the northern mooring site (STM) of the Biophysical Moorings long-term program (</w:t>
        </w:r>
        <w:proofErr w:type="spellStart"/>
        <w:r w:rsidRPr="003B0291">
          <w:rPr>
            <w:u w:val="single"/>
            <w:lang w:val="en-US"/>
          </w:rPr>
          <w:t>Nodder</w:t>
        </w:r>
        <w:proofErr w:type="spellEnd"/>
        <w:r w:rsidRPr="003B0291">
          <w:rPr>
            <w:u w:val="single"/>
            <w:lang w:val="en-US"/>
          </w:rPr>
          <w:t xml:space="preserve"> et al., 2016) (Table 1). The Subtropical Front (STF) separating </w:t>
        </w:r>
        <w:proofErr w:type="gramStart"/>
        <w:r w:rsidRPr="003B0291">
          <w:rPr>
            <w:u w:val="single"/>
            <w:lang w:val="en-US"/>
          </w:rPr>
          <w:t>STW</w:t>
        </w:r>
        <w:proofErr w:type="gramEnd"/>
        <w:r w:rsidRPr="003B0291">
          <w:rPr>
            <w:u w:val="single"/>
            <w:lang w:val="en-US"/>
          </w:rPr>
          <w:t xml:space="preserve"> and SAW had salinity values ranging between 34.4 and 35.0 </w:t>
        </w:r>
      </w:ins>
      <w:ins w:id="906" w:author="Andres Gutierrez Rodriguez" w:date="2021-03-10T16:31:00Z">
        <w:r w:rsidR="00252538">
          <w:rPr>
            <w:u w:val="single"/>
            <w:lang w:val="en-US"/>
          </w:rPr>
          <w:t xml:space="preserve">(Fig. 2) </w:t>
        </w:r>
      </w:ins>
      <w:ins w:id="907" w:author="Andres Gutierrez Rodriguez" w:date="2021-03-10T16:25:00Z">
        <w:r w:rsidRPr="003B0291">
          <w:rPr>
            <w:u w:val="single"/>
            <w:lang w:val="en-US"/>
          </w:rPr>
          <w:t xml:space="preserve">and included samples collected on the Chatham Rise over the Chatham Rise during TAN1516 and Biophysical Mooring voyages as well as those collected in STF waters that flow northwestward between the South Island of New Zealand and the Campbell Plateau (Fig.1 &amp; Table 1).  SA waters presented salinity values &lt;34.4 </w:t>
        </w:r>
      </w:ins>
      <w:ins w:id="908" w:author="Andres Gutierrez Rodriguez" w:date="2021-03-10T16:31:00Z">
        <w:r w:rsidR="00252538">
          <w:rPr>
            <w:u w:val="single"/>
            <w:lang w:val="en-US"/>
          </w:rPr>
          <w:t xml:space="preserve">(Fig. 2) </w:t>
        </w:r>
      </w:ins>
      <w:ins w:id="909" w:author="Andres Gutierrez Rodriguez" w:date="2021-03-10T16:25:00Z">
        <w:r w:rsidRPr="003B0291">
          <w:rPr>
            <w:u w:val="single"/>
            <w:lang w:val="en-US"/>
          </w:rPr>
          <w:t xml:space="preserve">and included samples collected at the southern mooring site (SAM) located in the Bounty Trough, on Campbell Plateau, and the Subantarctic front (SAF) south of C. Plateau (Fig. 1, Table 1). </w:t>
        </w:r>
      </w:ins>
    </w:p>
    <w:p w14:paraId="44351FA4" w14:textId="0642A2F5" w:rsidR="00AF72C9" w:rsidRDefault="003B0291" w:rsidP="003B0291">
      <w:pPr>
        <w:spacing w:after="240" w:line="360" w:lineRule="auto"/>
        <w:ind w:firstLine="284"/>
        <w:jc w:val="both"/>
        <w:rPr>
          <w:ins w:id="910" w:author="Andres Gutierrez Rodriguez" w:date="2021-03-10T16:38:00Z"/>
          <w:u w:val="single"/>
          <w:lang w:val="en-US"/>
        </w:rPr>
      </w:pPr>
      <w:ins w:id="911" w:author="Andres Gutierrez Rodriguez" w:date="2021-03-10T16:25:00Z">
        <w:r w:rsidRPr="003B0291">
          <w:rPr>
            <w:u w:val="single"/>
            <w:lang w:val="en-US"/>
          </w:rPr>
          <w:t xml:space="preserve">Sea surface temperature was on average lowest in SAW (10.7 ± 2.4 °C, mean ± standard deviation, </w:t>
        </w:r>
        <w:proofErr w:type="spellStart"/>
        <w:r w:rsidRPr="003B0291">
          <w:rPr>
            <w:u w:val="single"/>
            <w:lang w:val="en-US"/>
          </w:rPr>
          <w:t>sd</w:t>
        </w:r>
        <w:proofErr w:type="spellEnd"/>
        <w:r w:rsidRPr="003B0291">
          <w:rPr>
            <w:u w:val="single"/>
            <w:lang w:val="en-US"/>
          </w:rPr>
          <w:t xml:space="preserve">), intermediate in the STF (13.1 ± 1.7 °C) and highest in STW (16.1 ± 3.2 °C) (Fig. 2). </w:t>
        </w:r>
      </w:ins>
      <w:ins w:id="912" w:author="Andres Gutierrez Rodriguez" w:date="2021-03-10T16:33:00Z">
        <w:r w:rsidR="00252538">
          <w:rPr>
            <w:u w:val="single"/>
            <w:lang w:val="en-US"/>
          </w:rPr>
          <w:t>T</w:t>
        </w:r>
      </w:ins>
      <w:ins w:id="913" w:author="Andres Gutierrez Rodriguez" w:date="2021-03-10T16:25:00Z">
        <w:r w:rsidRPr="003B0291">
          <w:rPr>
            <w:u w:val="single"/>
            <w:lang w:val="en-US"/>
          </w:rPr>
          <w:t>emperature showed greater overlap among water masses and regions than surface salinity (Fig. 2)</w:t>
        </w:r>
      </w:ins>
      <w:ins w:id="914" w:author="Andres Gutierrez Rodriguez" w:date="2021-03-10T16:36:00Z">
        <w:r w:rsidR="00252538">
          <w:rPr>
            <w:u w:val="single"/>
            <w:lang w:val="en-US"/>
          </w:rPr>
          <w:t>. ST</w:t>
        </w:r>
      </w:ins>
      <w:ins w:id="915" w:author="Andres Gutierrez Rodriguez" w:date="2021-03-10T16:34:00Z">
        <w:r w:rsidR="00252538">
          <w:rPr>
            <w:u w:val="single"/>
            <w:lang w:val="en-US"/>
          </w:rPr>
          <w:t xml:space="preserve"> waters </w:t>
        </w:r>
      </w:ins>
      <w:ins w:id="916" w:author="Andres Gutierrez Rodriguez" w:date="2021-03-10T16:36:00Z">
        <w:r w:rsidR="00252538">
          <w:rPr>
            <w:u w:val="single"/>
            <w:lang w:val="en-US"/>
          </w:rPr>
          <w:t xml:space="preserve">sampled during </w:t>
        </w:r>
      </w:ins>
      <w:ins w:id="917" w:author="Andres Gutierrez Rodriguez" w:date="2021-03-10T16:37:00Z">
        <w:r w:rsidR="00252538">
          <w:rPr>
            <w:u w:val="single"/>
            <w:lang w:val="en-US"/>
          </w:rPr>
          <w:t>the Spring Bloom II voyage, for instance, showed surface temperature</w:t>
        </w:r>
      </w:ins>
      <w:ins w:id="918" w:author="Andres Gutierrez Rodriguez" w:date="2021-03-10T16:25:00Z">
        <w:r w:rsidRPr="003B0291">
          <w:rPr>
            <w:u w:val="single"/>
            <w:lang w:val="en-US"/>
          </w:rPr>
          <w:t xml:space="preserve"> consistently lower than 15 C (12.5 - 14.5°C) (Fig 2).</w:t>
        </w:r>
      </w:ins>
    </w:p>
    <w:p w14:paraId="457247C7" w14:textId="0A22A509" w:rsidR="00CD36A5" w:rsidRDefault="00CD36A5" w:rsidP="003B0291">
      <w:pPr>
        <w:spacing w:after="240" w:line="360" w:lineRule="auto"/>
        <w:ind w:firstLine="284"/>
        <w:jc w:val="both"/>
        <w:rPr>
          <w:ins w:id="919" w:author="Andres Gutierrez Rodriguez" w:date="2021-03-10T17:18:00Z"/>
          <w:lang w:val="en-US"/>
        </w:rPr>
      </w:pPr>
      <w:ins w:id="920" w:author="Andres Gutierrez Rodriguez" w:date="2021-03-10T16:38:00Z">
        <w:r>
          <w:rPr>
            <w:lang w:val="en-US"/>
          </w:rPr>
          <w:lastRenderedPageBreak/>
          <w:t xml:space="preserve">Nitrate concentrations were </w:t>
        </w:r>
      </w:ins>
      <w:ins w:id="921" w:author="Andres Gutierrez Rodriguez" w:date="2021-03-10T16:39:00Z">
        <w:r>
          <w:rPr>
            <w:lang w:val="en-US"/>
          </w:rPr>
          <w:t xml:space="preserve">lowest in STW (2.98 </w:t>
        </w:r>
        <w:r w:rsidRPr="00DD7947">
          <w:rPr>
            <w:lang w:val="en-US"/>
          </w:rPr>
          <w:t xml:space="preserve">± 1.96 </w:t>
        </w:r>
        <w:r w:rsidRPr="00DD7947">
          <w:rPr>
            <w:rFonts w:ascii="Symbol" w:hAnsi="Symbol"/>
            <w:lang w:val="en-US"/>
          </w:rPr>
          <w:t>m</w:t>
        </w:r>
        <w:r w:rsidRPr="00DD7947">
          <w:rPr>
            <w:lang w:val="en-US"/>
          </w:rPr>
          <w:t>mol/L</w:t>
        </w:r>
        <w:r>
          <w:rPr>
            <w:lang w:val="en-US"/>
          </w:rPr>
          <w:t>), intermediate, and more variable in STF waters (</w:t>
        </w:r>
        <w:r w:rsidRPr="00DD7947">
          <w:rPr>
            <w:lang w:val="en-US"/>
          </w:rPr>
          <w:t xml:space="preserve">4.28 ± 4.17 </w:t>
        </w:r>
        <w:commentRangeStart w:id="922"/>
        <w:r w:rsidRPr="00DD7947">
          <w:rPr>
            <w:rFonts w:ascii="Symbol" w:hAnsi="Symbol"/>
            <w:lang w:val="en-US"/>
          </w:rPr>
          <w:t>m</w:t>
        </w:r>
        <w:r w:rsidRPr="00DD7947">
          <w:rPr>
            <w:lang w:val="en-US"/>
          </w:rPr>
          <w:t>mol/L</w:t>
        </w:r>
        <w:commentRangeEnd w:id="922"/>
        <w:r>
          <w:rPr>
            <w:rStyle w:val="CommentReference"/>
            <w:rFonts w:asciiTheme="minorHAnsi" w:eastAsiaTheme="minorHAnsi" w:hAnsiTheme="minorHAnsi" w:cstheme="minorBidi"/>
            <w:lang w:eastAsia="en-US"/>
          </w:rPr>
          <w:commentReference w:id="922"/>
        </w:r>
        <w:r>
          <w:rPr>
            <w:lang w:val="en-US"/>
          </w:rPr>
          <w:t xml:space="preserve">) and </w:t>
        </w:r>
      </w:ins>
      <w:ins w:id="923" w:author="Andres Gutierrez Rodriguez" w:date="2021-03-10T16:38:00Z">
        <w:r>
          <w:rPr>
            <w:lang w:val="en-US"/>
          </w:rPr>
          <w:t xml:space="preserve">highest in SAW (12.17 </w:t>
        </w:r>
        <w:r w:rsidRPr="00DD7947">
          <w:rPr>
            <w:lang w:val="en-US"/>
          </w:rPr>
          <w:t xml:space="preserve">± 4.02 </w:t>
        </w:r>
        <w:r w:rsidRPr="00DD7947">
          <w:rPr>
            <w:rFonts w:ascii="Symbol" w:hAnsi="Symbol"/>
            <w:lang w:val="en-US"/>
          </w:rPr>
          <w:t>m</w:t>
        </w:r>
        <w:r w:rsidRPr="00DD7947">
          <w:rPr>
            <w:lang w:val="en-US"/>
          </w:rPr>
          <w:t>mol/L</w:t>
        </w:r>
        <w:r>
          <w:rPr>
            <w:lang w:val="en-US"/>
          </w:rPr>
          <w:t>)</w:t>
        </w:r>
      </w:ins>
      <w:ins w:id="924" w:author="Andres Gutierrez Rodriguez" w:date="2021-03-10T16:39:00Z">
        <w:r>
          <w:rPr>
            <w:lang w:val="en-US"/>
          </w:rPr>
          <w:t xml:space="preserve">, </w:t>
        </w:r>
      </w:ins>
      <w:ins w:id="925" w:author="Andres Gutierrez Rodriguez" w:date="2021-03-10T16:38:00Z">
        <w:r>
          <w:rPr>
            <w:lang w:val="en-US"/>
          </w:rPr>
          <w:t>consistent with HNLC condition</w:t>
        </w:r>
      </w:ins>
      <w:ins w:id="926" w:author="Andres Gutierrez Rodriguez" w:date="2021-03-10T16:39:00Z">
        <w:r>
          <w:rPr>
            <w:lang w:val="en-US"/>
          </w:rPr>
          <w:t>s of these waters.</w:t>
        </w:r>
      </w:ins>
      <w:ins w:id="927" w:author="Andres Gutierrez Rodriguez" w:date="2021-03-10T16:38:00Z">
        <w:r>
          <w:rPr>
            <w:lang w:val="en-US"/>
          </w:rPr>
          <w:t xml:space="preserve"> </w:t>
        </w:r>
      </w:ins>
    </w:p>
    <w:p w14:paraId="70F38E0B" w14:textId="5AA44E06" w:rsidR="009F5981" w:rsidRDefault="009F5981" w:rsidP="009F5981">
      <w:pPr>
        <w:spacing w:after="120" w:line="360" w:lineRule="auto"/>
        <w:ind w:firstLine="284"/>
        <w:jc w:val="both"/>
        <w:rPr>
          <w:ins w:id="928" w:author="Andres Gutierrez Rodriguez" w:date="2021-03-10T16:40:00Z"/>
          <w:lang w:val="en-US"/>
        </w:rPr>
      </w:pPr>
      <w:proofErr w:type="spellStart"/>
      <w:ins w:id="929" w:author="Andres Gutierrez Rodriguez" w:date="2021-03-10T16:40:00Z">
        <w:r>
          <w:rPr>
            <w:lang w:val="en-US"/>
          </w:rPr>
          <w:t>Chl</w:t>
        </w:r>
        <w:proofErr w:type="spellEnd"/>
        <w:r>
          <w:rPr>
            <w:lang w:val="en-US"/>
          </w:rPr>
          <w:t xml:space="preserve"> </w:t>
        </w:r>
        <w:r w:rsidRPr="00B50ED2">
          <w:rPr>
            <w:i/>
            <w:iCs/>
            <w:lang w:val="en-US"/>
          </w:rPr>
          <w:t>a</w:t>
        </w:r>
        <w:r>
          <w:rPr>
            <w:lang w:val="en-US"/>
          </w:rPr>
          <w:t xml:space="preserve"> concentrations in the surface mixed-layer (</w:t>
        </w:r>
        <w:proofErr w:type="spellStart"/>
        <w:r>
          <w:rPr>
            <w:lang w:val="en-US"/>
          </w:rPr>
          <w:t>Chl</w:t>
        </w:r>
        <w:proofErr w:type="spellEnd"/>
        <w:r>
          <w:rPr>
            <w:lang w:val="en-US"/>
          </w:rPr>
          <w:t xml:space="preserve"> </w:t>
        </w:r>
        <w:proofErr w:type="spellStart"/>
        <w:r w:rsidRPr="00B50ED2">
          <w:rPr>
            <w:i/>
            <w:iCs/>
            <w:lang w:val="en-US"/>
          </w:rPr>
          <w:t>a</w:t>
        </w:r>
        <w:r w:rsidRPr="003F6134">
          <w:rPr>
            <w:vertAlign w:val="subscript"/>
            <w:lang w:val="en-US"/>
          </w:rPr>
          <w:t>ML</w:t>
        </w:r>
        <w:proofErr w:type="spellEnd"/>
        <w:r>
          <w:rPr>
            <w:lang w:val="en-US"/>
          </w:rPr>
          <w:t>) were on average higher in the STF (</w:t>
        </w:r>
        <w:r w:rsidRPr="00DD7947">
          <w:rPr>
            <w:lang w:val="en-US"/>
          </w:rPr>
          <w:t>0.65 ± 0.65 mg</w:t>
        </w:r>
        <w:r>
          <w:rPr>
            <w:lang w:val="en-US"/>
          </w:rPr>
          <w:t xml:space="preserve"> </w:t>
        </w:r>
        <w:proofErr w:type="spellStart"/>
        <w:r>
          <w:rPr>
            <w:lang w:val="en-US"/>
          </w:rPr>
          <w:t>Chl</w:t>
        </w:r>
        <w:proofErr w:type="spellEnd"/>
        <w:r>
          <w:rPr>
            <w:lang w:val="en-US"/>
          </w:rPr>
          <w:t xml:space="preserve"> </w:t>
        </w:r>
        <w:r w:rsidRPr="00B50ED2">
          <w:rPr>
            <w:i/>
            <w:iCs/>
            <w:lang w:val="en-US"/>
          </w:rPr>
          <w:t>a</w:t>
        </w:r>
        <w:r w:rsidRPr="00DD7947">
          <w:rPr>
            <w:lang w:val="en-US"/>
          </w:rPr>
          <w:t>/L</w:t>
        </w:r>
        <w:r>
          <w:rPr>
            <w:lang w:val="en-US"/>
          </w:rPr>
          <w:t xml:space="preserve">) compared to STW (0.38 </w:t>
        </w:r>
        <w:r w:rsidRPr="00DD7947">
          <w:rPr>
            <w:lang w:val="en-US"/>
          </w:rPr>
          <w:t>± 0.31 mg/L</w:t>
        </w:r>
        <w:r>
          <w:rPr>
            <w:lang w:val="en-US"/>
          </w:rPr>
          <w:t xml:space="preserve">) and SAW (0.37 </w:t>
        </w:r>
        <w:r w:rsidRPr="00DD7947">
          <w:rPr>
            <w:lang w:val="en-US"/>
          </w:rPr>
          <w:t>± 0.23 mg/L</w:t>
        </w:r>
        <w:r>
          <w:rPr>
            <w:lang w:val="en-US"/>
          </w:rPr>
          <w:t xml:space="preserve">) (ANOVA, </w:t>
        </w:r>
        <w:proofErr w:type="gramStart"/>
        <w:r>
          <w:rPr>
            <w:lang w:val="en-US"/>
          </w:rPr>
          <w:t>F(</w:t>
        </w:r>
        <w:proofErr w:type="gramEnd"/>
        <w:r>
          <w:rPr>
            <w:lang w:val="en-US"/>
          </w:rPr>
          <w:t>2,220) = 14.2, p&lt; 0.0001).  The smallest size-fraction (0.2 – 2.0</w:t>
        </w:r>
      </w:ins>
      <w:ins w:id="930" w:author="Andres Gutierrez Rodriguez" w:date="2021-03-10T17:16:00Z">
        <w:r w:rsidR="00CA5D96">
          <w:rPr>
            <w:lang w:val="en-US"/>
          </w:rPr>
          <w:t>-</w:t>
        </w:r>
      </w:ins>
      <w:ins w:id="931" w:author="Andres Gutierrez Rodriguez" w:date="2021-03-10T16:40:00Z">
        <w:r w:rsidRPr="007C2A89">
          <w:rPr>
            <w:rFonts w:ascii="Symbol" w:hAnsi="Symbol"/>
            <w:lang w:val="en-US"/>
          </w:rPr>
          <w:t>m</w:t>
        </w:r>
        <w:r>
          <w:rPr>
            <w:lang w:val="en-US"/>
          </w:rPr>
          <w:t xml:space="preserve">m </w:t>
        </w:r>
        <w:proofErr w:type="spellStart"/>
        <w:r>
          <w:rPr>
            <w:lang w:val="en-US"/>
          </w:rPr>
          <w:t>Chl</w:t>
        </w:r>
        <w:proofErr w:type="spellEnd"/>
        <w:r>
          <w:rPr>
            <w:lang w:val="en-US"/>
          </w:rPr>
          <w:t xml:space="preserve"> </w:t>
        </w:r>
        <w:r w:rsidRPr="00584522">
          <w:rPr>
            <w:i/>
            <w:iCs/>
            <w:lang w:val="en-US"/>
          </w:rPr>
          <w:t>a</w:t>
        </w:r>
        <w:r>
          <w:rPr>
            <w:lang w:val="en-US"/>
          </w:rPr>
          <w:t>) dominated the phytoplankton community across all water masses but more so in STW (</w:t>
        </w:r>
        <w:proofErr w:type="spellStart"/>
        <w:r>
          <w:rPr>
            <w:lang w:val="en-US"/>
          </w:rPr>
          <w:t>Chl</w:t>
        </w:r>
        <w:proofErr w:type="spellEnd"/>
        <w:r>
          <w:rPr>
            <w:lang w:val="en-US"/>
          </w:rPr>
          <w:t xml:space="preserve"> </w:t>
        </w:r>
        <w:r>
          <w:rPr>
            <w:i/>
            <w:iCs/>
            <w:lang w:val="en-US"/>
          </w:rPr>
          <w:t>a</w:t>
        </w:r>
        <w:r>
          <w:rPr>
            <w:lang w:val="en-US"/>
          </w:rPr>
          <w:t xml:space="preserve"> &lt;2.0 </w:t>
        </w:r>
        <w:r>
          <w:rPr>
            <w:lang w:val="en-US"/>
          </w:rPr>
          <w:sym w:font="Symbol" w:char="F07E"/>
        </w:r>
        <w:r>
          <w:rPr>
            <w:lang w:val="en-US"/>
          </w:rPr>
          <w:t xml:space="preserve">75 % of total </w:t>
        </w:r>
        <w:proofErr w:type="spellStart"/>
        <w:r>
          <w:rPr>
            <w:lang w:val="en-US"/>
          </w:rPr>
          <w:t>Chl</w:t>
        </w:r>
        <w:proofErr w:type="spellEnd"/>
        <w:r>
          <w:rPr>
            <w:lang w:val="en-US"/>
          </w:rPr>
          <w:t xml:space="preserve"> </w:t>
        </w:r>
        <w:r w:rsidRPr="00B50ED2">
          <w:rPr>
            <w:i/>
            <w:iCs/>
            <w:lang w:val="en-US"/>
          </w:rPr>
          <w:t>a</w:t>
        </w:r>
        <w:r>
          <w:rPr>
            <w:lang w:val="en-US"/>
          </w:rPr>
          <w:t xml:space="preserve">) compared to SAW and STF (40-50%, Fig. suppl. </w:t>
        </w:r>
        <w:proofErr w:type="spellStart"/>
        <w:r>
          <w:rPr>
            <w:lang w:val="en-US"/>
          </w:rPr>
          <w:t>SFChla</w:t>
        </w:r>
        <w:proofErr w:type="spellEnd"/>
        <w:r>
          <w:rPr>
            <w:lang w:val="en-US"/>
          </w:rPr>
          <w:t>). The contribution of &gt;20-</w:t>
        </w:r>
        <w:r w:rsidRPr="007C2A89">
          <w:rPr>
            <w:rFonts w:ascii="Symbol" w:hAnsi="Symbol"/>
            <w:lang w:val="en-US"/>
          </w:rPr>
          <w:t>m</w:t>
        </w:r>
        <w:r>
          <w:rPr>
            <w:lang w:val="en-US"/>
          </w:rPr>
          <w:t xml:space="preserve">m size-fraction to surface mixed layer </w:t>
        </w:r>
        <w:proofErr w:type="spellStart"/>
        <w:r>
          <w:rPr>
            <w:lang w:val="en-US"/>
          </w:rPr>
          <w:t>Chl</w:t>
        </w:r>
        <w:proofErr w:type="spellEnd"/>
        <w:r>
          <w:rPr>
            <w:lang w:val="en-US"/>
          </w:rPr>
          <w:t xml:space="preserve"> </w:t>
        </w:r>
        <w:r w:rsidRPr="00584522">
          <w:rPr>
            <w:i/>
            <w:iCs/>
            <w:lang w:val="en-US"/>
          </w:rPr>
          <w:t>a</w:t>
        </w:r>
        <w:r>
          <w:rPr>
            <w:lang w:val="en-US"/>
          </w:rPr>
          <w:t xml:space="preserve"> was higher in SAW and STF, and although it remained on average relatively low (&lt;15%), it occasionally reached &gt; 50% levels (</w:t>
        </w:r>
        <w:del w:id="932" w:author="Andres Gutierrez Rodriguez [2]" w:date="2021-03-15T14:46:00Z">
          <w:r w:rsidDel="00C178D8">
            <w:rPr>
              <w:lang w:val="en-US"/>
            </w:rPr>
            <w:delText>Fig. suppl. SFChla</w:delText>
          </w:r>
        </w:del>
      </w:ins>
      <w:ins w:id="933" w:author="Andres Gutierrez Rodriguez [2]" w:date="2021-03-15T14:46:00Z">
        <w:r w:rsidR="00C178D8">
          <w:rPr>
            <w:lang w:val="en-US"/>
          </w:rPr>
          <w:t>Suppl. Fig. S4</w:t>
        </w:r>
      </w:ins>
      <w:ins w:id="934" w:author="Andres Gutierrez Rodriguez" w:date="2021-03-10T16:40:00Z">
        <w:r>
          <w:rPr>
            <w:lang w:val="en-US"/>
          </w:rPr>
          <w:t xml:space="preserve">). [worth noting </w:t>
        </w:r>
      </w:ins>
      <w:ins w:id="935" w:author="Andres Gutierrez Rodriguez" w:date="2021-03-10T17:17:00Z">
        <w:r w:rsidR="00CA5D96">
          <w:rPr>
            <w:lang w:val="en-US"/>
          </w:rPr>
          <w:t>in the figure legend</w:t>
        </w:r>
      </w:ins>
      <w:ins w:id="936" w:author="Andres Gutierrez Rodriguez" w:date="2021-03-10T16:40:00Z">
        <w:r>
          <w:rPr>
            <w:lang w:val="en-US"/>
          </w:rPr>
          <w:t xml:space="preserve"> we only have </w:t>
        </w:r>
        <w:proofErr w:type="spellStart"/>
        <w:r>
          <w:rPr>
            <w:lang w:val="en-US"/>
          </w:rPr>
          <w:t>SFChla</w:t>
        </w:r>
        <w:proofErr w:type="spellEnd"/>
        <w:r>
          <w:rPr>
            <w:lang w:val="en-US"/>
          </w:rPr>
          <w:t xml:space="preserve"> data from TAN1516/Chatham Rise; TAN1702/Campbell Plateau, TAN1212/</w:t>
        </w:r>
        <w:proofErr w:type="spellStart"/>
        <w:r>
          <w:rPr>
            <w:lang w:val="en-US"/>
          </w:rPr>
          <w:t>SpringBloom</w:t>
        </w:r>
        <w:proofErr w:type="spellEnd"/>
        <w:r>
          <w:rPr>
            <w:lang w:val="en-US"/>
          </w:rPr>
          <w:t>, TAN1203/SOAP; N = 102 surface mixed layer samples)</w:t>
        </w:r>
      </w:ins>
    </w:p>
    <w:p w14:paraId="3B508F74" w14:textId="71CE5156" w:rsidR="00674BE3" w:rsidDel="003A354C" w:rsidRDefault="00DE5EE0" w:rsidP="00E72137">
      <w:pPr>
        <w:spacing w:after="240" w:line="360" w:lineRule="auto"/>
        <w:ind w:firstLine="284"/>
        <w:jc w:val="both"/>
        <w:rPr>
          <w:del w:id="937" w:author="Andres Gutierrez Rodriguez" w:date="2021-03-10T17:26:00Z"/>
          <w:u w:val="single"/>
          <w:lang w:val="en-US"/>
        </w:rPr>
      </w:pPr>
      <w:del w:id="938" w:author="Andres Gutierrez Rodriguez" w:date="2021-03-10T17:26:00Z">
        <w:r w:rsidDel="003A354C">
          <w:rPr>
            <w:u w:val="single"/>
            <w:lang w:val="en-US"/>
          </w:rPr>
          <w:delText>3.</w:delText>
        </w:r>
      </w:del>
      <w:del w:id="939" w:author="Andres Gutierrez Rodriguez" w:date="2021-03-10T14:24:00Z">
        <w:r w:rsidDel="00B12275">
          <w:rPr>
            <w:u w:val="single"/>
            <w:lang w:val="en-US"/>
          </w:rPr>
          <w:delText>1</w:delText>
        </w:r>
      </w:del>
      <w:del w:id="940" w:author="Andres Gutierrez Rodriguez" w:date="2021-03-10T17:26:00Z">
        <w:r w:rsidDel="003A354C">
          <w:rPr>
            <w:u w:val="single"/>
            <w:lang w:val="en-US"/>
          </w:rPr>
          <w:delText xml:space="preserve"> P</w:delText>
        </w:r>
        <w:r w:rsidR="00CC51D7" w:rsidDel="003A354C">
          <w:rPr>
            <w:u w:val="single"/>
            <w:lang w:val="en-US"/>
          </w:rPr>
          <w:delText xml:space="preserve">hysico-chemical </w:delText>
        </w:r>
        <w:r w:rsidDel="003A354C">
          <w:rPr>
            <w:u w:val="single"/>
            <w:lang w:val="en-US"/>
          </w:rPr>
          <w:delText xml:space="preserve">and biological </w:delText>
        </w:r>
        <w:r w:rsidR="00CC51D7" w:rsidDel="003A354C">
          <w:rPr>
            <w:u w:val="single"/>
            <w:lang w:val="en-US"/>
          </w:rPr>
          <w:delText>conditions</w:delText>
        </w:r>
        <w:r w:rsidDel="003A354C">
          <w:rPr>
            <w:u w:val="single"/>
            <w:lang w:val="en-US"/>
          </w:rPr>
          <w:delText xml:space="preserve"> in different water masses</w:delText>
        </w:r>
      </w:del>
    </w:p>
    <w:p w14:paraId="0CF7A201" w14:textId="430B2261" w:rsidR="00530DE8" w:rsidDel="003A354C" w:rsidRDefault="003912B8" w:rsidP="00E72137">
      <w:pPr>
        <w:spacing w:after="120" w:line="360" w:lineRule="auto"/>
        <w:ind w:firstLine="284"/>
        <w:jc w:val="both"/>
        <w:rPr>
          <w:del w:id="941" w:author="Andres Gutierrez Rodriguez" w:date="2021-03-10T17:26:00Z"/>
          <w:lang w:val="en-US"/>
        </w:rPr>
      </w:pPr>
      <w:del w:id="942" w:author="Andres Gutierrez Rodriguez" w:date="2021-03-10T17:26:00Z">
        <w:r w:rsidDel="003A354C">
          <w:rPr>
            <w:lang w:val="en-US"/>
          </w:rPr>
          <w:delText xml:space="preserve">Surface </w:delText>
        </w:r>
        <w:r w:rsidR="0021612F" w:rsidDel="003A354C">
          <w:rPr>
            <w:lang w:val="en-US"/>
          </w:rPr>
          <w:delText xml:space="preserve">mixed-layer </w:delText>
        </w:r>
        <w:r w:rsidDel="003A354C">
          <w:rPr>
            <w:lang w:val="en-US"/>
          </w:rPr>
          <w:delText>temperature</w:delText>
        </w:r>
      </w:del>
      <w:ins w:id="943" w:author="Nodder" w:date="2020-09-27T16:50:00Z">
        <w:del w:id="944" w:author="Andres Gutierrez Rodriguez" w:date="2021-03-10T17:26:00Z">
          <w:r w:rsidR="00891579" w:rsidDel="003A354C">
            <w:rPr>
              <w:lang w:val="en-US"/>
            </w:rPr>
            <w:delText>s</w:delText>
          </w:r>
        </w:del>
      </w:ins>
      <w:del w:id="945" w:author="Andres Gutierrez Rodriguez" w:date="2021-03-10T17:26:00Z">
        <w:r w:rsidDel="003A354C">
          <w:rPr>
            <w:lang w:val="en-US"/>
          </w:rPr>
          <w:delText xml:space="preserve"> </w:delText>
        </w:r>
        <w:r w:rsidR="00A70DC8" w:rsidDel="003A354C">
          <w:rPr>
            <w:lang w:val="en-US"/>
          </w:rPr>
          <w:delText>w</w:delText>
        </w:r>
      </w:del>
      <w:ins w:id="946" w:author="Nodder" w:date="2020-09-27T16:50:00Z">
        <w:del w:id="947" w:author="Andres Gutierrez Rodriguez" w:date="2021-03-10T17:26:00Z">
          <w:r w:rsidR="00891579" w:rsidDel="003A354C">
            <w:rPr>
              <w:lang w:val="en-US"/>
            </w:rPr>
            <w:delText>ere</w:delText>
          </w:r>
        </w:del>
      </w:ins>
      <w:del w:id="948" w:author="Andres Gutierrez Rodriguez" w:date="2021-03-10T17:26:00Z">
        <w:r w:rsidR="00A70DC8" w:rsidDel="003A354C">
          <w:rPr>
            <w:lang w:val="en-US"/>
          </w:rPr>
          <w:delText xml:space="preserve">as on average lowest in SAW (10.7 </w:delText>
        </w:r>
        <w:r w:rsidR="00A70DC8" w:rsidRPr="00DD7947" w:rsidDel="003A354C">
          <w:rPr>
            <w:lang w:val="en-US"/>
          </w:rPr>
          <w:delText>±</w:delText>
        </w:r>
        <w:r w:rsidR="00A70DC8" w:rsidDel="003A354C">
          <w:rPr>
            <w:lang w:val="en-US"/>
          </w:rPr>
          <w:delText xml:space="preserve"> 2.4 </w:delText>
        </w:r>
        <w:r w:rsidR="00A70DC8" w:rsidRPr="00DD7947" w:rsidDel="003A354C">
          <w:rPr>
            <w:lang w:val="en-US"/>
          </w:rPr>
          <w:delText>°</w:delText>
        </w:r>
        <w:r w:rsidR="00A70DC8" w:rsidDel="003A354C">
          <w:rPr>
            <w:lang w:val="en-US"/>
          </w:rPr>
          <w:delText xml:space="preserve">C, mean </w:delText>
        </w:r>
        <w:r w:rsidR="00A70DC8" w:rsidRPr="00DD7947" w:rsidDel="003A354C">
          <w:rPr>
            <w:lang w:val="en-US"/>
          </w:rPr>
          <w:delText>± s</w:delText>
        </w:r>
      </w:del>
      <w:ins w:id="949" w:author="Nodder" w:date="2020-09-27T16:50:00Z">
        <w:del w:id="950" w:author="Andres Gutierrez Rodriguez" w:date="2021-03-10T17:26:00Z">
          <w:r w:rsidR="005A083E" w:rsidDel="003A354C">
            <w:rPr>
              <w:lang w:val="en-US"/>
            </w:rPr>
            <w:delText xml:space="preserve">tandard </w:delText>
          </w:r>
        </w:del>
      </w:ins>
      <w:del w:id="951" w:author="Andres Gutierrez Rodriguez" w:date="2021-03-10T17:26:00Z">
        <w:r w:rsidR="00A70DC8" w:rsidRPr="00DD7947" w:rsidDel="003A354C">
          <w:rPr>
            <w:lang w:val="en-US"/>
          </w:rPr>
          <w:delText>d</w:delText>
        </w:r>
      </w:del>
      <w:ins w:id="952" w:author="Nodder" w:date="2020-09-27T16:50:00Z">
        <w:del w:id="953" w:author="Andres Gutierrez Rodriguez" w:date="2021-03-10T17:26:00Z">
          <w:r w:rsidR="005A083E" w:rsidDel="003A354C">
            <w:rPr>
              <w:lang w:val="en-US"/>
            </w:rPr>
            <w:delText>eviation</w:delText>
          </w:r>
        </w:del>
      </w:ins>
      <w:ins w:id="954" w:author="Nodder" w:date="2020-09-27T16:52:00Z">
        <w:del w:id="955" w:author="Andres Gutierrez Rodriguez" w:date="2021-03-10T17:26:00Z">
          <w:r w:rsidR="00C9537F" w:rsidDel="003A354C">
            <w:rPr>
              <w:lang w:val="en-US"/>
            </w:rPr>
            <w:delText>, sd</w:delText>
          </w:r>
        </w:del>
      </w:ins>
      <w:del w:id="956" w:author="Andres Gutierrez Rodriguez" w:date="2021-03-10T17:26:00Z">
        <w:r w:rsidR="00A70DC8" w:rsidDel="003A354C">
          <w:rPr>
            <w:lang w:val="en-US"/>
          </w:rPr>
          <w:delText xml:space="preserve">), intermediate in the STF (13.1 </w:delText>
        </w:r>
        <w:r w:rsidR="00A70DC8" w:rsidRPr="00DD7947" w:rsidDel="003A354C">
          <w:rPr>
            <w:lang w:val="en-US"/>
          </w:rPr>
          <w:delText>± 1.7 °</w:delText>
        </w:r>
        <w:r w:rsidR="00A70DC8" w:rsidDel="003A354C">
          <w:rPr>
            <w:lang w:val="en-US"/>
          </w:rPr>
          <w:delText xml:space="preserve">C) and highest in STW (16.1 </w:delText>
        </w:r>
        <w:r w:rsidR="00A70DC8" w:rsidRPr="00DD7947" w:rsidDel="003A354C">
          <w:rPr>
            <w:lang w:val="en-US"/>
          </w:rPr>
          <w:delText>± 3.2 °</w:delText>
        </w:r>
        <w:r w:rsidR="00A70DC8" w:rsidDel="003A354C">
          <w:rPr>
            <w:lang w:val="en-US"/>
          </w:rPr>
          <w:delText>C)</w:delText>
        </w:r>
      </w:del>
      <w:ins w:id="957" w:author="Nodder" w:date="2020-09-27T16:51:00Z">
        <w:del w:id="958" w:author="Andres Gutierrez Rodriguez" w:date="2021-03-10T17:26:00Z">
          <w:r w:rsidR="005A083E" w:rsidDel="003A354C">
            <w:rPr>
              <w:lang w:val="en-US"/>
            </w:rPr>
            <w:delText xml:space="preserve"> </w:delText>
          </w:r>
        </w:del>
      </w:ins>
      <w:del w:id="959" w:author="Andres Gutierrez Rodriguez" w:date="2021-03-10T17:26:00Z">
        <w:r w:rsidR="0021612F" w:rsidDel="003A354C">
          <w:rPr>
            <w:lang w:val="en-US"/>
          </w:rPr>
          <w:delText>(</w:delText>
        </w:r>
        <w:r w:rsidR="00CD0260" w:rsidDel="003A354C">
          <w:rPr>
            <w:lang w:val="en-US"/>
          </w:rPr>
          <w:delText>Fig. 2</w:delText>
        </w:r>
        <w:r w:rsidR="0021612F" w:rsidDel="003A354C">
          <w:rPr>
            <w:lang w:val="en-US"/>
          </w:rPr>
          <w:delText>)</w:delText>
        </w:r>
        <w:r w:rsidR="00A70DC8" w:rsidDel="003A354C">
          <w:rPr>
            <w:lang w:val="en-US"/>
          </w:rPr>
          <w:delText xml:space="preserve">. Surface salinity </w:delText>
        </w:r>
        <w:r w:rsidR="003F6134" w:rsidDel="003A354C">
          <w:rPr>
            <w:lang w:val="en-US"/>
          </w:rPr>
          <w:delText xml:space="preserve">showed the same trend </w:delText>
        </w:r>
        <w:r w:rsidR="00B50ED2" w:rsidDel="003A354C">
          <w:rPr>
            <w:lang w:val="en-US"/>
          </w:rPr>
          <w:delText>with fresher waters</w:delText>
        </w:r>
        <w:r w:rsidR="00A70DC8" w:rsidDel="003A354C">
          <w:rPr>
            <w:lang w:val="en-US"/>
          </w:rPr>
          <w:delText xml:space="preserve"> in SAW (34.27 </w:delText>
        </w:r>
        <w:r w:rsidR="00A70DC8" w:rsidRPr="00DD7947" w:rsidDel="003A354C">
          <w:rPr>
            <w:lang w:val="en-US"/>
          </w:rPr>
          <w:delText>± 0.13</w:delText>
        </w:r>
        <w:r w:rsidR="00A70DC8" w:rsidDel="003A354C">
          <w:rPr>
            <w:lang w:val="en-US"/>
          </w:rPr>
          <w:delText>)</w:delText>
        </w:r>
        <w:r w:rsidR="003F6134" w:rsidDel="003A354C">
          <w:rPr>
            <w:lang w:val="en-US"/>
          </w:rPr>
          <w:delText xml:space="preserve"> </w:delText>
        </w:r>
        <w:r w:rsidR="00A70DC8" w:rsidDel="003A354C">
          <w:rPr>
            <w:lang w:val="en-US"/>
          </w:rPr>
          <w:delText xml:space="preserve">intermediate </w:delText>
        </w:r>
        <w:r w:rsidR="00162E3C" w:rsidDel="003A354C">
          <w:rPr>
            <w:lang w:val="en-US"/>
          </w:rPr>
          <w:delText xml:space="preserve">in STF </w:delText>
        </w:r>
        <w:r w:rsidR="00A70DC8" w:rsidDel="003A354C">
          <w:rPr>
            <w:lang w:val="en-US"/>
          </w:rPr>
          <w:delText xml:space="preserve">(34.73 </w:delText>
        </w:r>
        <w:r w:rsidR="00A70DC8" w:rsidRPr="00DD7947" w:rsidDel="003A354C">
          <w:rPr>
            <w:lang w:val="en-US"/>
          </w:rPr>
          <w:delText>± 0.19</w:delText>
        </w:r>
        <w:r w:rsidR="00A70DC8" w:rsidDel="003A354C">
          <w:rPr>
            <w:lang w:val="en-US"/>
          </w:rPr>
          <w:delText xml:space="preserve">) and </w:delText>
        </w:r>
        <w:r w:rsidR="00B50ED2" w:rsidDel="003A354C">
          <w:rPr>
            <w:lang w:val="en-US"/>
          </w:rPr>
          <w:delText>saltier</w:delText>
        </w:r>
      </w:del>
      <w:ins w:id="960" w:author="Nodder" w:date="2020-09-27T16:51:00Z">
        <w:del w:id="961" w:author="Andres Gutierrez Rodriguez" w:date="2021-03-10T17:26:00Z">
          <w:r w:rsidR="005A083E" w:rsidDel="003A354C">
            <w:rPr>
              <w:lang w:val="en-US"/>
            </w:rPr>
            <w:delText xml:space="preserve"> condition</w:delText>
          </w:r>
        </w:del>
      </w:ins>
      <w:del w:id="962" w:author="Andres Gutierrez Rodriguez" w:date="2021-03-10T17:26:00Z">
        <w:r w:rsidR="00A70DC8" w:rsidDel="003A354C">
          <w:rPr>
            <w:lang w:val="en-US"/>
          </w:rPr>
          <w:delText xml:space="preserve"> </w:delText>
        </w:r>
        <w:r w:rsidR="00162E3C" w:rsidDel="003A354C">
          <w:rPr>
            <w:lang w:val="en-US"/>
          </w:rPr>
          <w:delText xml:space="preserve">in STW </w:delText>
        </w:r>
        <w:r w:rsidR="00A70DC8" w:rsidDel="003A354C">
          <w:rPr>
            <w:lang w:val="en-US"/>
          </w:rPr>
          <w:delText xml:space="preserve">(35.36 </w:delText>
        </w:r>
        <w:r w:rsidR="00A70DC8" w:rsidRPr="00DD7947" w:rsidDel="003A354C">
          <w:rPr>
            <w:lang w:val="en-US"/>
          </w:rPr>
          <w:delText>± 0.1</w:delText>
        </w:r>
        <w:r w:rsidR="00162E3C" w:rsidRPr="00DD7947" w:rsidDel="003A354C">
          <w:rPr>
            <w:lang w:val="en-US"/>
          </w:rPr>
          <w:delText>8</w:delText>
        </w:r>
        <w:r w:rsidR="00A70DC8" w:rsidDel="003A354C">
          <w:rPr>
            <w:lang w:val="en-US"/>
          </w:rPr>
          <w:delText>)</w:delText>
        </w:r>
        <w:r w:rsidR="003F6134" w:rsidDel="003A354C">
          <w:rPr>
            <w:lang w:val="en-US"/>
          </w:rPr>
          <w:delText xml:space="preserve"> </w:delText>
        </w:r>
        <w:r w:rsidR="00B50ED2" w:rsidDel="003A354C">
          <w:rPr>
            <w:lang w:val="en-US"/>
          </w:rPr>
          <w:delText>and</w:delText>
        </w:r>
        <w:r w:rsidR="003F6134" w:rsidDel="003A354C">
          <w:rPr>
            <w:lang w:val="en-US"/>
          </w:rPr>
          <w:delText xml:space="preserve"> with less overlap between </w:delText>
        </w:r>
      </w:del>
      <w:ins w:id="963" w:author="Nodder" w:date="2020-09-27T16:51:00Z">
        <w:del w:id="964" w:author="Andres Gutierrez Rodriguez" w:date="2021-03-10T17:26:00Z">
          <w:r w:rsidR="00DF559D" w:rsidDel="003A354C">
            <w:rPr>
              <w:lang w:val="en-US"/>
            </w:rPr>
            <w:delText xml:space="preserve">the </w:delText>
          </w:r>
        </w:del>
      </w:ins>
      <w:del w:id="965" w:author="Andres Gutierrez Rodriguez" w:date="2021-03-10T17:26:00Z">
        <w:r w:rsidR="003F6134" w:rsidDel="003A354C">
          <w:rPr>
            <w:lang w:val="en-US"/>
          </w:rPr>
          <w:delText>water masses</w:delText>
        </w:r>
        <w:r w:rsidR="00162E3C" w:rsidDel="003A354C">
          <w:rPr>
            <w:lang w:val="en-US"/>
          </w:rPr>
          <w:delText>.</w:delText>
        </w:r>
        <w:r w:rsidR="0021612F" w:rsidDel="003A354C">
          <w:rPr>
            <w:lang w:val="en-US"/>
          </w:rPr>
          <w:delText xml:space="preserve"> Nitrate concentration</w:delText>
        </w:r>
      </w:del>
      <w:ins w:id="966" w:author="Nodder" w:date="2020-09-27T16:50:00Z">
        <w:del w:id="967" w:author="Andres Gutierrez Rodriguez" w:date="2021-03-10T17:26:00Z">
          <w:r w:rsidR="00891579" w:rsidDel="003A354C">
            <w:rPr>
              <w:lang w:val="en-US"/>
            </w:rPr>
            <w:delText>s</w:delText>
          </w:r>
        </w:del>
      </w:ins>
      <w:del w:id="968" w:author="Andres Gutierrez Rodriguez" w:date="2021-03-10T17:26:00Z">
        <w:r w:rsidR="0021612F" w:rsidDel="003A354C">
          <w:rPr>
            <w:lang w:val="en-US"/>
          </w:rPr>
          <w:delText xml:space="preserve"> showed the opposite trend </w:delText>
        </w:r>
        <w:r w:rsidR="001B1352" w:rsidDel="003A354C">
          <w:rPr>
            <w:lang w:val="en-US"/>
          </w:rPr>
          <w:delText xml:space="preserve">being highest in SAW (12.17 </w:delText>
        </w:r>
        <w:r w:rsidR="001B1352" w:rsidRPr="00DD7947" w:rsidDel="003A354C">
          <w:rPr>
            <w:lang w:val="en-US"/>
          </w:rPr>
          <w:delText xml:space="preserve">± 4.02 </w:delText>
        </w:r>
        <w:r w:rsidR="001B1352" w:rsidRPr="00DD7947" w:rsidDel="003A354C">
          <w:rPr>
            <w:rFonts w:ascii="Symbol" w:hAnsi="Symbol"/>
            <w:lang w:val="en-US"/>
          </w:rPr>
          <w:delText>m</w:delText>
        </w:r>
        <w:r w:rsidR="001B1352" w:rsidRPr="00DD7947" w:rsidDel="003A354C">
          <w:rPr>
            <w:lang w:val="en-US"/>
          </w:rPr>
          <w:delText>mol/L</w:delText>
        </w:r>
        <w:r w:rsidR="001B1352" w:rsidDel="003A354C">
          <w:rPr>
            <w:lang w:val="en-US"/>
          </w:rPr>
          <w:delText>)</w:delText>
        </w:r>
        <w:r w:rsidR="00B50ED2" w:rsidDel="003A354C">
          <w:rPr>
            <w:lang w:val="en-US"/>
          </w:rPr>
          <w:delText xml:space="preserve"> consistent with its HNLC condition</w:delText>
        </w:r>
        <w:r w:rsidR="001B1352" w:rsidDel="003A354C">
          <w:rPr>
            <w:lang w:val="en-US"/>
          </w:rPr>
          <w:delText xml:space="preserve">, lowest in STW (2.98 </w:delText>
        </w:r>
        <w:r w:rsidR="001B1352" w:rsidRPr="00DD7947" w:rsidDel="003A354C">
          <w:rPr>
            <w:lang w:val="en-US"/>
          </w:rPr>
          <w:delText xml:space="preserve">± 1.96 </w:delText>
        </w:r>
        <w:r w:rsidR="00DD7947" w:rsidRPr="00DD7947" w:rsidDel="003A354C">
          <w:rPr>
            <w:rFonts w:ascii="Symbol" w:hAnsi="Symbol"/>
            <w:lang w:val="en-US"/>
          </w:rPr>
          <w:delText>m</w:delText>
        </w:r>
        <w:r w:rsidR="001B1352" w:rsidRPr="00DD7947" w:rsidDel="003A354C">
          <w:rPr>
            <w:lang w:val="en-US"/>
          </w:rPr>
          <w:delText>mol/L</w:delText>
        </w:r>
        <w:r w:rsidR="001B1352" w:rsidDel="003A354C">
          <w:rPr>
            <w:lang w:val="en-US"/>
          </w:rPr>
          <w:delText xml:space="preserve">) and intermediate, and more variable in STF waters </w:delText>
        </w:r>
        <w:r w:rsidR="007549AC" w:rsidDel="003A354C">
          <w:rPr>
            <w:lang w:val="en-US"/>
          </w:rPr>
          <w:delText>(</w:delText>
        </w:r>
        <w:r w:rsidR="007549AC" w:rsidRPr="00DD7947" w:rsidDel="003A354C">
          <w:rPr>
            <w:lang w:val="en-US"/>
          </w:rPr>
          <w:delText xml:space="preserve">4.28 ± 4.17 </w:delText>
        </w:r>
        <w:commentRangeStart w:id="969"/>
        <w:r w:rsidR="007549AC" w:rsidRPr="00DD7947" w:rsidDel="003A354C">
          <w:rPr>
            <w:rFonts w:ascii="Symbol" w:hAnsi="Symbol"/>
            <w:lang w:val="en-US"/>
          </w:rPr>
          <w:delText>m</w:delText>
        </w:r>
        <w:r w:rsidR="007549AC" w:rsidRPr="00DD7947" w:rsidDel="003A354C">
          <w:rPr>
            <w:lang w:val="en-US"/>
          </w:rPr>
          <w:delText>mol/L</w:delText>
        </w:r>
        <w:commentRangeEnd w:id="969"/>
        <w:r w:rsidR="00706705" w:rsidDel="003A354C">
          <w:rPr>
            <w:rStyle w:val="CommentReference"/>
            <w:rFonts w:asciiTheme="minorHAnsi" w:eastAsiaTheme="minorHAnsi" w:hAnsiTheme="minorHAnsi" w:cstheme="minorBidi"/>
            <w:lang w:eastAsia="en-US"/>
          </w:rPr>
          <w:commentReference w:id="969"/>
        </w:r>
        <w:r w:rsidR="007549AC" w:rsidDel="003A354C">
          <w:rPr>
            <w:lang w:val="en-US"/>
          </w:rPr>
          <w:delText>)</w:delText>
        </w:r>
        <w:r w:rsidR="001B1352" w:rsidDel="003A354C">
          <w:rPr>
            <w:lang w:val="en-US"/>
          </w:rPr>
          <w:delText xml:space="preserve">. </w:delText>
        </w:r>
        <w:r w:rsidR="00BB7DB4" w:rsidDel="003A354C">
          <w:rPr>
            <w:lang w:val="en-US"/>
          </w:rPr>
          <w:delText xml:space="preserve"> </w:delText>
        </w:r>
        <w:r w:rsidR="003F6134" w:rsidDel="003A354C">
          <w:rPr>
            <w:lang w:val="en-US"/>
          </w:rPr>
          <w:delText>C</w:delText>
        </w:r>
        <w:r w:rsidR="001B1352" w:rsidDel="003A354C">
          <w:rPr>
            <w:lang w:val="en-US"/>
          </w:rPr>
          <w:delText>hl</w:delText>
        </w:r>
        <w:r w:rsidR="00374123" w:rsidDel="003A354C">
          <w:rPr>
            <w:lang w:val="en-US"/>
          </w:rPr>
          <w:delText xml:space="preserve"> </w:delText>
        </w:r>
        <w:r w:rsidR="001B1352" w:rsidRPr="00B50ED2" w:rsidDel="003A354C">
          <w:rPr>
            <w:i/>
            <w:iCs/>
            <w:lang w:val="en-US"/>
          </w:rPr>
          <w:delText>a</w:delText>
        </w:r>
        <w:r w:rsidR="001B1352" w:rsidDel="003A354C">
          <w:rPr>
            <w:lang w:val="en-US"/>
          </w:rPr>
          <w:delText xml:space="preserve"> concentration</w:delText>
        </w:r>
      </w:del>
      <w:ins w:id="970" w:author="Nodder" w:date="2020-09-27T16:49:00Z">
        <w:del w:id="971" w:author="Andres Gutierrez Rodriguez" w:date="2021-03-10T17:26:00Z">
          <w:r w:rsidR="00CF77F6" w:rsidDel="003A354C">
            <w:rPr>
              <w:lang w:val="en-US"/>
            </w:rPr>
            <w:delText>s</w:delText>
          </w:r>
        </w:del>
      </w:ins>
      <w:del w:id="972" w:author="Andres Gutierrez Rodriguez" w:date="2021-03-10T17:26:00Z">
        <w:r w:rsidR="001B1352" w:rsidDel="003A354C">
          <w:rPr>
            <w:lang w:val="en-US"/>
          </w:rPr>
          <w:delText xml:space="preserve"> in the surface mixed-layer </w:delText>
        </w:r>
        <w:r w:rsidR="003F6134" w:rsidDel="003A354C">
          <w:rPr>
            <w:lang w:val="en-US"/>
          </w:rPr>
          <w:delText>(Chl</w:delText>
        </w:r>
        <w:r w:rsidR="00374123" w:rsidDel="003A354C">
          <w:rPr>
            <w:lang w:val="en-US"/>
          </w:rPr>
          <w:delText xml:space="preserve"> </w:delText>
        </w:r>
        <w:r w:rsidR="003F6134" w:rsidRPr="00B50ED2" w:rsidDel="003A354C">
          <w:rPr>
            <w:i/>
            <w:iCs/>
            <w:lang w:val="en-US"/>
          </w:rPr>
          <w:delText>a</w:delText>
        </w:r>
        <w:r w:rsidR="003F6134" w:rsidRPr="003F6134" w:rsidDel="003A354C">
          <w:rPr>
            <w:vertAlign w:val="subscript"/>
            <w:lang w:val="en-US"/>
          </w:rPr>
          <w:delText>ML</w:delText>
        </w:r>
        <w:r w:rsidR="003F6134" w:rsidDel="003A354C">
          <w:rPr>
            <w:lang w:val="en-US"/>
          </w:rPr>
          <w:delText xml:space="preserve">) </w:delText>
        </w:r>
        <w:r w:rsidR="001B1352" w:rsidDel="003A354C">
          <w:rPr>
            <w:lang w:val="en-US"/>
          </w:rPr>
          <w:delText>w</w:delText>
        </w:r>
      </w:del>
      <w:ins w:id="973" w:author="Nodder" w:date="2020-09-27T16:49:00Z">
        <w:del w:id="974" w:author="Andres Gutierrez Rodriguez" w:date="2021-03-10T17:26:00Z">
          <w:r w:rsidR="00CF77F6" w:rsidDel="003A354C">
            <w:rPr>
              <w:lang w:val="en-US"/>
            </w:rPr>
            <w:delText>ere</w:delText>
          </w:r>
        </w:del>
      </w:ins>
      <w:del w:id="975" w:author="Andres Gutierrez Rodriguez" w:date="2021-03-10T17:26:00Z">
        <w:r w:rsidR="001B1352" w:rsidDel="003A354C">
          <w:rPr>
            <w:lang w:val="en-US"/>
          </w:rPr>
          <w:delText xml:space="preserve">as on average higher </w:delText>
        </w:r>
        <w:r w:rsidR="003F6134" w:rsidDel="003A354C">
          <w:rPr>
            <w:lang w:val="en-US"/>
          </w:rPr>
          <w:delText xml:space="preserve">in the STF </w:delText>
        </w:r>
        <w:r w:rsidR="001B1352" w:rsidDel="003A354C">
          <w:rPr>
            <w:lang w:val="en-US"/>
          </w:rPr>
          <w:delText>(</w:delText>
        </w:r>
        <w:r w:rsidR="001B1352" w:rsidRPr="00DD7947" w:rsidDel="003A354C">
          <w:rPr>
            <w:lang w:val="en-US"/>
          </w:rPr>
          <w:delText>0.65 ± 0.65 mg</w:delText>
        </w:r>
        <w:r w:rsidR="00B50ED2" w:rsidDel="003A354C">
          <w:rPr>
            <w:lang w:val="en-US"/>
          </w:rPr>
          <w:delText xml:space="preserve"> Chl </w:delText>
        </w:r>
        <w:r w:rsidR="00B50ED2" w:rsidRPr="00B50ED2" w:rsidDel="003A354C">
          <w:rPr>
            <w:i/>
            <w:iCs/>
            <w:lang w:val="en-US"/>
          </w:rPr>
          <w:delText>a</w:delText>
        </w:r>
        <w:r w:rsidR="001B1352" w:rsidRPr="00DD7947" w:rsidDel="003A354C">
          <w:rPr>
            <w:lang w:val="en-US"/>
          </w:rPr>
          <w:delText>/L</w:delText>
        </w:r>
        <w:r w:rsidR="001B1352" w:rsidDel="003A354C">
          <w:rPr>
            <w:lang w:val="en-US"/>
          </w:rPr>
          <w:delText xml:space="preserve">) </w:delText>
        </w:r>
        <w:r w:rsidR="003F6134" w:rsidDel="003A354C">
          <w:rPr>
            <w:lang w:val="en-US"/>
          </w:rPr>
          <w:delText>compared to</w:delText>
        </w:r>
        <w:r w:rsidR="001B1352" w:rsidDel="003A354C">
          <w:rPr>
            <w:lang w:val="en-US"/>
          </w:rPr>
          <w:delText xml:space="preserve"> STW (0.38 </w:delText>
        </w:r>
        <w:r w:rsidR="001B1352" w:rsidRPr="00DD7947" w:rsidDel="003A354C">
          <w:rPr>
            <w:lang w:val="en-US"/>
          </w:rPr>
          <w:delText>± 0.31 mg/L</w:delText>
        </w:r>
        <w:r w:rsidR="001B1352" w:rsidDel="003A354C">
          <w:rPr>
            <w:lang w:val="en-US"/>
          </w:rPr>
          <w:delText xml:space="preserve">) and SAW (0.37 </w:delText>
        </w:r>
        <w:r w:rsidR="001B1352" w:rsidRPr="00DD7947" w:rsidDel="003A354C">
          <w:rPr>
            <w:lang w:val="en-US"/>
          </w:rPr>
          <w:delText>± 0.23 mg/L</w:delText>
        </w:r>
        <w:r w:rsidR="001B1352" w:rsidDel="003A354C">
          <w:rPr>
            <w:lang w:val="en-US"/>
          </w:rPr>
          <w:delText>)</w:delText>
        </w:r>
      </w:del>
      <w:ins w:id="976" w:author="Nodder" w:date="2020-09-27T16:49:00Z">
        <w:del w:id="977" w:author="Andres Gutierrez Rodriguez" w:date="2021-03-10T17:26:00Z">
          <w:r w:rsidR="00CF77F6" w:rsidDel="003A354C">
            <w:rPr>
              <w:lang w:val="en-US"/>
            </w:rPr>
            <w:delText xml:space="preserve"> </w:delText>
          </w:r>
        </w:del>
      </w:ins>
      <w:del w:id="978" w:author="Andres Gutierrez Rodriguez" w:date="2021-03-10T17:26:00Z">
        <w:r w:rsidR="00530DE8" w:rsidDel="003A354C">
          <w:rPr>
            <w:lang w:val="en-US"/>
          </w:rPr>
          <w:delText>(ANOVA, F(2,220) = 14..2, p&lt; 0.0001)</w:delText>
        </w:r>
        <w:r w:rsidR="001B1352" w:rsidDel="003A354C">
          <w:rPr>
            <w:lang w:val="en-US"/>
          </w:rPr>
          <w:delText xml:space="preserve">.  </w:delText>
        </w:r>
        <w:r w:rsidR="003E0F04" w:rsidDel="003A354C">
          <w:rPr>
            <w:lang w:val="en-US"/>
          </w:rPr>
          <w:delText>The smallest size-fraction</w:delText>
        </w:r>
        <w:r w:rsidR="007C2A89" w:rsidDel="003A354C">
          <w:rPr>
            <w:lang w:val="en-US"/>
          </w:rPr>
          <w:delText xml:space="preserve"> (0.2 – 2.0 </w:delText>
        </w:r>
        <w:r w:rsidR="007C2A89" w:rsidRPr="007C2A89" w:rsidDel="003A354C">
          <w:rPr>
            <w:rFonts w:ascii="Symbol" w:hAnsi="Symbol"/>
            <w:lang w:val="en-US"/>
          </w:rPr>
          <w:delText>m</w:delText>
        </w:r>
        <w:r w:rsidR="007C2A89" w:rsidDel="003A354C">
          <w:rPr>
            <w:lang w:val="en-US"/>
          </w:rPr>
          <w:delText>m Chl</w:delText>
        </w:r>
      </w:del>
      <w:ins w:id="979" w:author="Nodder" w:date="2020-09-27T16:46:00Z">
        <w:del w:id="980" w:author="Andres Gutierrez Rodriguez" w:date="2021-03-10T17:26:00Z">
          <w:r w:rsidR="006050E2" w:rsidDel="003A354C">
            <w:rPr>
              <w:lang w:val="en-US"/>
            </w:rPr>
            <w:delText xml:space="preserve"> </w:delText>
          </w:r>
        </w:del>
      </w:ins>
      <w:del w:id="981" w:author="Andres Gutierrez Rodriguez" w:date="2021-03-10T17:26:00Z">
        <w:r w:rsidR="007C2A89" w:rsidRPr="006050E2" w:rsidDel="003A354C">
          <w:rPr>
            <w:i/>
            <w:iCs/>
            <w:lang w:val="en-US"/>
            <w:rPrChange w:id="982" w:author="Nodder" w:date="2020-09-27T16:46:00Z">
              <w:rPr>
                <w:lang w:val="en-US"/>
              </w:rPr>
            </w:rPrChange>
          </w:rPr>
          <w:delText>a</w:delText>
        </w:r>
        <w:r w:rsidR="007C2A89" w:rsidDel="003A354C">
          <w:rPr>
            <w:lang w:val="en-US"/>
          </w:rPr>
          <w:delText xml:space="preserve">) </w:delText>
        </w:r>
        <w:r w:rsidR="00B50ED2" w:rsidDel="003A354C">
          <w:rPr>
            <w:lang w:val="en-US"/>
          </w:rPr>
          <w:delText>dominated the phytoplankton community</w:delText>
        </w:r>
        <w:r w:rsidR="003E0F04" w:rsidDel="003A354C">
          <w:rPr>
            <w:lang w:val="en-US"/>
          </w:rPr>
          <w:delText xml:space="preserve"> across all water masses </w:delText>
        </w:r>
        <w:r w:rsidR="00B7264A" w:rsidDel="003A354C">
          <w:rPr>
            <w:lang w:val="en-US"/>
          </w:rPr>
          <w:delText xml:space="preserve">but </w:delText>
        </w:r>
        <w:r w:rsidR="001C781F" w:rsidDel="003A354C">
          <w:rPr>
            <w:lang w:val="en-US"/>
          </w:rPr>
          <w:delText xml:space="preserve">more so in STW </w:delText>
        </w:r>
        <w:r w:rsidR="00B50ED2" w:rsidDel="003A354C">
          <w:rPr>
            <w:lang w:val="en-US"/>
          </w:rPr>
          <w:delText xml:space="preserve">(Chl </w:delText>
        </w:r>
        <w:r w:rsidR="00B50ED2" w:rsidDel="003A354C">
          <w:rPr>
            <w:i/>
            <w:iCs/>
            <w:lang w:val="en-US"/>
          </w:rPr>
          <w:delText>a</w:delText>
        </w:r>
        <w:r w:rsidR="00B50ED2" w:rsidDel="003A354C">
          <w:rPr>
            <w:lang w:val="en-US"/>
          </w:rPr>
          <w:delText xml:space="preserve"> &lt;2.0 </w:delText>
        </w:r>
        <w:r w:rsidR="00B50ED2" w:rsidDel="003A354C">
          <w:rPr>
            <w:lang w:val="en-US"/>
          </w:rPr>
          <w:sym w:font="Symbol" w:char="F07E"/>
        </w:r>
        <w:r w:rsidR="001C781F" w:rsidDel="003A354C">
          <w:rPr>
            <w:lang w:val="en-US"/>
          </w:rPr>
          <w:delText xml:space="preserve">75 % of total </w:delText>
        </w:r>
        <w:r w:rsidR="00B50ED2" w:rsidDel="003A354C">
          <w:rPr>
            <w:lang w:val="en-US"/>
          </w:rPr>
          <w:delText>C</w:delText>
        </w:r>
        <w:r w:rsidR="001C781F" w:rsidDel="003A354C">
          <w:rPr>
            <w:lang w:val="en-US"/>
          </w:rPr>
          <w:delText>hl</w:delText>
        </w:r>
        <w:r w:rsidR="00B50ED2" w:rsidDel="003A354C">
          <w:rPr>
            <w:lang w:val="en-US"/>
          </w:rPr>
          <w:delText xml:space="preserve"> </w:delText>
        </w:r>
        <w:r w:rsidR="001C781F" w:rsidRPr="00B50ED2" w:rsidDel="003A354C">
          <w:rPr>
            <w:i/>
            <w:iCs/>
            <w:lang w:val="en-US"/>
          </w:rPr>
          <w:delText>a</w:delText>
        </w:r>
        <w:r w:rsidR="00B50ED2" w:rsidDel="003A354C">
          <w:rPr>
            <w:lang w:val="en-US"/>
          </w:rPr>
          <w:delText>)</w:delText>
        </w:r>
        <w:r w:rsidR="001C781F" w:rsidDel="003A354C">
          <w:rPr>
            <w:lang w:val="en-US"/>
          </w:rPr>
          <w:delText xml:space="preserve"> compared to SAW and STF </w:delText>
        </w:r>
        <w:r w:rsidR="00B7264A" w:rsidDel="003A354C">
          <w:rPr>
            <w:lang w:val="en-US"/>
          </w:rPr>
          <w:delText>(</w:delText>
        </w:r>
        <w:r w:rsidR="00B50ED2" w:rsidDel="003A354C">
          <w:rPr>
            <w:lang w:val="en-US"/>
          </w:rPr>
          <w:delText xml:space="preserve">40-50%, </w:delText>
        </w:r>
        <w:r w:rsidR="00B7264A" w:rsidDel="003A354C">
          <w:rPr>
            <w:lang w:val="en-US"/>
          </w:rPr>
          <w:delText>Fig. suppl.</w:delText>
        </w:r>
        <w:r w:rsidR="001C781F" w:rsidDel="003A354C">
          <w:rPr>
            <w:lang w:val="en-US"/>
          </w:rPr>
          <w:delText xml:space="preserve"> SFChla</w:delText>
        </w:r>
        <w:r w:rsidR="00B7264A" w:rsidDel="003A354C">
          <w:rPr>
            <w:lang w:val="en-US"/>
          </w:rPr>
          <w:delText>)</w:delText>
        </w:r>
        <w:r w:rsidR="00E87D4F" w:rsidDel="003A354C">
          <w:rPr>
            <w:lang w:val="en-US"/>
          </w:rPr>
          <w:delText>. The contribution of &gt;20-</w:delText>
        </w:r>
        <w:r w:rsidR="00E87D4F" w:rsidRPr="007C2A89" w:rsidDel="003A354C">
          <w:rPr>
            <w:rFonts w:ascii="Symbol" w:hAnsi="Symbol"/>
            <w:lang w:val="en-US"/>
          </w:rPr>
          <w:delText>m</w:delText>
        </w:r>
        <w:r w:rsidR="00E87D4F" w:rsidDel="003A354C">
          <w:rPr>
            <w:lang w:val="en-US"/>
          </w:rPr>
          <w:delText xml:space="preserve">m </w:delText>
        </w:r>
      </w:del>
      <w:ins w:id="983" w:author="Nodder" w:date="2020-09-27T16:46:00Z">
        <w:del w:id="984" w:author="Andres Gutierrez Rodriguez" w:date="2021-03-10T17:26:00Z">
          <w:r w:rsidR="006050E2" w:rsidDel="003A354C">
            <w:rPr>
              <w:lang w:val="en-US"/>
            </w:rPr>
            <w:delText xml:space="preserve">size-fraction </w:delText>
          </w:r>
        </w:del>
      </w:ins>
      <w:del w:id="985" w:author="Andres Gutierrez Rodriguez" w:date="2021-03-10T17:26:00Z">
        <w:r w:rsidR="00E73509" w:rsidDel="003A354C">
          <w:rPr>
            <w:lang w:val="en-US"/>
          </w:rPr>
          <w:delText xml:space="preserve">to surface mixed layer </w:delText>
        </w:r>
      </w:del>
      <w:ins w:id="986" w:author="Nodder" w:date="2020-09-27T16:46:00Z">
        <w:del w:id="987" w:author="Andres Gutierrez Rodriguez" w:date="2021-03-10T17:26:00Z">
          <w:r w:rsidR="006050E2" w:rsidDel="003A354C">
            <w:rPr>
              <w:lang w:val="en-US"/>
            </w:rPr>
            <w:delText>C</w:delText>
          </w:r>
        </w:del>
      </w:ins>
      <w:del w:id="988" w:author="Andres Gutierrez Rodriguez" w:date="2021-03-10T17:26:00Z">
        <w:r w:rsidR="00E73509" w:rsidDel="003A354C">
          <w:rPr>
            <w:lang w:val="en-US"/>
          </w:rPr>
          <w:delText xml:space="preserve">chl </w:delText>
        </w:r>
        <w:r w:rsidR="00E73509" w:rsidRPr="006050E2" w:rsidDel="003A354C">
          <w:rPr>
            <w:i/>
            <w:iCs/>
            <w:lang w:val="en-US"/>
            <w:rPrChange w:id="989" w:author="Nodder" w:date="2020-09-27T16:46:00Z">
              <w:rPr>
                <w:lang w:val="en-US"/>
              </w:rPr>
            </w:rPrChange>
          </w:rPr>
          <w:delText>a</w:delText>
        </w:r>
        <w:r w:rsidR="00E73509" w:rsidDel="003A354C">
          <w:rPr>
            <w:lang w:val="en-US"/>
          </w:rPr>
          <w:delText xml:space="preserve"> was</w:delText>
        </w:r>
        <w:r w:rsidR="00E87D4F" w:rsidDel="003A354C">
          <w:rPr>
            <w:lang w:val="en-US"/>
          </w:rPr>
          <w:delText xml:space="preserve"> higher </w:delText>
        </w:r>
        <w:r w:rsidR="0046284C" w:rsidDel="003A354C">
          <w:rPr>
            <w:lang w:val="en-US"/>
          </w:rPr>
          <w:delText xml:space="preserve">in </w:delText>
        </w:r>
        <w:r w:rsidR="009A4B04" w:rsidDel="003A354C">
          <w:rPr>
            <w:lang w:val="en-US"/>
          </w:rPr>
          <w:delText>SAW and STF</w:delText>
        </w:r>
      </w:del>
      <w:ins w:id="990" w:author="Nodder" w:date="2020-09-27T16:48:00Z">
        <w:del w:id="991" w:author="Andres Gutierrez Rodriguez" w:date="2021-03-10T17:26:00Z">
          <w:r w:rsidR="00C51319" w:rsidDel="003A354C">
            <w:rPr>
              <w:lang w:val="en-US"/>
            </w:rPr>
            <w:delText>,</w:delText>
          </w:r>
        </w:del>
      </w:ins>
      <w:del w:id="992" w:author="Andres Gutierrez Rodriguez" w:date="2021-03-10T17:26:00Z">
        <w:r w:rsidR="009A4B04" w:rsidDel="003A354C">
          <w:rPr>
            <w:lang w:val="en-US"/>
          </w:rPr>
          <w:delText xml:space="preserve"> </w:delText>
        </w:r>
        <w:r w:rsidR="003734BB" w:rsidDel="003A354C">
          <w:rPr>
            <w:lang w:val="en-US"/>
          </w:rPr>
          <w:delText>and</w:delText>
        </w:r>
        <w:r w:rsidR="007603EB" w:rsidDel="003A354C">
          <w:rPr>
            <w:lang w:val="en-US"/>
          </w:rPr>
          <w:delText xml:space="preserve"> </w:delText>
        </w:r>
      </w:del>
      <w:ins w:id="993" w:author="Nodder" w:date="2020-09-27T16:48:00Z">
        <w:del w:id="994" w:author="Andres Gutierrez Rodriguez" w:date="2021-03-10T17:26:00Z">
          <w:r w:rsidR="00C51319" w:rsidDel="003A354C">
            <w:rPr>
              <w:lang w:val="en-US"/>
            </w:rPr>
            <w:delText xml:space="preserve">although it </w:delText>
          </w:r>
        </w:del>
      </w:ins>
      <w:del w:id="995" w:author="Andres Gutierrez Rodriguez" w:date="2021-03-10T17:26:00Z">
        <w:r w:rsidR="007603EB" w:rsidDel="003A354C">
          <w:rPr>
            <w:lang w:val="en-US"/>
          </w:rPr>
          <w:delText xml:space="preserve">remained on average </w:delText>
        </w:r>
        <w:r w:rsidR="003734BB" w:rsidDel="003A354C">
          <w:rPr>
            <w:lang w:val="en-US"/>
          </w:rPr>
          <w:delText>relatively low (&lt;15%)</w:delText>
        </w:r>
      </w:del>
      <w:ins w:id="996" w:author="Nodder" w:date="2020-09-27T16:48:00Z">
        <w:del w:id="997" w:author="Andres Gutierrez Rodriguez" w:date="2021-03-10T17:26:00Z">
          <w:r w:rsidR="00706705" w:rsidDel="003A354C">
            <w:rPr>
              <w:lang w:val="en-US"/>
            </w:rPr>
            <w:delText>,</w:delText>
          </w:r>
        </w:del>
      </w:ins>
      <w:del w:id="998" w:author="Andres Gutierrez Rodriguez" w:date="2021-03-10T17:26:00Z">
        <w:r w:rsidR="003734BB" w:rsidDel="003A354C">
          <w:rPr>
            <w:lang w:val="en-US"/>
          </w:rPr>
          <w:delText xml:space="preserve"> although it </w:delText>
        </w:r>
        <w:r w:rsidR="004B6367" w:rsidDel="003A354C">
          <w:rPr>
            <w:lang w:val="en-US"/>
          </w:rPr>
          <w:delText>occasionally reach</w:delText>
        </w:r>
      </w:del>
      <w:ins w:id="999" w:author="Nodder" w:date="2020-09-27T16:46:00Z">
        <w:del w:id="1000" w:author="Andres Gutierrez Rodriguez" w:date="2021-03-10T17:26:00Z">
          <w:r w:rsidR="006050E2" w:rsidDel="003A354C">
            <w:rPr>
              <w:lang w:val="en-US"/>
            </w:rPr>
            <w:delText>ed</w:delText>
          </w:r>
        </w:del>
      </w:ins>
      <w:del w:id="1001" w:author="Andres Gutierrez Rodriguez" w:date="2021-03-10T17:26:00Z">
        <w:r w:rsidR="004B6367" w:rsidDel="003A354C">
          <w:rPr>
            <w:lang w:val="en-US"/>
          </w:rPr>
          <w:delText xml:space="preserve"> &gt; 50% levels (Fig. suppl. SFChla).</w:delText>
        </w:r>
        <w:r w:rsidR="00EE39A0" w:rsidDel="003A354C">
          <w:rPr>
            <w:lang w:val="en-US"/>
          </w:rPr>
          <w:delText xml:space="preserve"> </w:delText>
        </w:r>
        <w:r w:rsidR="00145BC5" w:rsidDel="003A354C">
          <w:rPr>
            <w:lang w:val="en-US"/>
          </w:rPr>
          <w:delText>[worth noting that we only have SFChla data from TAN1516/Chatham Rise; TAN1702/Campbell Plateau, T</w:delText>
        </w:r>
        <w:r w:rsidR="0024778E" w:rsidDel="003A354C">
          <w:rPr>
            <w:lang w:val="en-US"/>
          </w:rPr>
          <w:delText xml:space="preserve">AN1212/SpringBloom, TAN1203/SOAP; N = </w:delText>
        </w:r>
        <w:r w:rsidR="00E73509" w:rsidDel="003A354C">
          <w:rPr>
            <w:lang w:val="en-US"/>
          </w:rPr>
          <w:delText>102 surface mixed layer samples)</w:delText>
        </w:r>
      </w:del>
    </w:p>
    <w:p w14:paraId="1C80DE86" w14:textId="637DF4A4" w:rsidR="00861798" w:rsidRDefault="0021612F" w:rsidP="00E72137">
      <w:pPr>
        <w:spacing w:after="120" w:line="360" w:lineRule="auto"/>
        <w:ind w:firstLine="284"/>
        <w:jc w:val="both"/>
        <w:rPr>
          <w:lang w:val="en-US"/>
        </w:rPr>
      </w:pPr>
      <w:r>
        <w:rPr>
          <w:lang w:val="en-US"/>
        </w:rPr>
        <w:t xml:space="preserve">A closer look revealed regional differences </w:t>
      </w:r>
      <w:r w:rsidR="00530DE8">
        <w:rPr>
          <w:lang w:val="en-US"/>
        </w:rPr>
        <w:t xml:space="preserve">in these </w:t>
      </w:r>
      <w:proofErr w:type="spellStart"/>
      <w:r w:rsidR="00530DE8">
        <w:rPr>
          <w:lang w:val="en-US"/>
        </w:rPr>
        <w:t>physico</w:t>
      </w:r>
      <w:proofErr w:type="spellEnd"/>
      <w:r w:rsidR="00530DE8">
        <w:rPr>
          <w:lang w:val="en-US"/>
        </w:rPr>
        <w:t xml:space="preserve">-chemical and biological properties </w:t>
      </w:r>
      <w:r>
        <w:rPr>
          <w:lang w:val="en-US"/>
        </w:rPr>
        <w:t xml:space="preserve">within each water mass. </w:t>
      </w:r>
      <w:r w:rsidR="00530DE8">
        <w:rPr>
          <w:lang w:val="en-US"/>
        </w:rPr>
        <w:t>In</w:t>
      </w:r>
      <w:r w:rsidR="001B1352">
        <w:rPr>
          <w:lang w:val="en-US"/>
        </w:rPr>
        <w:t xml:space="preserve"> SAW for instance, </w:t>
      </w:r>
      <w:r>
        <w:rPr>
          <w:lang w:val="en-US"/>
        </w:rPr>
        <w:t xml:space="preserve">SAF surface waters were colder and fresher than those on </w:t>
      </w:r>
      <w:ins w:id="1002" w:author="Nodder" w:date="2020-09-27T16:51:00Z">
        <w:r w:rsidR="00DF559D">
          <w:rPr>
            <w:lang w:val="en-US"/>
          </w:rPr>
          <w:t xml:space="preserve">the </w:t>
        </w:r>
      </w:ins>
      <w:r>
        <w:rPr>
          <w:lang w:val="en-US"/>
        </w:rPr>
        <w:t>C</w:t>
      </w:r>
      <w:ins w:id="1003" w:author="Nodder" w:date="2020-09-27T16:51:00Z">
        <w:r w:rsidR="00DF559D">
          <w:rPr>
            <w:lang w:val="en-US"/>
          </w:rPr>
          <w:t>ampbell</w:t>
        </w:r>
      </w:ins>
      <w:del w:id="1004" w:author="Nodder" w:date="2020-09-27T16:51:00Z">
        <w:r w:rsidDel="00DF559D">
          <w:rPr>
            <w:lang w:val="en-US"/>
          </w:rPr>
          <w:delText>.</w:delText>
        </w:r>
      </w:del>
      <w:r>
        <w:rPr>
          <w:lang w:val="en-US"/>
        </w:rPr>
        <w:t xml:space="preserve"> Plateau </w:t>
      </w:r>
      <w:r w:rsidR="00BB7DB4">
        <w:rPr>
          <w:lang w:val="en-US"/>
        </w:rPr>
        <w:t>and</w:t>
      </w:r>
      <w:r>
        <w:rPr>
          <w:lang w:val="en-US"/>
        </w:rPr>
        <w:t xml:space="preserve"> </w:t>
      </w:r>
      <w:r w:rsidR="00D132A0">
        <w:rPr>
          <w:lang w:val="en-US"/>
        </w:rPr>
        <w:t xml:space="preserve">in the </w:t>
      </w:r>
      <w:r>
        <w:rPr>
          <w:lang w:val="en-US"/>
        </w:rPr>
        <w:t xml:space="preserve">Bounty Trough </w:t>
      </w:r>
      <w:r w:rsidR="00BB7DB4">
        <w:rPr>
          <w:lang w:val="en-US"/>
        </w:rPr>
        <w:t>(</w:t>
      </w:r>
      <w:r w:rsidR="00CA53BA">
        <w:rPr>
          <w:lang w:val="en-US"/>
        </w:rPr>
        <w:t>Fig. 2</w:t>
      </w:r>
      <w:r w:rsidR="00BB7DB4">
        <w:rPr>
          <w:lang w:val="en-US"/>
        </w:rPr>
        <w:t xml:space="preserve">). </w:t>
      </w:r>
      <w:r w:rsidR="00391CFA">
        <w:rPr>
          <w:lang w:val="en-US"/>
        </w:rPr>
        <w:t>S</w:t>
      </w:r>
      <w:r w:rsidR="00BB7DB4">
        <w:rPr>
          <w:lang w:val="en-US"/>
        </w:rPr>
        <w:t>urface</w:t>
      </w:r>
      <w:r>
        <w:rPr>
          <w:lang w:val="en-US"/>
        </w:rPr>
        <w:t xml:space="preserve"> </w:t>
      </w:r>
      <w:r w:rsidR="00BB7DB4">
        <w:rPr>
          <w:lang w:val="en-US"/>
        </w:rPr>
        <w:t>nitrate concentration</w:t>
      </w:r>
      <w:ins w:id="1005" w:author="Nodder" w:date="2020-09-27T16:51:00Z">
        <w:r w:rsidR="00DF559D">
          <w:rPr>
            <w:lang w:val="en-US"/>
          </w:rPr>
          <w:t>s</w:t>
        </w:r>
      </w:ins>
      <w:r w:rsidR="00BB7DB4">
        <w:rPr>
          <w:lang w:val="en-US"/>
        </w:rPr>
        <w:t xml:space="preserve"> were lower </w:t>
      </w:r>
      <w:r w:rsidR="00530DE8">
        <w:rPr>
          <w:lang w:val="en-US"/>
        </w:rPr>
        <w:t>in the</w:t>
      </w:r>
      <w:r w:rsidR="00BB7DB4">
        <w:rPr>
          <w:lang w:val="en-US"/>
        </w:rPr>
        <w:t xml:space="preserve"> </w:t>
      </w:r>
      <w:r w:rsidR="00391CFA">
        <w:rPr>
          <w:lang w:val="en-US"/>
        </w:rPr>
        <w:t xml:space="preserve">Bounty Through compared to </w:t>
      </w:r>
      <w:r w:rsidR="00BB7DB4">
        <w:rPr>
          <w:lang w:val="en-US"/>
        </w:rPr>
        <w:t>C</w:t>
      </w:r>
      <w:ins w:id="1006" w:author="Nodder" w:date="2020-09-27T16:51:00Z">
        <w:r w:rsidR="00DF559D">
          <w:rPr>
            <w:lang w:val="en-US"/>
          </w:rPr>
          <w:t>ampbell</w:t>
        </w:r>
      </w:ins>
      <w:del w:id="1007" w:author="Nodder" w:date="2020-09-27T16:51:00Z">
        <w:r w:rsidR="00BB7DB4" w:rsidDel="00DF559D">
          <w:rPr>
            <w:lang w:val="en-US"/>
          </w:rPr>
          <w:delText>.</w:delText>
        </w:r>
      </w:del>
      <w:r w:rsidR="00BB7DB4">
        <w:rPr>
          <w:lang w:val="en-US"/>
        </w:rPr>
        <w:t xml:space="preserve"> Plateau and SAF</w:t>
      </w:r>
      <w:r w:rsidR="00391CFA">
        <w:rPr>
          <w:lang w:val="en-US"/>
        </w:rPr>
        <w:t>,</w:t>
      </w:r>
      <w:r w:rsidR="00BB7DB4">
        <w:rPr>
          <w:lang w:val="en-US"/>
        </w:rPr>
        <w:t xml:space="preserve"> consistent with </w:t>
      </w:r>
      <w:ins w:id="1008" w:author="Nodder" w:date="2020-09-27T16:52:00Z">
        <w:r w:rsidR="00DF559D">
          <w:rPr>
            <w:lang w:val="en-US"/>
          </w:rPr>
          <w:t xml:space="preserve">the southwards </w:t>
        </w:r>
      </w:ins>
      <w:r w:rsidR="00391CFA">
        <w:rPr>
          <w:lang w:val="en-US"/>
        </w:rPr>
        <w:t>strengthening of</w:t>
      </w:r>
      <w:r w:rsidR="00BB7DB4">
        <w:rPr>
          <w:lang w:val="en-US"/>
        </w:rPr>
        <w:t xml:space="preserve"> HNLC conditions</w:t>
      </w:r>
      <w:ins w:id="1009" w:author="Nodder" w:date="2020-09-27T16:52:00Z">
        <w:r w:rsidR="00DF559D">
          <w:rPr>
            <w:lang w:val="en-US"/>
          </w:rPr>
          <w:t xml:space="preserve"> </w:t>
        </w:r>
      </w:ins>
      <w:ins w:id="1010" w:author="Nodder" w:date="2020-09-27T16:51:00Z">
        <w:r w:rsidR="00DF559D">
          <w:rPr>
            <w:lang w:val="en-US"/>
          </w:rPr>
          <w:t>as</w:t>
        </w:r>
      </w:ins>
      <w:r w:rsidR="00391CFA">
        <w:rPr>
          <w:lang w:val="en-US"/>
        </w:rPr>
        <w:t xml:space="preserve"> </w:t>
      </w:r>
      <w:r w:rsidR="00530DE8">
        <w:rPr>
          <w:lang w:val="en-US"/>
        </w:rPr>
        <w:t>expected</w:t>
      </w:r>
      <w:del w:id="1011" w:author="Nodder" w:date="2020-09-27T16:52:00Z">
        <w:r w:rsidR="00530DE8" w:rsidDel="00DF559D">
          <w:rPr>
            <w:lang w:val="en-US"/>
          </w:rPr>
          <w:delText xml:space="preserve"> </w:delText>
        </w:r>
        <w:r w:rsidR="00391CFA" w:rsidDel="00DF559D">
          <w:rPr>
            <w:lang w:val="en-US"/>
          </w:rPr>
          <w:delText>southward</w:delText>
        </w:r>
        <w:r w:rsidR="00FC1A17" w:rsidDel="00DF559D">
          <w:rPr>
            <w:lang w:val="en-US"/>
          </w:rPr>
          <w:delText>s</w:delText>
        </w:r>
      </w:del>
      <w:r w:rsidR="00BB7DB4">
        <w:rPr>
          <w:lang w:val="en-US"/>
        </w:rPr>
        <w:t xml:space="preserve">. </w:t>
      </w:r>
      <w:proofErr w:type="spellStart"/>
      <w:r w:rsidR="00861798">
        <w:rPr>
          <w:lang w:val="en-US"/>
        </w:rPr>
        <w:t>C</w:t>
      </w:r>
      <w:r w:rsidR="00BB7DB4">
        <w:rPr>
          <w:lang w:val="en-US"/>
        </w:rPr>
        <w:t>hl</w:t>
      </w:r>
      <w:proofErr w:type="spellEnd"/>
      <w:r w:rsidR="00151EDD">
        <w:rPr>
          <w:lang w:val="en-US"/>
        </w:rPr>
        <w:t xml:space="preserve"> </w:t>
      </w:r>
      <w:proofErr w:type="spellStart"/>
      <w:r w:rsidR="00BB7DB4">
        <w:rPr>
          <w:lang w:val="en-US"/>
        </w:rPr>
        <w:t>a</w:t>
      </w:r>
      <w:r w:rsidR="00861798" w:rsidRPr="00861798">
        <w:rPr>
          <w:vertAlign w:val="subscript"/>
          <w:lang w:val="en-US"/>
        </w:rPr>
        <w:t>ML</w:t>
      </w:r>
      <w:proofErr w:type="spellEnd"/>
      <w:r w:rsidR="00BB7DB4">
        <w:rPr>
          <w:lang w:val="en-US"/>
        </w:rPr>
        <w:t xml:space="preserve"> concentration was higher on C</w:t>
      </w:r>
      <w:ins w:id="1012" w:author="Nodder" w:date="2020-09-27T16:52:00Z">
        <w:r w:rsidR="00C9537F">
          <w:rPr>
            <w:lang w:val="en-US"/>
          </w:rPr>
          <w:t>ampbell</w:t>
        </w:r>
      </w:ins>
      <w:del w:id="1013" w:author="Nodder" w:date="2020-09-27T16:52:00Z">
        <w:r w:rsidR="00BB7DB4" w:rsidDel="00C9537F">
          <w:rPr>
            <w:lang w:val="en-US"/>
          </w:rPr>
          <w:delText>.</w:delText>
        </w:r>
      </w:del>
      <w:r w:rsidR="00BB7DB4">
        <w:rPr>
          <w:lang w:val="en-US"/>
        </w:rPr>
        <w:t xml:space="preserve"> Plateau </w:t>
      </w:r>
      <w:r w:rsidR="00861798">
        <w:rPr>
          <w:lang w:val="en-US"/>
        </w:rPr>
        <w:t xml:space="preserve">(0.62 </w:t>
      </w:r>
      <w:r w:rsidR="00861798" w:rsidRPr="00DD7947">
        <w:rPr>
          <w:lang w:val="en-US"/>
        </w:rPr>
        <w:t>±</w:t>
      </w:r>
      <w:r w:rsidR="00861798">
        <w:rPr>
          <w:lang w:val="en-US"/>
        </w:rPr>
        <w:t xml:space="preserve"> 0.48, mean </w:t>
      </w:r>
      <w:r w:rsidR="00861798" w:rsidRPr="00DD7947">
        <w:rPr>
          <w:lang w:val="en-US"/>
        </w:rPr>
        <w:t>±</w:t>
      </w:r>
      <w:r w:rsidR="00861798">
        <w:rPr>
          <w:lang w:val="en-US"/>
        </w:rPr>
        <w:t xml:space="preserve"> </w:t>
      </w:r>
      <w:proofErr w:type="spellStart"/>
      <w:r w:rsidR="00861798">
        <w:rPr>
          <w:lang w:val="en-US"/>
        </w:rPr>
        <w:t>sd</w:t>
      </w:r>
      <w:proofErr w:type="spellEnd"/>
      <w:r w:rsidR="00861798">
        <w:rPr>
          <w:lang w:val="en-US"/>
        </w:rPr>
        <w:t xml:space="preserve">) </w:t>
      </w:r>
      <w:r w:rsidR="00BB7DB4">
        <w:rPr>
          <w:lang w:val="en-US"/>
        </w:rPr>
        <w:t xml:space="preserve">compared to </w:t>
      </w:r>
      <w:r w:rsidR="00861798">
        <w:rPr>
          <w:lang w:val="en-US"/>
        </w:rPr>
        <w:t>surface waters in the B</w:t>
      </w:r>
      <w:ins w:id="1014" w:author="Nodder" w:date="2020-09-27T16:52:00Z">
        <w:r w:rsidR="00C9537F">
          <w:rPr>
            <w:lang w:val="en-US"/>
          </w:rPr>
          <w:t>ounty</w:t>
        </w:r>
      </w:ins>
      <w:del w:id="1015" w:author="Nodder" w:date="2020-09-27T16:52:00Z">
        <w:r w:rsidR="00861798" w:rsidDel="00C9537F">
          <w:rPr>
            <w:lang w:val="en-US"/>
          </w:rPr>
          <w:delText>.</w:delText>
        </w:r>
      </w:del>
      <w:r w:rsidR="00861798">
        <w:rPr>
          <w:lang w:val="en-US"/>
        </w:rPr>
        <w:t xml:space="preserve"> Trough (0.33 </w:t>
      </w:r>
      <w:r w:rsidR="00861798" w:rsidRPr="00DD7947">
        <w:rPr>
          <w:lang w:val="en-US"/>
        </w:rPr>
        <w:t>±</w:t>
      </w:r>
      <w:r w:rsidR="00861798">
        <w:rPr>
          <w:lang w:val="en-US"/>
        </w:rPr>
        <w:t xml:space="preserve"> 0.20) and the SAF (0.21 </w:t>
      </w:r>
      <w:r w:rsidR="00861798" w:rsidRPr="00DD7947">
        <w:rPr>
          <w:lang w:val="en-US"/>
        </w:rPr>
        <w:t>±</w:t>
      </w:r>
      <w:r w:rsidR="00861798">
        <w:rPr>
          <w:lang w:val="en-US"/>
        </w:rPr>
        <w:t xml:space="preserve"> 0.07) (Figure 3), although differences were only significant between the C</w:t>
      </w:r>
      <w:ins w:id="1016" w:author="Nodder" w:date="2020-09-27T16:52:00Z">
        <w:r w:rsidR="00C9537F">
          <w:rPr>
            <w:lang w:val="en-US"/>
          </w:rPr>
          <w:t>ampbell</w:t>
        </w:r>
      </w:ins>
      <w:del w:id="1017" w:author="Nodder" w:date="2020-09-27T16:52:00Z">
        <w:r w:rsidR="00861798" w:rsidDel="00C9537F">
          <w:rPr>
            <w:lang w:val="en-US"/>
          </w:rPr>
          <w:delText>.</w:delText>
        </w:r>
      </w:del>
      <w:r w:rsidR="00861798">
        <w:rPr>
          <w:lang w:val="en-US"/>
        </w:rPr>
        <w:t xml:space="preserve"> Plateau and SAF south of it (One-way ANOVA, F(2,33) = 4.494, p = 0.019)</w:t>
      </w:r>
      <w:r w:rsidR="00BB7DB4">
        <w:rPr>
          <w:lang w:val="en-US"/>
        </w:rPr>
        <w:t xml:space="preserve">. </w:t>
      </w:r>
    </w:p>
    <w:p w14:paraId="1CAA0411" w14:textId="33094EFA" w:rsidR="006B1317" w:rsidRDefault="006B1317" w:rsidP="006B1317">
      <w:pPr>
        <w:spacing w:after="120" w:line="360" w:lineRule="auto"/>
        <w:ind w:firstLine="284"/>
        <w:jc w:val="both"/>
        <w:rPr>
          <w:lang w:val="en-US"/>
        </w:rPr>
      </w:pPr>
      <w:r>
        <w:rPr>
          <w:lang w:val="en-US"/>
        </w:rPr>
        <w:t xml:space="preserve">Within STW, surface temperature and salinity were highest in northernmost waters sampled during the Cross-shelf </w:t>
      </w:r>
      <w:ins w:id="1018" w:author="Nodder" w:date="2020-09-27T16:54:00Z">
        <w:r w:rsidR="00D75381">
          <w:rPr>
            <w:lang w:val="en-US"/>
          </w:rPr>
          <w:t xml:space="preserve">II </w:t>
        </w:r>
      </w:ins>
      <w:r>
        <w:rPr>
          <w:lang w:val="en-US"/>
        </w:rPr>
        <w:t xml:space="preserve">voyage (TAN1604) and lowest in STW waters sampled during the Spring Bloom II voyage (TAN1212) conducted at the beginning of austral spring (September-October) (Fig. 2). Temperature and salinity </w:t>
      </w:r>
      <w:ins w:id="1019" w:author="Nodder" w:date="2020-09-27T16:53:00Z">
        <w:r w:rsidR="00014F1F">
          <w:rPr>
            <w:lang w:val="en-US"/>
          </w:rPr>
          <w:t>at</w:t>
        </w:r>
      </w:ins>
      <w:del w:id="1020" w:author="Nodder" w:date="2020-09-27T16:53:00Z">
        <w:r w:rsidDel="00014F1F">
          <w:rPr>
            <w:lang w:val="en-US"/>
          </w:rPr>
          <w:delText>in</w:delText>
        </w:r>
      </w:del>
      <w:r>
        <w:rPr>
          <w:lang w:val="en-US"/>
        </w:rPr>
        <w:t xml:space="preserve"> the Bio</w:t>
      </w:r>
      <w:ins w:id="1021" w:author="Andres Gutierrez Rodriguez" w:date="2021-03-10T17:20:00Z">
        <w:r w:rsidR="00CA5D96">
          <w:rPr>
            <w:lang w:val="en-US"/>
          </w:rPr>
          <w:t xml:space="preserve">physical Mooring </w:t>
        </w:r>
      </w:ins>
      <w:del w:id="1022" w:author="Andres Gutierrez Rodriguez" w:date="2021-03-10T17:20:00Z">
        <w:r w:rsidDel="00CA5D96">
          <w:rPr>
            <w:lang w:val="en-US"/>
          </w:rPr>
          <w:delText>-</w:delText>
        </w:r>
      </w:del>
      <w:ins w:id="1023" w:author="Nodder" w:date="2020-09-27T16:53:00Z">
        <w:r w:rsidR="00014F1F">
          <w:rPr>
            <w:lang w:val="en-US"/>
          </w:rPr>
          <w:t>STM</w:t>
        </w:r>
      </w:ins>
      <w:del w:id="1024" w:author="Nodder" w:date="2020-09-27T16:53:00Z">
        <w:r w:rsidDel="00014F1F">
          <w:rPr>
            <w:lang w:val="en-US"/>
          </w:rPr>
          <w:delText>NBM</w:delText>
        </w:r>
      </w:del>
      <w:r>
        <w:rPr>
          <w:lang w:val="en-US"/>
        </w:rPr>
        <w:t xml:space="preserve"> site </w:t>
      </w:r>
      <w:proofErr w:type="gramStart"/>
      <w:r>
        <w:rPr>
          <w:lang w:val="en-US"/>
        </w:rPr>
        <w:t>were</w:t>
      </w:r>
      <w:proofErr w:type="gramEnd"/>
      <w:r>
        <w:rPr>
          <w:lang w:val="en-US"/>
        </w:rPr>
        <w:t xml:space="preserve"> intermediate on average and had a greater range that reflected the wider temporal variability covered through multiples visits conducted at different times of the year (Table 1). Nitrate concentration</w:t>
      </w:r>
      <w:ins w:id="1025" w:author="Nodder" w:date="2020-09-27T16:53:00Z">
        <w:r w:rsidR="00014F1F">
          <w:rPr>
            <w:lang w:val="en-US"/>
          </w:rPr>
          <w:t>s</w:t>
        </w:r>
      </w:ins>
      <w:r>
        <w:rPr>
          <w:lang w:val="en-US"/>
        </w:rPr>
        <w:t xml:space="preserve"> showed the opposite trend</w:t>
      </w:r>
      <w:del w:id="1026" w:author="Nodder" w:date="2020-09-27T16:53:00Z">
        <w:r w:rsidDel="00014F1F">
          <w:rPr>
            <w:lang w:val="en-US"/>
          </w:rPr>
          <w:delText>s</w:delText>
        </w:r>
      </w:del>
      <w:r>
        <w:rPr>
          <w:lang w:val="en-US"/>
        </w:rPr>
        <w:t xml:space="preserve"> with highest </w:t>
      </w:r>
      <w:del w:id="1027" w:author="Nodder" w:date="2020-09-27T16:53:00Z">
        <w:r w:rsidDel="00E92297">
          <w:rPr>
            <w:lang w:val="en-US"/>
          </w:rPr>
          <w:delText xml:space="preserve">and lowest </w:delText>
        </w:r>
      </w:del>
      <w:r>
        <w:rPr>
          <w:lang w:val="en-US"/>
        </w:rPr>
        <w:t xml:space="preserve">values associated with the colder and deep-mixed waters, and </w:t>
      </w:r>
      <w:ins w:id="1028" w:author="Nodder" w:date="2020-09-27T16:53:00Z">
        <w:r w:rsidR="00E92297">
          <w:rPr>
            <w:lang w:val="en-US"/>
          </w:rPr>
          <w:t xml:space="preserve">lower values </w:t>
        </w:r>
      </w:ins>
      <w:ins w:id="1029" w:author="Nodder" w:date="2020-09-27T16:54:00Z">
        <w:r w:rsidR="00E92297">
          <w:rPr>
            <w:lang w:val="en-US"/>
          </w:rPr>
          <w:t xml:space="preserve">reflecting </w:t>
        </w:r>
      </w:ins>
      <w:r>
        <w:rPr>
          <w:lang w:val="en-US"/>
        </w:rPr>
        <w:t xml:space="preserve">warmer and stratified waters of the </w:t>
      </w:r>
      <w:del w:id="1030" w:author="Nodder" w:date="2020-09-27T16:54:00Z">
        <w:r w:rsidDel="00E92297">
          <w:rPr>
            <w:lang w:val="en-US"/>
          </w:rPr>
          <w:delText xml:space="preserve">of </w:delText>
        </w:r>
      </w:del>
      <w:r>
        <w:rPr>
          <w:lang w:val="en-US"/>
        </w:rPr>
        <w:t>Spring Bloom II and Cross-shelf</w:t>
      </w:r>
      <w:ins w:id="1031" w:author="Nodder" w:date="2020-09-27T16:54:00Z">
        <w:r w:rsidR="00D75381">
          <w:rPr>
            <w:lang w:val="en-US"/>
          </w:rPr>
          <w:t xml:space="preserve"> II voyages</w:t>
        </w:r>
      </w:ins>
      <w:ins w:id="1032" w:author="Andres Gutierrez Rodriguez [2]" w:date="2021-03-15T11:49:00Z">
        <w:r w:rsidR="00575435">
          <w:rPr>
            <w:lang w:val="en-US"/>
          </w:rPr>
          <w:t xml:space="preserve"> </w:t>
        </w:r>
      </w:ins>
      <w:del w:id="1033" w:author="Nodder" w:date="2020-09-27T16:54:00Z">
        <w:r w:rsidDel="00D75381">
          <w:rPr>
            <w:lang w:val="en-US"/>
          </w:rPr>
          <w:delText xml:space="preserve">, respectively </w:delText>
        </w:r>
      </w:del>
      <w:r>
        <w:rPr>
          <w:lang w:val="en-US"/>
        </w:rPr>
        <w:t>(</w:t>
      </w:r>
      <w:r w:rsidR="00AF3B0B">
        <w:rPr>
          <w:lang w:val="en-US"/>
        </w:rPr>
        <w:t>Fig. 2</w:t>
      </w:r>
      <w:r>
        <w:rPr>
          <w:lang w:val="en-US"/>
        </w:rPr>
        <w:t>).</w:t>
      </w:r>
    </w:p>
    <w:p w14:paraId="1E9FF397" w14:textId="4C5073D5" w:rsidR="003912B8" w:rsidRDefault="00E95ED8" w:rsidP="007C2F25">
      <w:pPr>
        <w:spacing w:after="120" w:line="360" w:lineRule="auto"/>
        <w:ind w:firstLine="284"/>
        <w:jc w:val="both"/>
        <w:rPr>
          <w:lang w:val="en-US"/>
        </w:rPr>
      </w:pPr>
      <w:r>
        <w:rPr>
          <w:lang w:val="en-US"/>
        </w:rPr>
        <w:lastRenderedPageBreak/>
        <w:t>Regional differences were also observed between t</w:t>
      </w:r>
      <w:r w:rsidR="00BB7DB4">
        <w:rPr>
          <w:lang w:val="en-US"/>
        </w:rPr>
        <w:t>he STF flowing north of the C</w:t>
      </w:r>
      <w:ins w:id="1034" w:author="Nodder" w:date="2020-09-27T16:54:00Z">
        <w:r w:rsidR="00D75381">
          <w:rPr>
            <w:lang w:val="en-US"/>
          </w:rPr>
          <w:t>ampbell</w:t>
        </w:r>
      </w:ins>
      <w:del w:id="1035" w:author="Nodder" w:date="2020-09-27T16:54:00Z">
        <w:r w:rsidR="00BB7DB4" w:rsidDel="00D75381">
          <w:rPr>
            <w:lang w:val="en-US"/>
          </w:rPr>
          <w:delText>.</w:delText>
        </w:r>
      </w:del>
      <w:r w:rsidR="00BB7DB4">
        <w:rPr>
          <w:lang w:val="en-US"/>
        </w:rPr>
        <w:t xml:space="preserve"> Plateau</w:t>
      </w:r>
      <w:r>
        <w:rPr>
          <w:lang w:val="en-US"/>
        </w:rPr>
        <w:t>, which</w:t>
      </w:r>
      <w:r w:rsidR="00BB7DB4">
        <w:rPr>
          <w:lang w:val="en-US"/>
        </w:rPr>
        <w:t xml:space="preserve"> </w:t>
      </w:r>
      <w:r w:rsidR="00530DE8">
        <w:rPr>
          <w:lang w:val="en-US"/>
        </w:rPr>
        <w:t>transported</w:t>
      </w:r>
      <w:r w:rsidR="00BB7DB4">
        <w:rPr>
          <w:lang w:val="en-US"/>
        </w:rPr>
        <w:t xml:space="preserve"> colder and fresher </w:t>
      </w:r>
      <w:r w:rsidR="00530DE8">
        <w:rPr>
          <w:lang w:val="en-US"/>
        </w:rPr>
        <w:t>waters</w:t>
      </w:r>
      <w:r>
        <w:rPr>
          <w:lang w:val="en-US"/>
        </w:rPr>
        <w:t>, and</w:t>
      </w:r>
      <w:r w:rsidR="00BB7DB4">
        <w:rPr>
          <w:lang w:val="en-US"/>
        </w:rPr>
        <w:t xml:space="preserve"> STF </w:t>
      </w:r>
      <w:r w:rsidR="00705859">
        <w:rPr>
          <w:lang w:val="en-US"/>
        </w:rPr>
        <w:t>further north</w:t>
      </w:r>
      <w:r w:rsidR="00530DE8">
        <w:rPr>
          <w:lang w:val="en-US"/>
        </w:rPr>
        <w:t xml:space="preserve"> </w:t>
      </w:r>
      <w:r w:rsidR="00BB7DB4">
        <w:rPr>
          <w:lang w:val="en-US"/>
        </w:rPr>
        <w:t xml:space="preserve">flowing </w:t>
      </w:r>
      <w:r w:rsidR="00530DE8">
        <w:rPr>
          <w:lang w:val="en-US"/>
        </w:rPr>
        <w:t xml:space="preserve">eastward </w:t>
      </w:r>
      <w:r w:rsidR="00BB7DB4">
        <w:rPr>
          <w:lang w:val="en-US"/>
        </w:rPr>
        <w:t xml:space="preserve">over the Chatham Rise </w:t>
      </w:r>
      <w:r w:rsidR="00391CFA">
        <w:rPr>
          <w:lang w:val="en-US"/>
        </w:rPr>
        <w:t>(</w:t>
      </w:r>
      <w:del w:id="1036" w:author="Andres Gutierrez Rodriguez" w:date="2021-03-10T17:27:00Z">
        <w:r w:rsidR="00391CFA" w:rsidDel="003A354C">
          <w:rPr>
            <w:lang w:val="en-US"/>
          </w:rPr>
          <w:delText>Bio-</w:delText>
        </w:r>
      </w:del>
      <w:r w:rsidR="00391CFA">
        <w:rPr>
          <w:lang w:val="en-US"/>
        </w:rPr>
        <w:t>STF, Chatham Rise)</w:t>
      </w:r>
      <w:r w:rsidR="00BB7DB4">
        <w:rPr>
          <w:lang w:val="en-US"/>
        </w:rPr>
        <w:t xml:space="preserve"> (</w:t>
      </w:r>
      <w:r w:rsidR="00CA53BA">
        <w:rPr>
          <w:lang w:val="en-US"/>
        </w:rPr>
        <w:t>Fig. 2</w:t>
      </w:r>
      <w:r w:rsidR="00BB7DB4">
        <w:rPr>
          <w:lang w:val="en-US"/>
        </w:rPr>
        <w:t xml:space="preserve">).  </w:t>
      </w:r>
      <w:r w:rsidR="00B1530A">
        <w:rPr>
          <w:lang w:val="en-US"/>
        </w:rPr>
        <w:t>Nitrate concentration</w:t>
      </w:r>
      <w:ins w:id="1037" w:author="Nodder" w:date="2020-09-27T16:54:00Z">
        <w:r w:rsidR="00D75381">
          <w:rPr>
            <w:lang w:val="en-US"/>
          </w:rPr>
          <w:t>s</w:t>
        </w:r>
      </w:ins>
      <w:r w:rsidR="00B1530A">
        <w:rPr>
          <w:lang w:val="en-US"/>
        </w:rPr>
        <w:t xml:space="preserve"> tended to be higher in</w:t>
      </w:r>
      <w:r w:rsidR="00861798">
        <w:rPr>
          <w:lang w:val="en-US"/>
        </w:rPr>
        <w:t xml:space="preserve"> </w:t>
      </w:r>
      <w:r w:rsidR="00E42C9F">
        <w:rPr>
          <w:lang w:val="en-US"/>
        </w:rPr>
        <w:t xml:space="preserve">STF </w:t>
      </w:r>
      <w:r w:rsidR="00861798">
        <w:rPr>
          <w:lang w:val="en-US"/>
        </w:rPr>
        <w:t xml:space="preserve">waters next to </w:t>
      </w:r>
      <w:del w:id="1038" w:author="Andres Gutierrez Rodriguez" w:date="2021-03-10T17:28:00Z">
        <w:r w:rsidR="00861798" w:rsidDel="003A354C">
          <w:rPr>
            <w:lang w:val="en-US"/>
          </w:rPr>
          <w:delText>the</w:delText>
        </w:r>
        <w:r w:rsidR="00E42C9F" w:rsidDel="003A354C">
          <w:rPr>
            <w:lang w:val="en-US"/>
          </w:rPr>
          <w:delText xml:space="preserve"> C. P</w:delText>
        </w:r>
      </w:del>
      <w:ins w:id="1039" w:author="Nodder" w:date="2020-09-27T16:55:00Z">
        <w:del w:id="1040" w:author="Andres Gutierrez Rodriguez" w:date="2021-03-10T17:28:00Z">
          <w:r w:rsidR="00342883" w:rsidDel="003A354C">
            <w:rPr>
              <w:lang w:val="en-US"/>
            </w:rPr>
            <w:delText>p</w:delText>
          </w:r>
        </w:del>
      </w:ins>
      <w:del w:id="1041" w:author="Andres Gutierrez Rodriguez" w:date="2021-03-10T17:28:00Z">
        <w:r w:rsidR="00E42C9F" w:rsidDel="003A354C">
          <w:rPr>
            <w:lang w:val="en-US"/>
          </w:rPr>
          <w:delText>lateau</w:delText>
        </w:r>
      </w:del>
      <w:ins w:id="1042" w:author="Andres Gutierrez Rodriguez" w:date="2021-03-10T17:28:00Z">
        <w:r w:rsidR="003A354C">
          <w:rPr>
            <w:lang w:val="en-US"/>
          </w:rPr>
          <w:t>Campbell Plateau</w:t>
        </w:r>
      </w:ins>
      <w:r w:rsidR="00E42C9F">
        <w:rPr>
          <w:lang w:val="en-US"/>
        </w:rPr>
        <w:t xml:space="preserve"> </w:t>
      </w:r>
      <w:r w:rsidR="00B1530A">
        <w:rPr>
          <w:lang w:val="en-US"/>
        </w:rPr>
        <w:t xml:space="preserve">than </w:t>
      </w:r>
      <w:del w:id="1043" w:author="Nodder" w:date="2020-09-27T16:54:00Z">
        <w:r w:rsidR="00B1530A" w:rsidDel="00D75381">
          <w:rPr>
            <w:lang w:val="en-US"/>
          </w:rPr>
          <w:delText xml:space="preserve">in </w:delText>
        </w:r>
      </w:del>
      <w:ins w:id="1044" w:author="Nodder" w:date="2020-09-27T16:54:00Z">
        <w:r w:rsidR="00342883">
          <w:rPr>
            <w:lang w:val="en-US"/>
          </w:rPr>
          <w:t xml:space="preserve">on </w:t>
        </w:r>
      </w:ins>
      <w:r w:rsidR="00B1530A">
        <w:rPr>
          <w:lang w:val="en-US"/>
        </w:rPr>
        <w:t>the</w:t>
      </w:r>
      <w:r w:rsidR="00861798">
        <w:rPr>
          <w:lang w:val="en-US"/>
        </w:rPr>
        <w:t xml:space="preserve"> Chatham Rise </w:t>
      </w:r>
      <w:r w:rsidR="00B1530A">
        <w:rPr>
          <w:lang w:val="en-US"/>
        </w:rPr>
        <w:t>reflecting the</w:t>
      </w:r>
      <w:r w:rsidR="00E42C9F">
        <w:rPr>
          <w:lang w:val="en-US"/>
        </w:rPr>
        <w:t xml:space="preserve"> HNLC nature of </w:t>
      </w:r>
      <w:r w:rsidR="00861798">
        <w:rPr>
          <w:lang w:val="en-US"/>
        </w:rPr>
        <w:t>the plateau</w:t>
      </w:r>
      <w:r w:rsidR="00B1530A">
        <w:rPr>
          <w:lang w:val="en-US"/>
        </w:rPr>
        <w:t>. Relatively</w:t>
      </w:r>
      <w:r w:rsidR="00391CFA">
        <w:rPr>
          <w:lang w:val="en-US"/>
        </w:rPr>
        <w:t xml:space="preserve"> high nitrate concentrations </w:t>
      </w:r>
      <w:r w:rsidR="00B1530A">
        <w:rPr>
          <w:lang w:val="en-US"/>
        </w:rPr>
        <w:t xml:space="preserve">(&gt;10 </w:t>
      </w:r>
      <w:r w:rsidR="00B1530A" w:rsidRPr="00DD7947">
        <w:rPr>
          <w:rFonts w:ascii="Symbol" w:hAnsi="Symbol"/>
          <w:lang w:val="en-US"/>
        </w:rPr>
        <w:t>m</w:t>
      </w:r>
      <w:r w:rsidR="00B1530A" w:rsidRPr="00DD7947">
        <w:rPr>
          <w:lang w:val="en-US"/>
        </w:rPr>
        <w:t>mol/L</w:t>
      </w:r>
      <w:r w:rsidR="00B1530A">
        <w:rPr>
          <w:lang w:val="en-US"/>
        </w:rPr>
        <w:t xml:space="preserve">) </w:t>
      </w:r>
      <w:r w:rsidR="00391CFA">
        <w:rPr>
          <w:lang w:val="en-US"/>
        </w:rPr>
        <w:t xml:space="preserve">were also measured </w:t>
      </w:r>
      <w:ins w:id="1045" w:author="Andres Gutierrez Rodriguez" w:date="2021-03-10T17:29:00Z">
        <w:r w:rsidR="003A354C">
          <w:rPr>
            <w:lang w:val="en-US"/>
          </w:rPr>
          <w:t xml:space="preserve">during the summer (TAN1516) </w:t>
        </w:r>
      </w:ins>
      <w:ins w:id="1046" w:author="Nodder" w:date="2020-09-27T16:55:00Z">
        <w:r w:rsidR="00342883">
          <w:rPr>
            <w:lang w:val="en-US"/>
          </w:rPr>
          <w:t>o</w:t>
        </w:r>
      </w:ins>
      <w:del w:id="1047" w:author="Nodder" w:date="2020-09-27T16:55:00Z">
        <w:r w:rsidR="00B1530A" w:rsidDel="00342883">
          <w:rPr>
            <w:lang w:val="en-US"/>
          </w:rPr>
          <w:delText>i</w:delText>
        </w:r>
      </w:del>
      <w:r w:rsidR="00B1530A">
        <w:rPr>
          <w:lang w:val="en-US"/>
        </w:rPr>
        <w:t>n the Ch</w:t>
      </w:r>
      <w:r w:rsidR="008617DC">
        <w:rPr>
          <w:lang w:val="en-US"/>
        </w:rPr>
        <w:t>atham</w:t>
      </w:r>
      <w:r w:rsidR="00B1530A">
        <w:rPr>
          <w:lang w:val="en-US"/>
        </w:rPr>
        <w:t xml:space="preserve"> Rise at</w:t>
      </w:r>
      <w:r w:rsidR="00391CFA">
        <w:rPr>
          <w:lang w:val="en-US"/>
        </w:rPr>
        <w:t xml:space="preserve"> </w:t>
      </w:r>
      <w:r w:rsidR="009C58C5">
        <w:rPr>
          <w:lang w:val="en-US"/>
        </w:rPr>
        <w:t xml:space="preserve">some </w:t>
      </w:r>
      <w:r w:rsidR="00B1530A">
        <w:rPr>
          <w:lang w:val="en-US"/>
        </w:rPr>
        <w:t>s</w:t>
      </w:r>
      <w:r w:rsidR="00391CFA">
        <w:rPr>
          <w:lang w:val="en-US"/>
        </w:rPr>
        <w:t xml:space="preserve">tations </w:t>
      </w:r>
      <w:del w:id="1048" w:author="Andres Gutierrez Rodriguez" w:date="2021-03-10T17:29:00Z">
        <w:r w:rsidR="00B1530A" w:rsidDel="003A354C">
          <w:rPr>
            <w:lang w:val="en-US"/>
          </w:rPr>
          <w:delText xml:space="preserve">(e.g. </w:delText>
        </w:r>
        <w:commentRangeStart w:id="1049"/>
        <w:r w:rsidR="00391CFA" w:rsidDel="003A354C">
          <w:rPr>
            <w:lang w:val="en-US"/>
          </w:rPr>
          <w:delText>N1 and N13</w:delText>
        </w:r>
        <w:commentRangeEnd w:id="1049"/>
        <w:r w:rsidR="00342883" w:rsidDel="003A354C">
          <w:rPr>
            <w:rStyle w:val="CommentReference"/>
            <w:rFonts w:asciiTheme="minorHAnsi" w:eastAsiaTheme="minorHAnsi" w:hAnsiTheme="minorHAnsi" w:cstheme="minorBidi"/>
            <w:lang w:eastAsia="en-US"/>
          </w:rPr>
          <w:commentReference w:id="1049"/>
        </w:r>
        <w:r w:rsidR="00B1530A" w:rsidDel="003A354C">
          <w:rPr>
            <w:lang w:val="en-US"/>
          </w:rPr>
          <w:delText>)</w:delText>
        </w:r>
        <w:r w:rsidR="00391CFA" w:rsidDel="003A354C">
          <w:rPr>
            <w:lang w:val="en-US"/>
          </w:rPr>
          <w:delText xml:space="preserve"> </w:delText>
        </w:r>
      </w:del>
      <w:r w:rsidR="00B1530A">
        <w:rPr>
          <w:lang w:val="en-US"/>
        </w:rPr>
        <w:t xml:space="preserve">located in the </w:t>
      </w:r>
      <w:del w:id="1050" w:author="Andres Gutierrez Rodriguez" w:date="2021-03-10T17:30:00Z">
        <w:r w:rsidR="00B1530A" w:rsidDel="00A671AC">
          <w:rPr>
            <w:lang w:val="en-US"/>
          </w:rPr>
          <w:delText xml:space="preserve">southern </w:delText>
        </w:r>
      </w:del>
      <w:ins w:id="1051" w:author="Andres Gutierrez Rodriguez" w:date="2021-03-10T17:30:00Z">
        <w:r w:rsidR="00A671AC">
          <w:rPr>
            <w:lang w:val="en-US"/>
          </w:rPr>
          <w:t xml:space="preserve">southeastern </w:t>
        </w:r>
      </w:ins>
      <w:r w:rsidR="00B1530A">
        <w:rPr>
          <w:lang w:val="en-US"/>
        </w:rPr>
        <w:t xml:space="preserve">flank of the STF </w:t>
      </w:r>
      <w:del w:id="1052" w:author="Andres Gutierrez Rodriguez" w:date="2021-03-10T17:28:00Z">
        <w:r w:rsidR="009C58C5" w:rsidDel="003A354C">
          <w:rPr>
            <w:lang w:val="en-US"/>
          </w:rPr>
          <w:delText xml:space="preserve"> </w:delText>
        </w:r>
      </w:del>
      <w:r w:rsidR="00B1530A">
        <w:rPr>
          <w:lang w:val="en-US"/>
        </w:rPr>
        <w:t xml:space="preserve">with </w:t>
      </w:r>
      <w:r w:rsidR="00391CFA">
        <w:rPr>
          <w:lang w:val="en-US"/>
        </w:rPr>
        <w:t xml:space="preserve">colder (10.7 and 11.3 </w:t>
      </w:r>
      <w:r w:rsidR="00391CFA" w:rsidRPr="00DD7947">
        <w:rPr>
          <w:lang w:val="en-US"/>
        </w:rPr>
        <w:t>°</w:t>
      </w:r>
      <w:r w:rsidR="00391CFA">
        <w:rPr>
          <w:lang w:val="en-US"/>
        </w:rPr>
        <w:t xml:space="preserve">C) and fresher (34.47 and 34.56) </w:t>
      </w:r>
      <w:r w:rsidR="002B524E">
        <w:rPr>
          <w:lang w:val="en-US"/>
        </w:rPr>
        <w:t xml:space="preserve">characteristics of </w:t>
      </w:r>
      <w:r w:rsidR="00391CFA">
        <w:rPr>
          <w:lang w:val="en-US"/>
        </w:rPr>
        <w:t xml:space="preserve">surface mixed-layer waters </w:t>
      </w:r>
      <w:r w:rsidR="00B1530A">
        <w:rPr>
          <w:lang w:val="en-US"/>
        </w:rPr>
        <w:t xml:space="preserve">indicating </w:t>
      </w:r>
      <w:r w:rsidR="00391CFA">
        <w:rPr>
          <w:lang w:val="en-US"/>
        </w:rPr>
        <w:t>subantarctic water influence</w:t>
      </w:r>
      <w:r w:rsidR="009A33FE">
        <w:rPr>
          <w:lang w:val="en-US"/>
        </w:rPr>
        <w:t xml:space="preserve"> (Fig. 1)</w:t>
      </w:r>
      <w:r w:rsidR="00391CFA">
        <w:rPr>
          <w:lang w:val="en-US"/>
        </w:rPr>
        <w:t xml:space="preserve">. </w:t>
      </w:r>
    </w:p>
    <w:p w14:paraId="5C5F1917" w14:textId="1F0DBFF5" w:rsidR="00810D90" w:rsidDel="0042569E" w:rsidRDefault="00DE5EE0" w:rsidP="00E72137">
      <w:pPr>
        <w:spacing w:after="240" w:line="360" w:lineRule="auto"/>
        <w:ind w:firstLine="284"/>
        <w:jc w:val="both"/>
        <w:rPr>
          <w:del w:id="1053" w:author="Andres Gutierrez Rodriguez [2]" w:date="2021-03-15T11:38:00Z"/>
          <w:u w:val="single"/>
          <w:lang w:val="en-US"/>
        </w:rPr>
      </w:pPr>
      <w:del w:id="1054" w:author="Andres Gutierrez Rodriguez [2]" w:date="2021-03-15T11:38:00Z">
        <w:r w:rsidDel="0042569E">
          <w:rPr>
            <w:u w:val="single"/>
            <w:lang w:val="en-US"/>
          </w:rPr>
          <w:delText>3.</w:delText>
        </w:r>
      </w:del>
      <w:ins w:id="1055" w:author="Andres Gutierrez Rodriguez" w:date="2021-03-10T14:24:00Z">
        <w:del w:id="1056" w:author="Andres Gutierrez Rodriguez [2]" w:date="2021-03-15T11:38:00Z">
          <w:r w:rsidR="00B12275" w:rsidDel="0042569E">
            <w:rPr>
              <w:u w:val="single"/>
              <w:lang w:val="en-US"/>
            </w:rPr>
            <w:delText>3</w:delText>
          </w:r>
        </w:del>
      </w:ins>
      <w:del w:id="1057" w:author="Andres Gutierrez Rodriguez [2]" w:date="2021-03-15T11:38:00Z">
        <w:r w:rsidDel="0042569E">
          <w:rPr>
            <w:u w:val="single"/>
            <w:lang w:val="en-US"/>
          </w:rPr>
          <w:delText xml:space="preserve">2. </w:delText>
        </w:r>
        <w:r w:rsidR="00810D90" w:rsidDel="0042569E">
          <w:rPr>
            <w:u w:val="single"/>
            <w:lang w:val="en-US"/>
          </w:rPr>
          <w:delText>Summary of sequencing results</w:delText>
        </w:r>
      </w:del>
    </w:p>
    <w:p w14:paraId="5300CA84" w14:textId="5A85BA64" w:rsidR="00424120" w:rsidDel="0042569E" w:rsidRDefault="00424120" w:rsidP="00E72137">
      <w:pPr>
        <w:spacing w:after="240" w:line="360" w:lineRule="auto"/>
        <w:ind w:firstLine="284"/>
        <w:jc w:val="both"/>
        <w:rPr>
          <w:del w:id="1058" w:author="Andres Gutierrez Rodriguez [2]" w:date="2021-03-15T11:38:00Z"/>
          <w:lang w:val="en-US"/>
        </w:rPr>
      </w:pPr>
      <w:del w:id="1059" w:author="Andres Gutierrez Rodriguez [2]" w:date="2021-03-15T11:38:00Z">
        <w:r w:rsidDel="0042569E">
          <w:rPr>
            <w:lang w:val="en-US"/>
          </w:rPr>
          <w:delText>Number of samples sequenced – (Table 1)</w:delText>
        </w:r>
      </w:del>
    </w:p>
    <w:p w14:paraId="49D33DFB" w14:textId="123AAEC6" w:rsidR="00424120" w:rsidRPr="00424120" w:rsidDel="0042569E" w:rsidRDefault="00810D90" w:rsidP="00424120">
      <w:pPr>
        <w:spacing w:after="240" w:line="360" w:lineRule="auto"/>
        <w:ind w:firstLine="284"/>
        <w:jc w:val="both"/>
        <w:rPr>
          <w:del w:id="1060" w:author="Andres Gutierrez Rodriguez [2]" w:date="2021-03-15T11:38:00Z"/>
          <w:lang w:val="en-US"/>
        </w:rPr>
      </w:pPr>
      <w:del w:id="1061" w:author="Andres Gutierrez Rodriguez [2]" w:date="2021-03-15T11:38:00Z">
        <w:r w:rsidRPr="00424120" w:rsidDel="0042569E">
          <w:rPr>
            <w:lang w:val="en-US"/>
          </w:rPr>
          <w:delText xml:space="preserve">Number of sequences, </w:delText>
        </w:r>
        <w:r w:rsidR="00424120" w:rsidRPr="00424120" w:rsidDel="0042569E">
          <w:rPr>
            <w:lang w:val="en-US"/>
          </w:rPr>
          <w:delText>filtration process</w:delText>
        </w:r>
        <w:r w:rsidR="00281E0F" w:rsidDel="0042569E">
          <w:rPr>
            <w:lang w:val="en-US"/>
          </w:rPr>
          <w:delText xml:space="preserve"> (</w:delText>
        </w:r>
        <w:r w:rsidR="00281E0F" w:rsidRPr="00281E0F" w:rsidDel="0042569E">
          <w:rPr>
            <w:lang w:val="en-US"/>
          </w:rPr>
          <w:delText>"input", "filtered", "denoised", "merged", "tabled", "nonchim"</w:delText>
        </w:r>
        <w:r w:rsidR="00281E0F" w:rsidDel="0042569E">
          <w:rPr>
            <w:lang w:val="en-US"/>
          </w:rPr>
          <w:delText xml:space="preserve">) </w:delText>
        </w:r>
        <w:r w:rsidR="00424120" w:rsidDel="0042569E">
          <w:rPr>
            <w:lang w:val="en-US"/>
          </w:rPr>
          <w:delText>summary metrics from DADA2 pipeline (Supplementary Table 1</w:delText>
        </w:r>
        <w:r w:rsidR="00281E0F" w:rsidDel="0042569E">
          <w:rPr>
            <w:lang w:val="en-US"/>
          </w:rPr>
          <w:delText xml:space="preserve"> – to be done</w:delText>
        </w:r>
        <w:r w:rsidR="00424120" w:rsidDel="0042569E">
          <w:rPr>
            <w:lang w:val="en-US"/>
          </w:rPr>
          <w:delText>)</w:delText>
        </w:r>
        <w:r w:rsidR="00281E0F" w:rsidDel="0042569E">
          <w:rPr>
            <w:lang w:val="en-US"/>
          </w:rPr>
          <w:delText xml:space="preserve">. DADA2 analysis of 479 samples yielded </w:delText>
        </w:r>
        <w:r w:rsidR="00BA3F9C" w:rsidDel="0042569E">
          <w:rPr>
            <w:lang w:val="en-US"/>
          </w:rPr>
          <w:delText xml:space="preserve">XXXX total number of reads and </w:delText>
        </w:r>
        <w:r w:rsidR="00281E0F" w:rsidDel="0042569E">
          <w:rPr>
            <w:lang w:val="en-US"/>
          </w:rPr>
          <w:delText>18882 ASVs</w:delText>
        </w:r>
        <w:r w:rsidR="00BA3F9C" w:rsidDel="0042569E">
          <w:rPr>
            <w:lang w:val="en-US"/>
          </w:rPr>
          <w:delText>. The median sequencing depth across samples was 15927 reads per sample (range = 2393 – 34581) and the total number of reads for each ASV ranged from 1 to 5.6 x10</w:delText>
        </w:r>
        <w:r w:rsidR="00BA3F9C" w:rsidRPr="00BA3F9C" w:rsidDel="0042569E">
          <w:rPr>
            <w:vertAlign w:val="superscript"/>
            <w:lang w:val="en-US"/>
          </w:rPr>
          <w:delText>5</w:delText>
        </w:r>
        <w:r w:rsidR="00BA3F9C" w:rsidDel="0042569E">
          <w:rPr>
            <w:lang w:val="en-US"/>
          </w:rPr>
          <w:delText xml:space="preserve"> reads (Supplementary Fig.</w:delText>
        </w:r>
        <w:r w:rsidR="00E852ED" w:rsidDel="0042569E">
          <w:rPr>
            <w:lang w:val="en-US"/>
          </w:rPr>
          <w:delText xml:space="preserve"> </w:delText>
        </w:r>
        <w:r w:rsidR="00AF5E0C" w:rsidDel="0042569E">
          <w:rPr>
            <w:lang w:val="en-US"/>
          </w:rPr>
          <w:delText>S3</w:delText>
        </w:r>
        <w:r w:rsidR="00BA3F9C" w:rsidDel="0042569E">
          <w:rPr>
            <w:lang w:val="en-US"/>
          </w:rPr>
          <w:delText xml:space="preserve">).  </w:delText>
        </w:r>
      </w:del>
    </w:p>
    <w:p w14:paraId="086D600A" w14:textId="1EAD3202" w:rsidR="00BC4668" w:rsidRDefault="00DE5EE0" w:rsidP="00E72137">
      <w:pPr>
        <w:spacing w:after="240" w:line="360" w:lineRule="auto"/>
        <w:ind w:firstLine="284"/>
        <w:jc w:val="both"/>
        <w:rPr>
          <w:u w:val="single"/>
          <w:lang w:val="en-US"/>
        </w:rPr>
      </w:pPr>
      <w:r>
        <w:rPr>
          <w:u w:val="single"/>
          <w:lang w:val="en-US"/>
        </w:rPr>
        <w:t>3.</w:t>
      </w:r>
      <w:ins w:id="1062" w:author="Andres Gutierrez Rodriguez" w:date="2021-03-10T14:24:00Z">
        <w:r w:rsidR="00B12275">
          <w:rPr>
            <w:u w:val="single"/>
            <w:lang w:val="en-US"/>
          </w:rPr>
          <w:t>4</w:t>
        </w:r>
      </w:ins>
      <w:del w:id="1063" w:author="Andres Gutierrez Rodriguez" w:date="2021-03-10T14:24:00Z">
        <w:r w:rsidDel="00B12275">
          <w:rPr>
            <w:u w:val="single"/>
            <w:lang w:val="en-US"/>
          </w:rPr>
          <w:delText>3</w:delText>
        </w:r>
      </w:del>
      <w:r>
        <w:rPr>
          <w:u w:val="single"/>
          <w:lang w:val="en-US"/>
        </w:rPr>
        <w:t xml:space="preserve">. </w:t>
      </w:r>
      <w:r w:rsidR="001342C6">
        <w:rPr>
          <w:u w:val="single"/>
          <w:lang w:val="en-US"/>
        </w:rPr>
        <w:t xml:space="preserve">Alpha-diversity </w:t>
      </w:r>
      <w:r w:rsidR="00AF3B0B">
        <w:rPr>
          <w:u w:val="single"/>
          <w:lang w:val="en-US"/>
        </w:rPr>
        <w:t>– Species richness</w:t>
      </w:r>
    </w:p>
    <w:p w14:paraId="67D36D52" w14:textId="55D76913" w:rsidR="00A8160B" w:rsidRDefault="00EA1A4F" w:rsidP="00E72137">
      <w:pPr>
        <w:spacing w:after="240" w:line="360" w:lineRule="auto"/>
        <w:ind w:firstLine="284"/>
        <w:jc w:val="both"/>
        <w:rPr>
          <w:lang w:val="en-US"/>
        </w:rPr>
      </w:pPr>
      <w:r>
        <w:rPr>
          <w:lang w:val="en-US"/>
        </w:rPr>
        <w:t>S</w:t>
      </w:r>
      <w:r w:rsidR="006110CE">
        <w:rPr>
          <w:lang w:val="en-US"/>
        </w:rPr>
        <w:t xml:space="preserve">pecies richness and </w:t>
      </w:r>
      <w:ins w:id="1064" w:author="Nodder" w:date="2020-09-27T16:55:00Z">
        <w:r w:rsidR="00D82735">
          <w:rPr>
            <w:lang w:val="en-US"/>
          </w:rPr>
          <w:t xml:space="preserve">the </w:t>
        </w:r>
      </w:ins>
      <w:r>
        <w:rPr>
          <w:lang w:val="en-US"/>
        </w:rPr>
        <w:t>S</w:t>
      </w:r>
      <w:r w:rsidR="00D064A8">
        <w:rPr>
          <w:lang w:val="en-US"/>
        </w:rPr>
        <w:t>hannon diversity</w:t>
      </w:r>
      <w:r w:rsidR="006110CE">
        <w:rPr>
          <w:lang w:val="en-US"/>
        </w:rPr>
        <w:t xml:space="preserve"> index </w:t>
      </w:r>
      <w:r w:rsidR="00D064A8">
        <w:rPr>
          <w:lang w:val="en-US"/>
        </w:rPr>
        <w:t>estimated</w:t>
      </w:r>
      <w:r w:rsidR="006110CE">
        <w:rPr>
          <w:lang w:val="en-US"/>
        </w:rPr>
        <w:t xml:space="preserve"> in </w:t>
      </w:r>
      <w:r>
        <w:rPr>
          <w:lang w:val="en-US"/>
        </w:rPr>
        <w:t>the euphotic zone</w:t>
      </w:r>
      <w:r w:rsidR="006110CE">
        <w:rPr>
          <w:lang w:val="en-US"/>
        </w:rPr>
        <w:t xml:space="preserve"> w</w:t>
      </w:r>
      <w:ins w:id="1065" w:author="Nodder" w:date="2020-09-27T16:55:00Z">
        <w:r w:rsidR="00D82735">
          <w:rPr>
            <w:lang w:val="en-US"/>
          </w:rPr>
          <w:t>ere</w:t>
        </w:r>
      </w:ins>
      <w:del w:id="1066" w:author="Nodder" w:date="2020-09-27T16:55:00Z">
        <w:r w:rsidR="006110CE" w:rsidDel="00D82735">
          <w:rPr>
            <w:lang w:val="en-US"/>
          </w:rPr>
          <w:delText>as</w:delText>
        </w:r>
      </w:del>
      <w:r w:rsidR="006110CE">
        <w:rPr>
          <w:lang w:val="en-US"/>
        </w:rPr>
        <w:t xml:space="preserve"> on average lower in the </w:t>
      </w:r>
      <w:r w:rsidR="00EC206B">
        <w:rPr>
          <w:lang w:val="en-US"/>
        </w:rPr>
        <w:t>STF</w:t>
      </w:r>
      <w:r w:rsidR="006110CE">
        <w:rPr>
          <w:lang w:val="en-US"/>
        </w:rPr>
        <w:t xml:space="preserve"> compared to SAW and STW (Fig</w:t>
      </w:r>
      <w:r w:rsidR="00E82F58">
        <w:rPr>
          <w:lang w:val="en-US"/>
        </w:rPr>
        <w:t>.</w:t>
      </w:r>
      <w:r w:rsidR="006110CE">
        <w:rPr>
          <w:lang w:val="en-US"/>
        </w:rPr>
        <w:t xml:space="preserve"> </w:t>
      </w:r>
      <w:r w:rsidR="00E82F58">
        <w:rPr>
          <w:lang w:val="en-US"/>
        </w:rPr>
        <w:t>3</w:t>
      </w:r>
      <w:r w:rsidR="006110CE">
        <w:rPr>
          <w:lang w:val="en-US"/>
        </w:rPr>
        <w:t xml:space="preserve">). Highest </w:t>
      </w:r>
      <w:r w:rsidR="00C36591">
        <w:rPr>
          <w:lang w:val="en-US"/>
        </w:rPr>
        <w:t xml:space="preserve">diversity </w:t>
      </w:r>
      <w:r w:rsidR="007A541C">
        <w:rPr>
          <w:lang w:val="en-US"/>
        </w:rPr>
        <w:t>in STW was</w:t>
      </w:r>
      <w:r w:rsidR="00C36591">
        <w:rPr>
          <w:lang w:val="en-US"/>
        </w:rPr>
        <w:t xml:space="preserve"> </w:t>
      </w:r>
      <w:r w:rsidR="00991E08">
        <w:rPr>
          <w:lang w:val="en-US"/>
        </w:rPr>
        <w:t>observed in the northernmost waters</w:t>
      </w:r>
      <w:r w:rsidR="007A541C">
        <w:rPr>
          <w:lang w:val="en-US"/>
        </w:rPr>
        <w:t xml:space="preserve"> </w:t>
      </w:r>
      <w:r w:rsidR="00991E08">
        <w:rPr>
          <w:lang w:val="en-US"/>
        </w:rPr>
        <w:t xml:space="preserve">surveyed during the Cross-shelf </w:t>
      </w:r>
      <w:ins w:id="1067" w:author="Nodder" w:date="2020-09-27T16:56:00Z">
        <w:r w:rsidR="00D82735">
          <w:rPr>
            <w:lang w:val="en-US"/>
          </w:rPr>
          <w:t xml:space="preserve">II </w:t>
        </w:r>
      </w:ins>
      <w:r w:rsidR="00991E08">
        <w:rPr>
          <w:lang w:val="en-US"/>
        </w:rPr>
        <w:t xml:space="preserve">voyage </w:t>
      </w:r>
      <w:r w:rsidR="0075158A">
        <w:rPr>
          <w:lang w:val="en-US"/>
        </w:rPr>
        <w:t xml:space="preserve">and </w:t>
      </w:r>
      <w:ins w:id="1068" w:author="Nodder" w:date="2020-09-27T16:56:00Z">
        <w:r w:rsidR="00D82735">
          <w:rPr>
            <w:lang w:val="en-US"/>
          </w:rPr>
          <w:t xml:space="preserve">at </w:t>
        </w:r>
      </w:ins>
      <w:r w:rsidR="006110CE">
        <w:rPr>
          <w:lang w:val="en-US"/>
        </w:rPr>
        <w:t xml:space="preserve">the </w:t>
      </w:r>
      <w:del w:id="1069" w:author="Andres Gutierrez Rodriguez [2]" w:date="2021-03-15T11:47:00Z">
        <w:r w:rsidR="006110CE" w:rsidDel="00575435">
          <w:rPr>
            <w:lang w:val="en-US"/>
          </w:rPr>
          <w:delText>Bio-</w:delText>
        </w:r>
      </w:del>
      <w:ins w:id="1070" w:author="Nodder" w:date="2020-09-27T16:56:00Z">
        <w:r w:rsidR="00D82735">
          <w:rPr>
            <w:lang w:val="en-US"/>
          </w:rPr>
          <w:t>ST</w:t>
        </w:r>
      </w:ins>
      <w:del w:id="1071" w:author="Nodder" w:date="2020-09-27T16:56:00Z">
        <w:r w:rsidR="006110CE" w:rsidDel="00D82735">
          <w:rPr>
            <w:lang w:val="en-US"/>
          </w:rPr>
          <w:delText>NB</w:delText>
        </w:r>
      </w:del>
      <w:r w:rsidR="006110CE">
        <w:rPr>
          <w:lang w:val="en-US"/>
        </w:rPr>
        <w:t>M</w:t>
      </w:r>
      <w:r w:rsidR="00991E08">
        <w:rPr>
          <w:lang w:val="en-US"/>
        </w:rPr>
        <w:t xml:space="preserve"> site</w:t>
      </w:r>
      <w:ins w:id="1072" w:author="Nodder" w:date="2020-09-27T16:56:00Z">
        <w:r w:rsidR="00D82735">
          <w:rPr>
            <w:lang w:val="en-US"/>
          </w:rPr>
          <w:t>, which</w:t>
        </w:r>
      </w:ins>
      <w:del w:id="1073" w:author="Nodder" w:date="2020-09-27T16:56:00Z">
        <w:r w:rsidR="006110CE" w:rsidDel="00D82735">
          <w:rPr>
            <w:lang w:val="en-US"/>
          </w:rPr>
          <w:delText xml:space="preserve"> </w:delText>
        </w:r>
        <w:r w:rsidR="00C36591" w:rsidDel="00D82735">
          <w:rPr>
            <w:lang w:val="en-US"/>
          </w:rPr>
          <w:delText>that</w:delText>
        </w:r>
      </w:del>
      <w:r w:rsidR="00C36591">
        <w:rPr>
          <w:lang w:val="en-US"/>
        </w:rPr>
        <w:t xml:space="preserve"> included samples collected during various</w:t>
      </w:r>
      <w:r w:rsidR="006110CE">
        <w:rPr>
          <w:lang w:val="en-US"/>
        </w:rPr>
        <w:t xml:space="preserve"> cruises</w:t>
      </w:r>
      <w:r w:rsidR="0075158A">
        <w:rPr>
          <w:lang w:val="en-US"/>
        </w:rPr>
        <w:t xml:space="preserve"> </w:t>
      </w:r>
      <w:r w:rsidR="00C36591">
        <w:rPr>
          <w:lang w:val="en-US"/>
        </w:rPr>
        <w:t xml:space="preserve">spanning multiple years </w:t>
      </w:r>
      <w:r w:rsidR="0075158A">
        <w:rPr>
          <w:lang w:val="en-US"/>
        </w:rPr>
        <w:t>and seasons</w:t>
      </w:r>
      <w:r w:rsidR="00991E08">
        <w:rPr>
          <w:lang w:val="en-US"/>
        </w:rPr>
        <w:t xml:space="preserve">. </w:t>
      </w:r>
      <w:ins w:id="1074" w:author="Nodder" w:date="2020-09-27T16:56:00Z">
        <w:r w:rsidR="00D82735">
          <w:rPr>
            <w:lang w:val="en-US"/>
          </w:rPr>
          <w:t xml:space="preserve">Protistan species </w:t>
        </w:r>
      </w:ins>
      <w:del w:id="1075" w:author="Nodder" w:date="2020-09-27T16:56:00Z">
        <w:r w:rsidR="00991E08" w:rsidDel="00D82735">
          <w:rPr>
            <w:lang w:val="en-US"/>
          </w:rPr>
          <w:delText xml:space="preserve">The </w:delText>
        </w:r>
      </w:del>
      <w:r w:rsidR="00991E08">
        <w:rPr>
          <w:lang w:val="en-US"/>
        </w:rPr>
        <w:t xml:space="preserve">richness </w:t>
      </w:r>
      <w:del w:id="1076" w:author="Nodder" w:date="2020-09-27T16:56:00Z">
        <w:r w:rsidR="00991E08" w:rsidDel="00D82735">
          <w:rPr>
            <w:lang w:val="en-US"/>
          </w:rPr>
          <w:delText xml:space="preserve">obtained </w:delText>
        </w:r>
      </w:del>
      <w:r w:rsidR="00991E08">
        <w:rPr>
          <w:lang w:val="en-US"/>
        </w:rPr>
        <w:t>during</w:t>
      </w:r>
      <w:r w:rsidR="007A541C">
        <w:rPr>
          <w:lang w:val="en-US"/>
        </w:rPr>
        <w:t xml:space="preserve"> the Spring Bloom II was substantially </w:t>
      </w:r>
      <w:r w:rsidR="00991E08">
        <w:rPr>
          <w:lang w:val="en-US"/>
        </w:rPr>
        <w:t xml:space="preserve">lower </w:t>
      </w:r>
      <w:ins w:id="1077" w:author="Nodder" w:date="2020-09-27T16:56:00Z">
        <w:r w:rsidR="00D82735">
          <w:rPr>
            <w:lang w:val="en-US"/>
          </w:rPr>
          <w:t>than these other STW</w:t>
        </w:r>
      </w:ins>
      <w:ins w:id="1078" w:author="Nodder" w:date="2020-09-27T16:57:00Z">
        <w:r w:rsidR="00D82735">
          <w:rPr>
            <w:lang w:val="en-US"/>
          </w:rPr>
          <w:t xml:space="preserve"> </w:t>
        </w:r>
        <w:r w:rsidR="009F5AE9">
          <w:rPr>
            <w:lang w:val="en-US"/>
          </w:rPr>
          <w:t xml:space="preserve">locations </w:t>
        </w:r>
      </w:ins>
      <w:r w:rsidR="00B35C5D">
        <w:rPr>
          <w:lang w:val="en-US"/>
        </w:rPr>
        <w:t>(Fig</w:t>
      </w:r>
      <w:r w:rsidR="00991E08">
        <w:rPr>
          <w:lang w:val="en-US"/>
        </w:rPr>
        <w:t>.</w:t>
      </w:r>
      <w:r w:rsidR="00B35C5D">
        <w:rPr>
          <w:lang w:val="en-US"/>
        </w:rPr>
        <w:t xml:space="preserve"> </w:t>
      </w:r>
      <w:r w:rsidR="00991E08">
        <w:rPr>
          <w:lang w:val="en-US"/>
        </w:rPr>
        <w:t>3</w:t>
      </w:r>
      <w:r w:rsidR="00B35C5D">
        <w:rPr>
          <w:lang w:val="en-US"/>
        </w:rPr>
        <w:t>)</w:t>
      </w:r>
      <w:r w:rsidR="0075158A">
        <w:rPr>
          <w:lang w:val="en-US"/>
        </w:rPr>
        <w:t xml:space="preserve">. </w:t>
      </w:r>
      <w:r w:rsidR="00991E08">
        <w:rPr>
          <w:lang w:val="en-US"/>
        </w:rPr>
        <w:t xml:space="preserve">In SAW diversity was lower on </w:t>
      </w:r>
      <w:r w:rsidR="00B35C5D">
        <w:rPr>
          <w:lang w:val="en-US"/>
        </w:rPr>
        <w:t xml:space="preserve">Campbell </w:t>
      </w:r>
      <w:ins w:id="1079" w:author="Nodder" w:date="2020-09-27T16:57:00Z">
        <w:r w:rsidR="009F5AE9">
          <w:rPr>
            <w:lang w:val="en-US"/>
          </w:rPr>
          <w:t>P</w:t>
        </w:r>
      </w:ins>
      <w:del w:id="1080" w:author="Nodder" w:date="2020-09-27T16:57:00Z">
        <w:r w:rsidR="00B35C5D" w:rsidDel="009F5AE9">
          <w:rPr>
            <w:lang w:val="en-US"/>
          </w:rPr>
          <w:delText>p</w:delText>
        </w:r>
      </w:del>
      <w:r w:rsidR="00B35C5D">
        <w:rPr>
          <w:lang w:val="en-US"/>
        </w:rPr>
        <w:t xml:space="preserve">lateau </w:t>
      </w:r>
      <w:r w:rsidR="00991E08">
        <w:rPr>
          <w:lang w:val="en-US"/>
        </w:rPr>
        <w:t>compared to more oceanic waters of the SAF and</w:t>
      </w:r>
      <w:r w:rsidR="006110CE">
        <w:rPr>
          <w:lang w:val="en-US"/>
        </w:rPr>
        <w:t xml:space="preserve"> </w:t>
      </w:r>
      <w:r w:rsidR="00991E08">
        <w:rPr>
          <w:lang w:val="en-US"/>
        </w:rPr>
        <w:t xml:space="preserve">the </w:t>
      </w:r>
      <w:del w:id="1081" w:author="Andres Gutierrez Rodriguez [2]" w:date="2021-03-15T11:50:00Z">
        <w:r w:rsidR="00B35C5D" w:rsidDel="00575435">
          <w:rPr>
            <w:lang w:val="en-US"/>
          </w:rPr>
          <w:delText>Bio-</w:delText>
        </w:r>
      </w:del>
      <w:r w:rsidR="00B35C5D">
        <w:rPr>
          <w:lang w:val="en-US"/>
        </w:rPr>
        <w:t>S</w:t>
      </w:r>
      <w:del w:id="1082" w:author="Nodder" w:date="2020-09-27T16:57:00Z">
        <w:r w:rsidR="00B35C5D" w:rsidDel="009F5AE9">
          <w:rPr>
            <w:lang w:val="en-US"/>
          </w:rPr>
          <w:delText>B</w:delText>
        </w:r>
      </w:del>
      <w:ins w:id="1083" w:author="Nodder" w:date="2020-09-27T16:57:00Z">
        <w:r w:rsidR="009F5AE9">
          <w:rPr>
            <w:lang w:val="en-US"/>
          </w:rPr>
          <w:t>A</w:t>
        </w:r>
      </w:ins>
      <w:r w:rsidR="00B35C5D">
        <w:rPr>
          <w:lang w:val="en-US"/>
        </w:rPr>
        <w:t>M</w:t>
      </w:r>
      <w:r w:rsidR="006110CE">
        <w:rPr>
          <w:lang w:val="en-US"/>
        </w:rPr>
        <w:t xml:space="preserve"> </w:t>
      </w:r>
      <w:r w:rsidR="00991E08">
        <w:rPr>
          <w:lang w:val="en-US"/>
        </w:rPr>
        <w:t xml:space="preserve">site </w:t>
      </w:r>
      <w:r w:rsidR="00D069DA">
        <w:rPr>
          <w:lang w:val="en-US"/>
        </w:rPr>
        <w:t>(Fig</w:t>
      </w:r>
      <w:ins w:id="1084" w:author="Andres Gutierrez Rodriguez [2]" w:date="2021-03-15T11:50:00Z">
        <w:r w:rsidR="00575435">
          <w:rPr>
            <w:lang w:val="en-US"/>
          </w:rPr>
          <w:t>.</w:t>
        </w:r>
      </w:ins>
      <w:r w:rsidR="00D069DA">
        <w:rPr>
          <w:lang w:val="en-US"/>
        </w:rPr>
        <w:t xml:space="preserve"> </w:t>
      </w:r>
      <w:r w:rsidR="00991E08">
        <w:rPr>
          <w:lang w:val="en-US"/>
        </w:rPr>
        <w:t>3</w:t>
      </w:r>
      <w:r w:rsidR="00D069DA">
        <w:rPr>
          <w:lang w:val="en-US"/>
        </w:rPr>
        <w:t>)</w:t>
      </w:r>
      <w:r w:rsidR="00B35C5D">
        <w:rPr>
          <w:lang w:val="en-US"/>
        </w:rPr>
        <w:t xml:space="preserve">. </w:t>
      </w:r>
      <w:r w:rsidR="00991E08">
        <w:rPr>
          <w:lang w:val="en-US"/>
        </w:rPr>
        <w:t xml:space="preserve">Within the STF, diversity was </w:t>
      </w:r>
      <w:r w:rsidR="00895A37">
        <w:rPr>
          <w:lang w:val="en-US"/>
        </w:rPr>
        <w:t>also</w:t>
      </w:r>
      <w:r w:rsidR="00991E08">
        <w:rPr>
          <w:lang w:val="en-US"/>
        </w:rPr>
        <w:t xml:space="preserve"> lower in waters flowing north of the C</w:t>
      </w:r>
      <w:ins w:id="1085" w:author="Nodder" w:date="2020-09-27T16:57:00Z">
        <w:r w:rsidR="009F5AE9">
          <w:rPr>
            <w:lang w:val="en-US"/>
          </w:rPr>
          <w:t>ampbell</w:t>
        </w:r>
      </w:ins>
      <w:del w:id="1086" w:author="Nodder" w:date="2020-09-27T16:57:00Z">
        <w:r w:rsidR="00991E08" w:rsidDel="009F5AE9">
          <w:rPr>
            <w:lang w:val="en-US"/>
          </w:rPr>
          <w:delText xml:space="preserve">. </w:delText>
        </w:r>
      </w:del>
      <w:ins w:id="1087" w:author="Nodder" w:date="2020-09-27T16:57:00Z">
        <w:r w:rsidR="009F5AE9">
          <w:rPr>
            <w:lang w:val="en-US"/>
          </w:rPr>
          <w:t xml:space="preserve"> </w:t>
        </w:r>
      </w:ins>
      <w:r w:rsidR="00991E08">
        <w:rPr>
          <w:lang w:val="en-US"/>
        </w:rPr>
        <w:t xml:space="preserve">Plateau than </w:t>
      </w:r>
      <w:del w:id="1088" w:author="Nodder" w:date="2020-09-27T16:57:00Z">
        <w:r w:rsidR="00991E08" w:rsidDel="009F5AE9">
          <w:rPr>
            <w:lang w:val="en-US"/>
          </w:rPr>
          <w:delText>i</w:delText>
        </w:r>
      </w:del>
      <w:ins w:id="1089" w:author="Nodder" w:date="2020-09-27T16:57:00Z">
        <w:r w:rsidR="009F5AE9">
          <w:rPr>
            <w:lang w:val="en-US"/>
          </w:rPr>
          <w:t>o</w:t>
        </w:r>
      </w:ins>
      <w:r w:rsidR="00991E08">
        <w:rPr>
          <w:lang w:val="en-US"/>
        </w:rPr>
        <w:t xml:space="preserve">n the Chatham Rise </w:t>
      </w:r>
      <w:r w:rsidR="00895A37">
        <w:rPr>
          <w:lang w:val="en-US"/>
        </w:rPr>
        <w:t xml:space="preserve">further north (Fig. 3). In this region, </w:t>
      </w:r>
      <w:r w:rsidR="00991E08">
        <w:rPr>
          <w:lang w:val="en-US"/>
        </w:rPr>
        <w:t xml:space="preserve">higher </w:t>
      </w:r>
      <w:r w:rsidR="00895A37">
        <w:rPr>
          <w:lang w:val="en-US"/>
        </w:rPr>
        <w:t xml:space="preserve">diversity </w:t>
      </w:r>
      <w:r w:rsidR="00991E08">
        <w:rPr>
          <w:lang w:val="en-US"/>
        </w:rPr>
        <w:t xml:space="preserve">values </w:t>
      </w:r>
      <w:r w:rsidR="00895A37">
        <w:rPr>
          <w:lang w:val="en-US"/>
        </w:rPr>
        <w:t xml:space="preserve">were </w:t>
      </w:r>
      <w:r w:rsidR="00991E08">
        <w:rPr>
          <w:lang w:val="en-US"/>
        </w:rPr>
        <w:t xml:space="preserve">associated with </w:t>
      </w:r>
      <w:ins w:id="1090" w:author="Andres Gutierrez Rodriguez [2]" w:date="2021-03-15T11:50:00Z">
        <w:r w:rsidR="00575435">
          <w:rPr>
            <w:lang w:val="en-US"/>
          </w:rPr>
          <w:t xml:space="preserve">the </w:t>
        </w:r>
      </w:ins>
      <w:del w:id="1091" w:author="Andres Gutierrez Rodriguez [2]" w:date="2021-03-15T11:50:00Z">
        <w:r w:rsidR="00991E08" w:rsidDel="00575435">
          <w:rPr>
            <w:lang w:val="en-US"/>
          </w:rPr>
          <w:delText>Bio-</w:delText>
        </w:r>
      </w:del>
      <w:r w:rsidR="00991E08">
        <w:rPr>
          <w:lang w:val="en-US"/>
        </w:rPr>
        <w:t xml:space="preserve">STF </w:t>
      </w:r>
      <w:r w:rsidR="00895A37">
        <w:rPr>
          <w:lang w:val="en-US"/>
        </w:rPr>
        <w:t xml:space="preserve">site </w:t>
      </w:r>
      <w:ins w:id="1092" w:author="Andres Gutierrez Rodriguez [2]" w:date="2021-03-15T11:51:00Z">
        <w:r w:rsidR="00575435">
          <w:rPr>
            <w:lang w:val="en-US"/>
          </w:rPr>
          <w:t xml:space="preserve">sampled during the voyages </w:t>
        </w:r>
      </w:ins>
      <w:ins w:id="1093" w:author="Andres Gutierrez Rodriguez [2]" w:date="2021-03-15T11:52:00Z">
        <w:r w:rsidR="00575435">
          <w:rPr>
            <w:lang w:val="en-US"/>
          </w:rPr>
          <w:t xml:space="preserve">visiting the moorings </w:t>
        </w:r>
      </w:ins>
      <w:r w:rsidR="00991E08">
        <w:rPr>
          <w:lang w:val="en-US"/>
        </w:rPr>
        <w:t>possibly reflecting the greater temporal coverage of the Biophysical Mooring program</w:t>
      </w:r>
      <w:ins w:id="1094" w:author="Nodder" w:date="2020-09-27T16:57:00Z">
        <w:r w:rsidR="009F5AE9">
          <w:rPr>
            <w:lang w:val="en-US"/>
          </w:rPr>
          <w:t xml:space="preserve"> </w:t>
        </w:r>
        <w:commentRangeStart w:id="1095"/>
        <w:r w:rsidR="009F5AE9">
          <w:rPr>
            <w:lang w:val="en-US"/>
          </w:rPr>
          <w:t>(200</w:t>
        </w:r>
      </w:ins>
      <w:ins w:id="1096" w:author="Andres Gutierrez Rodriguez [2]" w:date="2021-03-15T11:52:00Z">
        <w:r w:rsidR="00575435">
          <w:rPr>
            <w:lang w:val="en-US"/>
          </w:rPr>
          <w:t>9</w:t>
        </w:r>
      </w:ins>
      <w:ins w:id="1097" w:author="Nodder" w:date="2020-09-27T16:57:00Z">
        <w:del w:id="1098" w:author="Andres Gutierrez Rodriguez [2]" w:date="2021-03-15T11:52:00Z">
          <w:r w:rsidR="009F5AE9" w:rsidDel="00575435">
            <w:rPr>
              <w:lang w:val="en-US"/>
            </w:rPr>
            <w:delText>5</w:delText>
          </w:r>
        </w:del>
        <w:r w:rsidR="009F5AE9">
          <w:rPr>
            <w:lang w:val="en-US"/>
          </w:rPr>
          <w:t>-12</w:t>
        </w:r>
        <w:commentRangeEnd w:id="1095"/>
        <w:r w:rsidR="009F5AE9">
          <w:rPr>
            <w:rStyle w:val="CommentReference"/>
            <w:rFonts w:asciiTheme="minorHAnsi" w:eastAsiaTheme="minorHAnsi" w:hAnsiTheme="minorHAnsi" w:cstheme="minorBidi"/>
            <w:lang w:eastAsia="en-US"/>
          </w:rPr>
          <w:commentReference w:id="1095"/>
        </w:r>
        <w:r w:rsidR="009F5AE9">
          <w:rPr>
            <w:lang w:val="en-US"/>
          </w:rPr>
          <w:t>)</w:t>
        </w:r>
      </w:ins>
      <w:r w:rsidR="00991E08">
        <w:rPr>
          <w:lang w:val="en-US"/>
        </w:rPr>
        <w:t xml:space="preserve"> (Table 1). </w:t>
      </w:r>
    </w:p>
    <w:p w14:paraId="54534F86" w14:textId="4FD1865D" w:rsidR="00374143" w:rsidRDefault="00E10020" w:rsidP="004C7DB7">
      <w:pPr>
        <w:spacing w:after="240" w:line="360" w:lineRule="auto"/>
        <w:ind w:firstLine="284"/>
        <w:jc w:val="both"/>
        <w:rPr>
          <w:lang w:val="en-US"/>
        </w:rPr>
      </w:pPr>
      <w:r>
        <w:rPr>
          <w:lang w:val="en-US"/>
        </w:rPr>
        <w:t>Species d</w:t>
      </w:r>
      <w:r w:rsidR="00287AEA">
        <w:rPr>
          <w:lang w:val="en-US"/>
        </w:rPr>
        <w:t>iversity tended to decrease with latitude</w:t>
      </w:r>
      <w:r w:rsidR="006B19EE">
        <w:rPr>
          <w:lang w:val="en-US"/>
        </w:rPr>
        <w:t xml:space="preserve"> (model I linear regression, </w:t>
      </w:r>
      <w:proofErr w:type="gramStart"/>
      <w:r w:rsidR="006B19EE">
        <w:rPr>
          <w:lang w:val="en-US"/>
        </w:rPr>
        <w:t>F(</w:t>
      </w:r>
      <w:proofErr w:type="gramEnd"/>
      <w:r w:rsidR="006B19EE">
        <w:rPr>
          <w:lang w:val="en-US"/>
        </w:rPr>
        <w:t>1,478) = 72.65, R</w:t>
      </w:r>
      <w:r w:rsidR="006B19EE" w:rsidRPr="00DD4CB8">
        <w:rPr>
          <w:vertAlign w:val="superscript"/>
          <w:lang w:val="en-US"/>
        </w:rPr>
        <w:t>2</w:t>
      </w:r>
      <w:r w:rsidR="006B19EE">
        <w:rPr>
          <w:lang w:val="en-US"/>
        </w:rPr>
        <w:t xml:space="preserve"> = 0.13, p-value &lt; 0.0001, Suppl. Fig. S</w:t>
      </w:r>
      <w:ins w:id="1099" w:author="Andres Gutierrez Rodriguez [2]" w:date="2021-03-15T14:47:00Z">
        <w:r w:rsidR="00C178D8">
          <w:rPr>
            <w:lang w:val="en-US"/>
          </w:rPr>
          <w:t>5</w:t>
        </w:r>
      </w:ins>
      <w:del w:id="1100" w:author="Andres Gutierrez Rodriguez [2]" w:date="2021-03-15T14:47:00Z">
        <w:r w:rsidR="006B19EE" w:rsidDel="00C178D8">
          <w:rPr>
            <w:lang w:val="en-US"/>
          </w:rPr>
          <w:delText>4</w:delText>
        </w:r>
      </w:del>
      <w:del w:id="1101" w:author="Andres Gutierrez Rodriguez [2]" w:date="2021-03-15T13:45:00Z">
        <w:r w:rsidR="003D578B" w:rsidDel="00072C55">
          <w:rPr>
            <w:lang w:val="en-US"/>
          </w:rPr>
          <w:delText>A</w:delText>
        </w:r>
      </w:del>
      <w:r w:rsidR="006B19EE">
        <w:rPr>
          <w:lang w:val="en-US"/>
        </w:rPr>
        <w:t>)</w:t>
      </w:r>
      <w:r w:rsidR="00287AEA">
        <w:rPr>
          <w:lang w:val="en-US"/>
        </w:rPr>
        <w:t xml:space="preserve">, although </w:t>
      </w:r>
      <w:r w:rsidR="006B19EE">
        <w:rPr>
          <w:lang w:val="en-US"/>
        </w:rPr>
        <w:t>differences</w:t>
      </w:r>
      <w:r w:rsidR="00131273">
        <w:rPr>
          <w:lang w:val="en-US"/>
        </w:rPr>
        <w:t xml:space="preserve"> </w:t>
      </w:r>
      <w:r w:rsidR="006B19EE">
        <w:rPr>
          <w:lang w:val="en-US"/>
        </w:rPr>
        <w:t xml:space="preserve">in </w:t>
      </w:r>
      <w:r w:rsidR="00131273">
        <w:rPr>
          <w:lang w:val="en-US"/>
        </w:rPr>
        <w:t xml:space="preserve">mean diversity values </w:t>
      </w:r>
      <w:r w:rsidR="00EC206B">
        <w:rPr>
          <w:lang w:val="en-US"/>
        </w:rPr>
        <w:t xml:space="preserve">were observed </w:t>
      </w:r>
      <w:r w:rsidR="00FD7120">
        <w:rPr>
          <w:lang w:val="en-US"/>
        </w:rPr>
        <w:t>among</w:t>
      </w:r>
      <w:r w:rsidR="00287AEA">
        <w:rPr>
          <w:lang w:val="en-US"/>
        </w:rPr>
        <w:t xml:space="preserve"> </w:t>
      </w:r>
      <w:r w:rsidR="00FD7120">
        <w:rPr>
          <w:lang w:val="en-US"/>
        </w:rPr>
        <w:t xml:space="preserve">water masses and </w:t>
      </w:r>
      <w:r w:rsidR="00287AEA">
        <w:rPr>
          <w:lang w:val="en-US"/>
        </w:rPr>
        <w:t>regions with</w:t>
      </w:r>
      <w:del w:id="1102" w:author="Nodder" w:date="2020-09-27T16:58:00Z">
        <w:r w:rsidR="00287AEA" w:rsidDel="009F5AE9">
          <w:rPr>
            <w:lang w:val="en-US"/>
          </w:rPr>
          <w:delText>in</w:delText>
        </w:r>
      </w:del>
      <w:r w:rsidR="00287AEA">
        <w:rPr>
          <w:lang w:val="en-US"/>
        </w:rPr>
        <w:t xml:space="preserve"> similar latitudes (</w:t>
      </w:r>
      <w:r w:rsidR="00AF5E0C">
        <w:rPr>
          <w:lang w:val="en-US"/>
        </w:rPr>
        <w:t>Suppl. Fig. S</w:t>
      </w:r>
      <w:r w:rsidR="006B19EE">
        <w:rPr>
          <w:lang w:val="en-US"/>
        </w:rPr>
        <w:t>5</w:t>
      </w:r>
      <w:r w:rsidR="00287AEA">
        <w:rPr>
          <w:lang w:val="en-US"/>
        </w:rPr>
        <w:t xml:space="preserve">). </w:t>
      </w:r>
      <w:r w:rsidR="005C2F57">
        <w:rPr>
          <w:lang w:val="en-US"/>
        </w:rPr>
        <w:t xml:space="preserve">Similar </w:t>
      </w:r>
      <w:r w:rsidR="00EC206B">
        <w:rPr>
          <w:lang w:val="en-US"/>
        </w:rPr>
        <w:t>relationship</w:t>
      </w:r>
      <w:ins w:id="1103" w:author="Nodder" w:date="2020-09-27T16:58:00Z">
        <w:r w:rsidR="00EC08FE">
          <w:rPr>
            <w:lang w:val="en-US"/>
          </w:rPr>
          <w:t>s</w:t>
        </w:r>
      </w:ins>
      <w:r w:rsidR="005C2F57">
        <w:rPr>
          <w:lang w:val="en-US"/>
        </w:rPr>
        <w:t xml:space="preserve"> w</w:t>
      </w:r>
      <w:ins w:id="1104" w:author="Nodder" w:date="2020-09-27T16:58:00Z">
        <w:r w:rsidR="00EC08FE">
          <w:rPr>
            <w:lang w:val="en-US"/>
          </w:rPr>
          <w:t>ere</w:t>
        </w:r>
      </w:ins>
      <w:del w:id="1105" w:author="Nodder" w:date="2020-09-27T16:58:00Z">
        <w:r w:rsidR="005C2F57" w:rsidDel="00EC08FE">
          <w:rPr>
            <w:lang w:val="en-US"/>
          </w:rPr>
          <w:delText>as</w:delText>
        </w:r>
      </w:del>
      <w:r w:rsidR="005C2F57">
        <w:rPr>
          <w:lang w:val="en-US"/>
        </w:rPr>
        <w:t xml:space="preserve"> observed between diversity and temperature </w:t>
      </w:r>
      <w:r w:rsidR="002C0D08">
        <w:rPr>
          <w:lang w:val="en-US"/>
        </w:rPr>
        <w:t>(</w:t>
      </w:r>
      <w:r w:rsidR="005E0723">
        <w:rPr>
          <w:lang w:val="en-US"/>
        </w:rPr>
        <w:t xml:space="preserve">model I linear regression, </w:t>
      </w:r>
      <w:proofErr w:type="gramStart"/>
      <w:r w:rsidR="005E0723">
        <w:rPr>
          <w:lang w:val="en-US"/>
        </w:rPr>
        <w:t>F(</w:t>
      </w:r>
      <w:proofErr w:type="gramEnd"/>
      <w:r w:rsidR="005E0723">
        <w:rPr>
          <w:lang w:val="en-US"/>
        </w:rPr>
        <w:t>1,208) = 74.75, R</w:t>
      </w:r>
      <w:r w:rsidR="005E0723" w:rsidRPr="00DD4CB8">
        <w:rPr>
          <w:vertAlign w:val="superscript"/>
          <w:lang w:val="en-US"/>
        </w:rPr>
        <w:t>2</w:t>
      </w:r>
      <w:r w:rsidR="005E0723">
        <w:rPr>
          <w:lang w:val="en-US"/>
        </w:rPr>
        <w:t xml:space="preserve"> = 0.261, p-value &lt; 0.001</w:t>
      </w:r>
      <w:r w:rsidR="003D578B">
        <w:rPr>
          <w:lang w:val="en-US"/>
        </w:rPr>
        <w:t>, Suppl. Fig. S</w:t>
      </w:r>
      <w:ins w:id="1106" w:author="Andres Gutierrez Rodriguez [2]" w:date="2021-03-15T14:47:00Z">
        <w:r w:rsidR="00C178D8">
          <w:rPr>
            <w:lang w:val="en-US"/>
          </w:rPr>
          <w:t>5</w:t>
        </w:r>
      </w:ins>
      <w:del w:id="1107" w:author="Andres Gutierrez Rodriguez [2]" w:date="2021-03-15T14:47:00Z">
        <w:r w:rsidR="003D578B" w:rsidDel="00C178D8">
          <w:rPr>
            <w:lang w:val="en-US"/>
          </w:rPr>
          <w:delText>4</w:delText>
        </w:r>
      </w:del>
      <w:del w:id="1108" w:author="Andres Gutierrez Rodriguez [2]" w:date="2021-03-15T13:45:00Z">
        <w:r w:rsidR="003D578B" w:rsidDel="00072C55">
          <w:rPr>
            <w:lang w:val="en-US"/>
          </w:rPr>
          <w:delText>A</w:delText>
        </w:r>
      </w:del>
      <w:r w:rsidR="005E0723">
        <w:rPr>
          <w:lang w:val="en-US"/>
        </w:rPr>
        <w:t xml:space="preserve">) </w:t>
      </w:r>
      <w:r w:rsidR="005C2F57">
        <w:rPr>
          <w:lang w:val="en-US"/>
        </w:rPr>
        <w:t xml:space="preserve">with regional differences </w:t>
      </w:r>
      <w:r w:rsidR="00EC206B">
        <w:rPr>
          <w:lang w:val="en-US"/>
        </w:rPr>
        <w:t>modulating</w:t>
      </w:r>
      <w:r w:rsidR="005C2F57">
        <w:rPr>
          <w:lang w:val="en-US"/>
        </w:rPr>
        <w:t xml:space="preserve"> this </w:t>
      </w:r>
      <w:r w:rsidR="00EC206B">
        <w:rPr>
          <w:lang w:val="en-US"/>
        </w:rPr>
        <w:t>trend (</w:t>
      </w:r>
      <w:r w:rsidR="00AF5E0C">
        <w:rPr>
          <w:lang w:val="en-US"/>
        </w:rPr>
        <w:t>Suppl</w:t>
      </w:r>
      <w:r w:rsidR="004C7DB7">
        <w:rPr>
          <w:lang w:val="en-US"/>
        </w:rPr>
        <w:t>.</w:t>
      </w:r>
      <w:r w:rsidR="00AF5E0C">
        <w:rPr>
          <w:lang w:val="en-US"/>
        </w:rPr>
        <w:t xml:space="preserve"> Fig S</w:t>
      </w:r>
      <w:ins w:id="1109" w:author="Andres Gutierrez Rodriguez [2]" w:date="2021-03-15T14:47:00Z">
        <w:r w:rsidR="00C178D8">
          <w:rPr>
            <w:lang w:val="en-US"/>
          </w:rPr>
          <w:t>5</w:t>
        </w:r>
      </w:ins>
      <w:del w:id="1110" w:author="Andres Gutierrez Rodriguez [2]" w:date="2021-03-15T13:46:00Z">
        <w:r w:rsidR="003D578B" w:rsidDel="00072C55">
          <w:rPr>
            <w:lang w:val="en-US"/>
          </w:rPr>
          <w:delText>5</w:delText>
        </w:r>
      </w:del>
      <w:r w:rsidR="00EC206B">
        <w:rPr>
          <w:lang w:val="en-US"/>
        </w:rPr>
        <w:t>)</w:t>
      </w:r>
      <w:r w:rsidR="005C2F57">
        <w:rPr>
          <w:lang w:val="en-US"/>
        </w:rPr>
        <w:t>.</w:t>
      </w:r>
      <w:ins w:id="1111" w:author="Andres Gutierrez Rodriguez [2]" w:date="2021-03-15T12:08:00Z">
        <w:r w:rsidR="00F878B3">
          <w:rPr>
            <w:lang w:val="en-US"/>
          </w:rPr>
          <w:t xml:space="preserve"> Within</w:t>
        </w:r>
      </w:ins>
      <w:del w:id="1112" w:author="Andres Gutierrez Rodriguez [2]" w:date="2021-03-15T12:08:00Z">
        <w:r w:rsidR="005C2F57" w:rsidDel="00F878B3">
          <w:rPr>
            <w:lang w:val="en-US"/>
          </w:rPr>
          <w:delText xml:space="preserve"> </w:delText>
        </w:r>
      </w:del>
      <w:ins w:id="1113" w:author="Andres Gutierrez Rodriguez [2]" w:date="2021-03-15T12:06:00Z">
        <w:r w:rsidR="00F878B3">
          <w:rPr>
            <w:lang w:val="en-US"/>
          </w:rPr>
          <w:t xml:space="preserve"> STW for instance, s</w:t>
        </w:r>
      </w:ins>
      <w:del w:id="1114" w:author="Andres Gutierrez Rodriguez [2]" w:date="2021-03-15T12:06:00Z">
        <w:r w:rsidR="007D32D8" w:rsidDel="00F878B3">
          <w:rPr>
            <w:lang w:val="en-US"/>
          </w:rPr>
          <w:delText>S</w:delText>
        </w:r>
      </w:del>
      <w:r w:rsidR="007D32D8">
        <w:rPr>
          <w:lang w:val="en-US"/>
        </w:rPr>
        <w:t xml:space="preserve">pecies richness </w:t>
      </w:r>
      <w:del w:id="1115" w:author="Andres Gutierrez Rodriguez [2]" w:date="2021-03-15T12:09:00Z">
        <w:r w:rsidR="007D32D8" w:rsidDel="00F878B3">
          <w:rPr>
            <w:lang w:val="en-US"/>
          </w:rPr>
          <w:delText>tended to be</w:delText>
        </w:r>
      </w:del>
      <w:ins w:id="1116" w:author="Andres Gutierrez Rodriguez [2]" w:date="2021-03-15T12:09:00Z">
        <w:r w:rsidR="00F878B3">
          <w:rPr>
            <w:lang w:val="en-US"/>
          </w:rPr>
          <w:t>was</w:t>
        </w:r>
      </w:ins>
      <w:r w:rsidR="007D32D8">
        <w:rPr>
          <w:lang w:val="en-US"/>
        </w:rPr>
        <w:t xml:space="preserve"> highe</w:t>
      </w:r>
      <w:ins w:id="1117" w:author="Andres Gutierrez Rodriguez [2]" w:date="2021-03-15T12:09:00Z">
        <w:r w:rsidR="00F878B3">
          <w:rPr>
            <w:lang w:val="en-US"/>
          </w:rPr>
          <w:t xml:space="preserve">r </w:t>
        </w:r>
      </w:ins>
      <w:del w:id="1118" w:author="Andres Gutierrez Rodriguez [2]" w:date="2021-03-15T12:07:00Z">
        <w:r w:rsidR="007D32D8" w:rsidDel="00F878B3">
          <w:rPr>
            <w:lang w:val="en-US"/>
          </w:rPr>
          <w:delText>r</w:delText>
        </w:r>
      </w:del>
      <w:del w:id="1119" w:author="Andres Gutierrez Rodriguez [2]" w:date="2021-03-15T12:09:00Z">
        <w:r w:rsidR="007D32D8" w:rsidDel="00F878B3">
          <w:rPr>
            <w:lang w:val="en-US"/>
          </w:rPr>
          <w:delText xml:space="preserve"> </w:delText>
        </w:r>
      </w:del>
      <w:del w:id="1120" w:author="Nodder" w:date="2020-09-27T16:58:00Z">
        <w:r w:rsidR="00131273" w:rsidDel="00EC08FE">
          <w:rPr>
            <w:lang w:val="en-US"/>
          </w:rPr>
          <w:delText xml:space="preserve">on </w:delText>
        </w:r>
      </w:del>
      <w:r w:rsidR="007D32D8">
        <w:rPr>
          <w:lang w:val="en-US"/>
        </w:rPr>
        <w:t>in</w:t>
      </w:r>
      <w:ins w:id="1121" w:author="Nodder" w:date="2020-09-27T16:58:00Z">
        <w:r w:rsidR="00EC08FE">
          <w:rPr>
            <w:lang w:val="en-US"/>
          </w:rPr>
          <w:t xml:space="preserve"> </w:t>
        </w:r>
        <w:del w:id="1122" w:author="Andres Gutierrez Rodriguez [2]" w:date="2021-03-15T12:02:00Z">
          <w:r w:rsidR="00EC08FE" w:rsidDel="00F878B3">
            <w:rPr>
              <w:lang w:val="en-US"/>
            </w:rPr>
            <w:delText>HNLC SAW</w:delText>
          </w:r>
        </w:del>
      </w:ins>
      <w:ins w:id="1123" w:author="Andres Gutierrez Rodriguez [2]" w:date="2021-03-15T12:04:00Z">
        <w:r w:rsidR="00F878B3">
          <w:rPr>
            <w:lang w:val="en-US"/>
          </w:rPr>
          <w:t xml:space="preserve">oligotrophic </w:t>
        </w:r>
      </w:ins>
      <w:ins w:id="1124" w:author="Nodder" w:date="2020-09-27T16:58:00Z">
        <w:del w:id="1125" w:author="Andres Gutierrez Rodriguez [2]" w:date="2021-03-15T12:07:00Z">
          <w:r w:rsidR="00EC08FE" w:rsidDel="00F878B3">
            <w:rPr>
              <w:lang w:val="en-US"/>
            </w:rPr>
            <w:delText xml:space="preserve"> </w:delText>
          </w:r>
        </w:del>
      </w:ins>
      <w:del w:id="1126" w:author="Andres Gutierrez Rodriguez [2]" w:date="2021-03-15T12:07:00Z">
        <w:r w:rsidR="007D32D8" w:rsidDel="00F878B3">
          <w:rPr>
            <w:lang w:val="en-US"/>
          </w:rPr>
          <w:delText xml:space="preserve"> </w:delText>
        </w:r>
      </w:del>
      <w:del w:id="1127" w:author="Nodder" w:date="2020-09-27T16:58:00Z">
        <w:r w:rsidR="006405AF" w:rsidDel="00EC08FE">
          <w:rPr>
            <w:lang w:val="en-US"/>
          </w:rPr>
          <w:delText>low</w:delText>
        </w:r>
        <w:r w:rsidR="004C7DB7" w:rsidDel="00EC08FE">
          <w:rPr>
            <w:lang w:val="en-US"/>
          </w:rPr>
          <w:delText>-</w:delText>
        </w:r>
        <w:r w:rsidR="006405AF" w:rsidDel="00EC08FE">
          <w:rPr>
            <w:lang w:val="en-US"/>
          </w:rPr>
          <w:delText>chla</w:delText>
        </w:r>
        <w:r w:rsidR="004C7DB7" w:rsidDel="00EC08FE">
          <w:rPr>
            <w:lang w:val="en-US"/>
          </w:rPr>
          <w:delText>,</w:delText>
        </w:r>
        <w:r w:rsidR="006405AF" w:rsidDel="00EC08FE">
          <w:rPr>
            <w:lang w:val="en-US"/>
          </w:rPr>
          <w:delText xml:space="preserve"> </w:delText>
        </w:r>
        <w:r w:rsidR="004C7DB7" w:rsidDel="00EC08FE">
          <w:rPr>
            <w:lang w:val="en-US"/>
          </w:rPr>
          <w:delText>low-</w:delText>
        </w:r>
        <w:r w:rsidR="006405AF" w:rsidDel="00EC08FE">
          <w:rPr>
            <w:lang w:val="en-US"/>
          </w:rPr>
          <w:delText>nitrate</w:delText>
        </w:r>
      </w:del>
      <w:del w:id="1128" w:author="Andres Gutierrez Rodriguez [2]" w:date="2021-03-15T12:03:00Z">
        <w:r w:rsidR="006405AF" w:rsidDel="00F878B3">
          <w:rPr>
            <w:lang w:val="en-US"/>
          </w:rPr>
          <w:delText xml:space="preserve"> </w:delText>
        </w:r>
      </w:del>
      <w:r w:rsidR="006405AF">
        <w:rPr>
          <w:lang w:val="en-US"/>
        </w:rPr>
        <w:t xml:space="preserve">waters and decreased with increasing </w:t>
      </w:r>
      <w:del w:id="1129" w:author="Nodder" w:date="2020-09-27T16:58:00Z">
        <w:r w:rsidR="006405AF" w:rsidDel="00EC08FE">
          <w:rPr>
            <w:lang w:val="en-US"/>
          </w:rPr>
          <w:delText>c</w:delText>
        </w:r>
      </w:del>
      <w:proofErr w:type="spellStart"/>
      <w:ins w:id="1130" w:author="Nodder" w:date="2020-09-27T16:58:00Z">
        <w:r w:rsidR="00EC08FE">
          <w:rPr>
            <w:lang w:val="en-US"/>
          </w:rPr>
          <w:t>C</w:t>
        </w:r>
      </w:ins>
      <w:r w:rsidR="006405AF">
        <w:rPr>
          <w:lang w:val="en-US"/>
        </w:rPr>
        <w:t>hl</w:t>
      </w:r>
      <w:proofErr w:type="spellEnd"/>
      <w:r w:rsidR="006405AF">
        <w:rPr>
          <w:lang w:val="en-US"/>
        </w:rPr>
        <w:t xml:space="preserve"> </w:t>
      </w:r>
      <w:r w:rsidR="006405AF" w:rsidRPr="004C7DB7">
        <w:rPr>
          <w:i/>
          <w:iCs/>
          <w:lang w:val="en-US"/>
        </w:rPr>
        <w:t>a</w:t>
      </w:r>
      <w:r w:rsidR="006405AF">
        <w:rPr>
          <w:lang w:val="en-US"/>
        </w:rPr>
        <w:t xml:space="preserve"> </w:t>
      </w:r>
      <w:del w:id="1131" w:author="Andres Gutierrez Rodriguez [2]" w:date="2021-03-15T12:08:00Z">
        <w:r w:rsidR="006405AF" w:rsidDel="00F878B3">
          <w:rPr>
            <w:lang w:val="en-US"/>
          </w:rPr>
          <w:delText xml:space="preserve">levels </w:delText>
        </w:r>
      </w:del>
      <w:ins w:id="1132" w:author="Andres Gutierrez Rodriguez [2]" w:date="2021-03-15T12:09:00Z">
        <w:r w:rsidR="00F878B3">
          <w:rPr>
            <w:lang w:val="en-US"/>
          </w:rPr>
          <w:t xml:space="preserve">being generally higher </w:t>
        </w:r>
      </w:ins>
      <w:ins w:id="1133" w:author="Andres Gutierrez Rodriguez [2]" w:date="2021-03-15T12:11:00Z">
        <w:r w:rsidR="00E34D20">
          <w:rPr>
            <w:lang w:val="en-US"/>
          </w:rPr>
          <w:t xml:space="preserve">in warmer waters </w:t>
        </w:r>
      </w:ins>
      <w:r w:rsidR="006405AF">
        <w:rPr>
          <w:lang w:val="en-US"/>
        </w:rPr>
        <w:t xml:space="preserve">(Suppl. </w:t>
      </w:r>
      <w:r w:rsidR="003D578B">
        <w:rPr>
          <w:lang w:val="en-US"/>
        </w:rPr>
        <w:t>Fig. S</w:t>
      </w:r>
      <w:ins w:id="1134" w:author="Andres Gutierrez Rodriguez [2]" w:date="2021-03-15T14:47:00Z">
        <w:r w:rsidR="00C178D8">
          <w:rPr>
            <w:lang w:val="en-US"/>
          </w:rPr>
          <w:t>6</w:t>
        </w:r>
      </w:ins>
      <w:del w:id="1135" w:author="Andres Gutierrez Rodriguez [2]" w:date="2021-03-15T13:44:00Z">
        <w:r w:rsidR="003D578B" w:rsidDel="00072C55">
          <w:rPr>
            <w:lang w:val="en-US"/>
          </w:rPr>
          <w:delText>6</w:delText>
        </w:r>
      </w:del>
      <w:r w:rsidR="006405AF">
        <w:rPr>
          <w:lang w:val="en-US"/>
        </w:rPr>
        <w:t>).</w:t>
      </w:r>
      <w:del w:id="1136" w:author="Andres Gutierrez Rodriguez [2]" w:date="2021-03-15T12:11:00Z">
        <w:r w:rsidR="00131273" w:rsidDel="00E34D20">
          <w:rPr>
            <w:lang w:val="en-US"/>
          </w:rPr>
          <w:delText xml:space="preserve"> </w:delText>
        </w:r>
        <w:r w:rsidR="006405AF" w:rsidDel="00E34D20">
          <w:rPr>
            <w:lang w:val="en-US"/>
          </w:rPr>
          <w:delText xml:space="preserve">Oligotrophic </w:delText>
        </w:r>
      </w:del>
      <w:ins w:id="1137" w:author="Nodder" w:date="2020-09-27T16:58:00Z">
        <w:del w:id="1138" w:author="Andres Gutierrez Rodriguez [2]" w:date="2021-03-15T12:11:00Z">
          <w:r w:rsidR="00EC08FE" w:rsidDel="00E34D20">
            <w:rPr>
              <w:lang w:val="en-US"/>
            </w:rPr>
            <w:delText xml:space="preserve">STW </w:delText>
          </w:r>
        </w:del>
      </w:ins>
      <w:del w:id="1139" w:author="Andres Gutierrez Rodriguez [2]" w:date="2021-03-15T12:11:00Z">
        <w:r w:rsidR="006405AF" w:rsidDel="00E34D20">
          <w:rPr>
            <w:lang w:val="en-US"/>
          </w:rPr>
          <w:delText>waters covered</w:delText>
        </w:r>
        <w:r w:rsidR="00131273" w:rsidDel="00E34D20">
          <w:rPr>
            <w:lang w:val="en-US"/>
          </w:rPr>
          <w:delText xml:space="preserve"> the entire range of richness and diversity with higher values associated with warmer waters</w:delText>
        </w:r>
        <w:r w:rsidR="006405AF" w:rsidDel="00E34D20">
          <w:rPr>
            <w:lang w:val="en-US"/>
          </w:rPr>
          <w:delText xml:space="preserve"> (</w:delText>
        </w:r>
        <w:r w:rsidR="003D578B" w:rsidDel="00E34D20">
          <w:rPr>
            <w:lang w:val="en-US"/>
          </w:rPr>
          <w:delText>Suppl. Fig. S6</w:delText>
        </w:r>
        <w:r w:rsidR="006405AF" w:rsidDel="00E34D20">
          <w:rPr>
            <w:lang w:val="en-US"/>
          </w:rPr>
          <w:delText>)</w:delText>
        </w:r>
        <w:r w:rsidR="00131273" w:rsidDel="00E34D20">
          <w:rPr>
            <w:lang w:val="en-US"/>
          </w:rPr>
          <w:delText>.</w:delText>
        </w:r>
      </w:del>
      <w:r w:rsidR="00131273">
        <w:rPr>
          <w:lang w:val="en-US"/>
        </w:rPr>
        <w:t xml:space="preserve"> </w:t>
      </w:r>
      <w:r w:rsidR="004C7DB7">
        <w:rPr>
          <w:lang w:val="en-US"/>
        </w:rPr>
        <w:t xml:space="preserve"> </w:t>
      </w:r>
      <w:del w:id="1140" w:author="Nodder" w:date="2020-09-27T16:59:00Z">
        <w:r w:rsidR="004C7DB7" w:rsidDel="00684BC5">
          <w:rPr>
            <w:lang w:val="en-US"/>
          </w:rPr>
          <w:delText>Richness in s</w:delText>
        </w:r>
      </w:del>
      <w:ins w:id="1141" w:author="Nodder" w:date="2020-09-27T16:59:00Z">
        <w:r w:rsidR="00684BC5">
          <w:rPr>
            <w:lang w:val="en-US"/>
          </w:rPr>
          <w:t>S</w:t>
        </w:r>
      </w:ins>
      <w:r w:rsidR="004C7DB7">
        <w:rPr>
          <w:lang w:val="en-US"/>
        </w:rPr>
        <w:t xml:space="preserve">amples from the STF presented lower richness compared to SAW and STW across the entire range of </w:t>
      </w:r>
      <w:del w:id="1142" w:author="Nodder" w:date="2020-09-27T16:59:00Z">
        <w:r w:rsidR="000F0DE5" w:rsidDel="00684BC5">
          <w:rPr>
            <w:lang w:val="en-US"/>
          </w:rPr>
          <w:delText>c</w:delText>
        </w:r>
      </w:del>
      <w:proofErr w:type="spellStart"/>
      <w:ins w:id="1143" w:author="Nodder" w:date="2020-09-27T16:59:00Z">
        <w:r w:rsidR="00684BC5">
          <w:rPr>
            <w:lang w:val="en-US"/>
          </w:rPr>
          <w:t>C</w:t>
        </w:r>
      </w:ins>
      <w:r w:rsidR="000F0DE5">
        <w:rPr>
          <w:lang w:val="en-US"/>
        </w:rPr>
        <w:t>hl</w:t>
      </w:r>
      <w:proofErr w:type="spellEnd"/>
      <w:r w:rsidR="000F0DE5">
        <w:rPr>
          <w:lang w:val="en-US"/>
        </w:rPr>
        <w:t xml:space="preserve"> </w:t>
      </w:r>
      <w:r w:rsidR="000F0DE5" w:rsidRPr="004C7DB7">
        <w:rPr>
          <w:i/>
          <w:iCs/>
          <w:lang w:val="en-US"/>
        </w:rPr>
        <w:t>a</w:t>
      </w:r>
      <w:r w:rsidR="000F0DE5">
        <w:rPr>
          <w:lang w:val="en-US"/>
        </w:rPr>
        <w:t xml:space="preserve"> and nitrate </w:t>
      </w:r>
      <w:ins w:id="1144" w:author="Nodder" w:date="2020-09-27T16:59:00Z">
        <w:r w:rsidR="00684BC5">
          <w:rPr>
            <w:lang w:val="en-US"/>
          </w:rPr>
          <w:t>concentrations</w:t>
        </w:r>
      </w:ins>
      <w:del w:id="1145" w:author="Nodder" w:date="2020-09-27T16:59:00Z">
        <w:r w:rsidR="000F0DE5" w:rsidDel="00684BC5">
          <w:rPr>
            <w:lang w:val="en-US"/>
          </w:rPr>
          <w:delText>levels</w:delText>
        </w:r>
      </w:del>
      <w:r w:rsidR="004C7DB7">
        <w:rPr>
          <w:lang w:val="en-US"/>
        </w:rPr>
        <w:t xml:space="preserve"> (Suppl. Fig. S</w:t>
      </w:r>
      <w:ins w:id="1146" w:author="Andres Gutierrez Rodriguez [2]" w:date="2021-03-15T14:47:00Z">
        <w:r w:rsidR="00C178D8">
          <w:rPr>
            <w:lang w:val="en-US"/>
          </w:rPr>
          <w:t>6</w:t>
        </w:r>
      </w:ins>
      <w:del w:id="1147" w:author="Andres Gutierrez Rodriguez [2]" w:date="2021-03-15T14:47:00Z">
        <w:r w:rsidR="004C7DB7" w:rsidDel="00C178D8">
          <w:rPr>
            <w:lang w:val="en-US"/>
          </w:rPr>
          <w:delText>5</w:delText>
        </w:r>
      </w:del>
      <w:del w:id="1148" w:author="Andres Gutierrez Rodriguez [2]" w:date="2021-03-15T13:46:00Z">
        <w:r w:rsidR="000F0DE5" w:rsidDel="00072C55">
          <w:rPr>
            <w:lang w:val="en-US"/>
          </w:rPr>
          <w:delText xml:space="preserve"> and S7</w:delText>
        </w:r>
      </w:del>
      <w:r w:rsidR="004C7DB7">
        <w:rPr>
          <w:lang w:val="en-US"/>
        </w:rPr>
        <w:t>).</w:t>
      </w:r>
    </w:p>
    <w:p w14:paraId="762E5B29" w14:textId="75642C72" w:rsidR="00A739D3" w:rsidRDefault="00DE5EE0" w:rsidP="00E72137">
      <w:pPr>
        <w:spacing w:after="120" w:line="360" w:lineRule="auto"/>
        <w:ind w:firstLine="284"/>
        <w:jc w:val="both"/>
        <w:rPr>
          <w:u w:val="single"/>
          <w:lang w:val="en-US"/>
        </w:rPr>
      </w:pPr>
      <w:commentRangeStart w:id="1149"/>
      <w:r>
        <w:rPr>
          <w:u w:val="single"/>
          <w:lang w:val="en-US"/>
        </w:rPr>
        <w:t>3.</w:t>
      </w:r>
      <w:ins w:id="1150" w:author="Andres Gutierrez Rodriguez" w:date="2021-03-10T14:24:00Z">
        <w:r w:rsidR="00B12275">
          <w:rPr>
            <w:u w:val="single"/>
            <w:lang w:val="en-US"/>
          </w:rPr>
          <w:t>5</w:t>
        </w:r>
      </w:ins>
      <w:del w:id="1151" w:author="Andres Gutierrez Rodriguez" w:date="2021-03-10T14:24:00Z">
        <w:r w:rsidDel="00B12275">
          <w:rPr>
            <w:u w:val="single"/>
            <w:lang w:val="en-US"/>
          </w:rPr>
          <w:delText>4</w:delText>
        </w:r>
      </w:del>
      <w:r>
        <w:rPr>
          <w:u w:val="single"/>
          <w:lang w:val="en-US"/>
        </w:rPr>
        <w:t xml:space="preserve">. </w:t>
      </w:r>
      <w:r w:rsidR="001342C6" w:rsidRPr="001342C6">
        <w:rPr>
          <w:u w:val="single"/>
          <w:lang w:val="en-US"/>
        </w:rPr>
        <w:t>Beta-diversity of</w:t>
      </w:r>
      <w:r w:rsidR="001075D6" w:rsidRPr="001342C6">
        <w:rPr>
          <w:u w:val="single"/>
          <w:lang w:val="en-US"/>
        </w:rPr>
        <w:t xml:space="preserve"> </w:t>
      </w:r>
      <w:r w:rsidR="001342C6" w:rsidRPr="001342C6">
        <w:rPr>
          <w:u w:val="single"/>
          <w:lang w:val="en-US"/>
        </w:rPr>
        <w:t xml:space="preserve">protist </w:t>
      </w:r>
      <w:r w:rsidR="001075D6" w:rsidRPr="001342C6">
        <w:rPr>
          <w:u w:val="single"/>
          <w:lang w:val="en-US"/>
        </w:rPr>
        <w:t xml:space="preserve">communities </w:t>
      </w:r>
      <w:r w:rsidR="001342C6" w:rsidRPr="001342C6">
        <w:rPr>
          <w:u w:val="single"/>
          <w:lang w:val="en-US"/>
        </w:rPr>
        <w:t>(</w:t>
      </w:r>
      <w:proofErr w:type="spellStart"/>
      <w:r w:rsidR="001075D6" w:rsidRPr="001342C6">
        <w:rPr>
          <w:u w:val="single"/>
          <w:lang w:val="en-US"/>
        </w:rPr>
        <w:t>nMDS</w:t>
      </w:r>
      <w:proofErr w:type="spellEnd"/>
      <w:r w:rsidR="00E72137">
        <w:rPr>
          <w:u w:val="single"/>
          <w:lang w:val="en-US"/>
        </w:rPr>
        <w:t>, ADONIS statistical comparison</w:t>
      </w:r>
      <w:r w:rsidR="001342C6" w:rsidRPr="001342C6">
        <w:rPr>
          <w:u w:val="single"/>
          <w:lang w:val="en-US"/>
        </w:rPr>
        <w:t>)</w:t>
      </w:r>
      <w:r w:rsidR="00A739D3">
        <w:rPr>
          <w:u w:val="single"/>
          <w:lang w:val="en-US"/>
        </w:rPr>
        <w:t xml:space="preserve"> </w:t>
      </w:r>
      <w:commentRangeEnd w:id="1149"/>
      <w:r w:rsidR="00BE1FD8">
        <w:rPr>
          <w:rStyle w:val="CommentReference"/>
          <w:rFonts w:asciiTheme="minorHAnsi" w:eastAsiaTheme="minorHAnsi" w:hAnsiTheme="minorHAnsi" w:cstheme="minorBidi"/>
          <w:lang w:eastAsia="en-US"/>
        </w:rPr>
        <w:commentReference w:id="1149"/>
      </w:r>
    </w:p>
    <w:p w14:paraId="725C7BEC" w14:textId="6E474EF6" w:rsidR="001342C6" w:rsidRPr="001342C6" w:rsidRDefault="00A739D3" w:rsidP="00E72137">
      <w:pPr>
        <w:spacing w:after="120" w:line="360" w:lineRule="auto"/>
        <w:ind w:firstLine="284"/>
        <w:jc w:val="both"/>
        <w:rPr>
          <w:u w:val="single"/>
          <w:lang w:val="en-US"/>
        </w:rPr>
      </w:pPr>
      <w:r w:rsidRPr="00A739D3">
        <w:rPr>
          <w:highlight w:val="yellow"/>
          <w:u w:val="single"/>
          <w:lang w:val="en-US"/>
        </w:rPr>
        <w:t xml:space="preserve">Pending to run Redundancy </w:t>
      </w:r>
      <w:r w:rsidR="00BF59DF">
        <w:rPr>
          <w:highlight w:val="yellow"/>
          <w:u w:val="single"/>
          <w:lang w:val="en-US"/>
        </w:rPr>
        <w:t xml:space="preserve">or </w:t>
      </w:r>
      <w:proofErr w:type="spellStart"/>
      <w:r w:rsidR="00BF59DF">
        <w:rPr>
          <w:highlight w:val="yellow"/>
          <w:u w:val="single"/>
          <w:lang w:val="en-US"/>
        </w:rPr>
        <w:t>Correspondance</w:t>
      </w:r>
      <w:proofErr w:type="spellEnd"/>
      <w:r w:rsidR="00BF59DF">
        <w:rPr>
          <w:highlight w:val="yellow"/>
          <w:u w:val="single"/>
          <w:lang w:val="en-US"/>
        </w:rPr>
        <w:t xml:space="preserve"> </w:t>
      </w:r>
      <w:r w:rsidRPr="00A739D3">
        <w:rPr>
          <w:highlight w:val="yellow"/>
          <w:u w:val="single"/>
          <w:lang w:val="en-US"/>
        </w:rPr>
        <w:t>Analysis</w:t>
      </w:r>
    </w:p>
    <w:p w14:paraId="1A174804" w14:textId="08469785" w:rsidR="00E72137" w:rsidRDefault="006B1A7F" w:rsidP="00C178D8">
      <w:pPr>
        <w:spacing w:after="120" w:line="360" w:lineRule="auto"/>
        <w:ind w:firstLine="284"/>
        <w:jc w:val="both"/>
        <w:rPr>
          <w:lang w:val="en-US"/>
        </w:rPr>
      </w:pPr>
      <w:r>
        <w:rPr>
          <w:lang w:val="en-US"/>
        </w:rPr>
        <w:lastRenderedPageBreak/>
        <w:t>To explore the similarity between protistan communities we performed n</w:t>
      </w:r>
      <w:r w:rsidR="001342C6">
        <w:rPr>
          <w:lang w:val="en-US"/>
        </w:rPr>
        <w:t xml:space="preserve">on-scaling multidimensional analysis </w:t>
      </w:r>
      <w:r>
        <w:rPr>
          <w:lang w:val="en-US"/>
        </w:rPr>
        <w:t>using Bray-Curtis distances</w:t>
      </w:r>
      <w:r w:rsidR="009A015E">
        <w:rPr>
          <w:lang w:val="en-US"/>
        </w:rPr>
        <w:t xml:space="preserve">. </w:t>
      </w:r>
      <w:r w:rsidR="00C9042C">
        <w:rPr>
          <w:lang w:val="en-US"/>
        </w:rPr>
        <w:t xml:space="preserve">A first analysis with all samples </w:t>
      </w:r>
      <w:r w:rsidR="00F54EBF">
        <w:rPr>
          <w:lang w:val="en-US"/>
        </w:rPr>
        <w:t>yielded two main clusters corresponding to samples from the euphotic and aphotic zone</w:t>
      </w:r>
      <w:r w:rsidR="000678CF">
        <w:rPr>
          <w:lang w:val="en-US"/>
        </w:rPr>
        <w:t xml:space="preserve">. </w:t>
      </w:r>
      <w:r w:rsidR="009A015E">
        <w:rPr>
          <w:lang w:val="en-US"/>
        </w:rPr>
        <w:t xml:space="preserve">(Stress = 0.14) (Suppl. </w:t>
      </w:r>
      <w:r w:rsidR="00DE5EE0">
        <w:rPr>
          <w:lang w:val="en-US"/>
        </w:rPr>
        <w:t>Fig.</w:t>
      </w:r>
      <w:r w:rsidR="003C0CAE">
        <w:rPr>
          <w:lang w:val="en-US"/>
        </w:rPr>
        <w:t xml:space="preserve"> S8</w:t>
      </w:r>
      <w:r w:rsidR="009A015E">
        <w:rPr>
          <w:lang w:val="en-US"/>
        </w:rPr>
        <w:t xml:space="preserve">). A second </w:t>
      </w:r>
      <w:r w:rsidR="000678CF">
        <w:rPr>
          <w:lang w:val="en-US"/>
        </w:rPr>
        <w:t xml:space="preserve">analysis </w:t>
      </w:r>
      <w:r w:rsidR="009A015E">
        <w:rPr>
          <w:lang w:val="en-US"/>
        </w:rPr>
        <w:t>focused on the euphotic zone (n</w:t>
      </w:r>
      <w:ins w:id="1152" w:author="Nodder" w:date="2020-09-27T16:59:00Z">
        <w:r w:rsidR="00C537B8">
          <w:rPr>
            <w:lang w:val="en-US"/>
          </w:rPr>
          <w:t xml:space="preserve"> </w:t>
        </w:r>
      </w:ins>
      <w:r w:rsidR="009A015E">
        <w:rPr>
          <w:lang w:val="en-US"/>
        </w:rPr>
        <w:t>=</w:t>
      </w:r>
      <w:ins w:id="1153" w:author="Nodder" w:date="2020-09-27T16:59:00Z">
        <w:r w:rsidR="00C537B8">
          <w:rPr>
            <w:lang w:val="en-US"/>
          </w:rPr>
          <w:t xml:space="preserve"> </w:t>
        </w:r>
      </w:ins>
      <w:r w:rsidR="009A015E">
        <w:rPr>
          <w:lang w:val="en-US"/>
        </w:rPr>
        <w:t>210</w:t>
      </w:r>
      <w:r w:rsidR="00BB7987">
        <w:rPr>
          <w:lang w:val="en-US"/>
        </w:rPr>
        <w:t xml:space="preserve"> samples</w:t>
      </w:r>
      <w:r w:rsidR="009A015E">
        <w:rPr>
          <w:lang w:val="en-US"/>
        </w:rPr>
        <w:t xml:space="preserve">) </w:t>
      </w:r>
      <w:r w:rsidR="006B2DEB">
        <w:rPr>
          <w:lang w:val="en-US"/>
        </w:rPr>
        <w:t xml:space="preserve">separated samples in groups corresponding to </w:t>
      </w:r>
      <w:r w:rsidR="00BB7987">
        <w:rPr>
          <w:lang w:val="en-US"/>
        </w:rPr>
        <w:t>different</w:t>
      </w:r>
      <w:r>
        <w:rPr>
          <w:lang w:val="en-US"/>
        </w:rPr>
        <w:t xml:space="preserve"> water mass</w:t>
      </w:r>
      <w:r w:rsidR="00BB7987">
        <w:rPr>
          <w:lang w:val="en-US"/>
        </w:rPr>
        <w:t>es</w:t>
      </w:r>
      <w:r>
        <w:rPr>
          <w:lang w:val="en-US"/>
        </w:rPr>
        <w:t xml:space="preserve"> (</w:t>
      </w:r>
      <w:r w:rsidR="00674534">
        <w:rPr>
          <w:lang w:val="en-US"/>
        </w:rPr>
        <w:t>Stress = 0.17</w:t>
      </w:r>
      <w:r>
        <w:rPr>
          <w:lang w:val="en-US"/>
        </w:rPr>
        <w:t>)</w:t>
      </w:r>
      <w:r w:rsidR="00674534">
        <w:rPr>
          <w:lang w:val="en-US"/>
        </w:rPr>
        <w:t xml:space="preserve"> although certain overlap </w:t>
      </w:r>
      <w:r w:rsidR="00BB7987">
        <w:rPr>
          <w:lang w:val="en-US"/>
        </w:rPr>
        <w:t>a</w:t>
      </w:r>
      <w:r w:rsidR="00645E29">
        <w:rPr>
          <w:lang w:val="en-US"/>
        </w:rPr>
        <w:t>lso occur</w:t>
      </w:r>
      <w:r w:rsidR="00DE5EE0">
        <w:rPr>
          <w:lang w:val="en-US"/>
        </w:rPr>
        <w:t>red</w:t>
      </w:r>
      <w:r w:rsidR="00EA1A4F">
        <w:rPr>
          <w:lang w:val="en-US"/>
        </w:rPr>
        <w:t xml:space="preserve">, </w:t>
      </w:r>
      <w:r w:rsidR="00674534">
        <w:rPr>
          <w:lang w:val="en-US"/>
        </w:rPr>
        <w:t xml:space="preserve">particularly </w:t>
      </w:r>
      <w:del w:id="1154" w:author="Andres Gutierrez Rodriguez [2]" w:date="2021-03-15T14:53:00Z">
        <w:r w:rsidR="00EA1A4F" w:rsidDel="00C178D8">
          <w:rPr>
            <w:lang w:val="en-US"/>
          </w:rPr>
          <w:delText xml:space="preserve">among </w:delText>
        </w:r>
      </w:del>
      <w:ins w:id="1155" w:author="Andres Gutierrez Rodriguez [2]" w:date="2021-03-15T14:53:00Z">
        <w:r w:rsidR="00C178D8">
          <w:rPr>
            <w:lang w:val="en-US"/>
          </w:rPr>
          <w:t>between some</w:t>
        </w:r>
        <w:r w:rsidR="00C178D8">
          <w:rPr>
            <w:lang w:val="en-US"/>
          </w:rPr>
          <w:t xml:space="preserve"> </w:t>
        </w:r>
      </w:ins>
      <w:r w:rsidR="00FF77C7">
        <w:rPr>
          <w:lang w:val="en-US"/>
        </w:rPr>
        <w:t>samples from</w:t>
      </w:r>
      <w:r w:rsidR="00EA1A4F">
        <w:rPr>
          <w:lang w:val="en-US"/>
        </w:rPr>
        <w:t xml:space="preserve"> the</w:t>
      </w:r>
      <w:r w:rsidR="00674534">
        <w:rPr>
          <w:lang w:val="en-US"/>
        </w:rPr>
        <w:t xml:space="preserve"> STF</w:t>
      </w:r>
      <w:ins w:id="1156" w:author="Andres Gutierrez Rodriguez [2]" w:date="2021-03-15T14:53:00Z">
        <w:r w:rsidR="00C178D8">
          <w:rPr>
            <w:lang w:val="en-US"/>
          </w:rPr>
          <w:t xml:space="preserve"> and SAW</w:t>
        </w:r>
      </w:ins>
      <w:r w:rsidR="00674534">
        <w:rPr>
          <w:lang w:val="en-US"/>
        </w:rPr>
        <w:t xml:space="preserve"> (Fig</w:t>
      </w:r>
      <w:r w:rsidR="00DE5EE0">
        <w:rPr>
          <w:lang w:val="en-US"/>
        </w:rPr>
        <w:t>.</w:t>
      </w:r>
      <w:r w:rsidR="00674534">
        <w:rPr>
          <w:lang w:val="en-US"/>
        </w:rPr>
        <w:t xml:space="preserve"> </w:t>
      </w:r>
      <w:r w:rsidR="003C0CAE">
        <w:rPr>
          <w:lang w:val="en-US"/>
        </w:rPr>
        <w:t>4</w:t>
      </w:r>
      <w:r w:rsidR="00674534">
        <w:rPr>
          <w:lang w:val="en-US"/>
        </w:rPr>
        <w:t>).</w:t>
      </w:r>
      <w:r>
        <w:rPr>
          <w:lang w:val="en-US"/>
        </w:rPr>
        <w:t xml:space="preserve"> </w:t>
      </w:r>
      <w:r w:rsidR="00197BD4">
        <w:rPr>
          <w:lang w:val="en-US"/>
        </w:rPr>
        <w:t xml:space="preserve">Samples from different regions tended to cluster separately as well, with the differences in the strength of this clustering between regions reflecting the spatial and temporal coverage. </w:t>
      </w:r>
      <w:ins w:id="1157" w:author="Andres Gutierrez Rodriguez [2]" w:date="2021-03-15T14:54:00Z">
        <w:r w:rsidR="00C178D8" w:rsidRPr="00C178D8">
          <w:rPr>
            <w:highlight w:val="yellow"/>
            <w:lang w:val="en-US"/>
            <w:rPrChange w:id="1158" w:author="Andres Gutierrez Rodriguez [2]" w:date="2021-03-15T14:55:00Z">
              <w:rPr>
                <w:lang w:val="en-US"/>
              </w:rPr>
            </w:rPrChange>
          </w:rPr>
          <w:t>DISCUSSION – [</w:t>
        </w:r>
      </w:ins>
      <w:r w:rsidR="00197BD4" w:rsidRPr="00C178D8">
        <w:rPr>
          <w:highlight w:val="yellow"/>
          <w:lang w:val="en-US"/>
          <w:rPrChange w:id="1159" w:author="Andres Gutierrez Rodriguez [2]" w:date="2021-03-15T14:55:00Z">
            <w:rPr>
              <w:lang w:val="en-US"/>
            </w:rPr>
          </w:rPrChange>
        </w:rPr>
        <w:t>The relatively looser clustering of samples within each site of the Biophysical Moorings Time-Series (Bio-</w:t>
      </w:r>
      <w:del w:id="1160" w:author="Andres Gutierrez Rodriguez [2]" w:date="2021-03-15T14:53:00Z">
        <w:r w:rsidR="00197BD4" w:rsidRPr="00C178D8" w:rsidDel="00C178D8">
          <w:rPr>
            <w:highlight w:val="yellow"/>
            <w:lang w:val="en-US"/>
            <w:rPrChange w:id="1161" w:author="Andres Gutierrez Rodriguez [2]" w:date="2021-03-15T14:55:00Z">
              <w:rPr>
                <w:lang w:val="en-US"/>
              </w:rPr>
            </w:rPrChange>
          </w:rPr>
          <w:delText>NBM</w:delText>
        </w:r>
      </w:del>
      <w:ins w:id="1162" w:author="Andres Gutierrez Rodriguez [2]" w:date="2021-03-15T14:53:00Z">
        <w:r w:rsidR="00C178D8" w:rsidRPr="00C178D8">
          <w:rPr>
            <w:highlight w:val="yellow"/>
            <w:lang w:val="en-US"/>
            <w:rPrChange w:id="1163" w:author="Andres Gutierrez Rodriguez [2]" w:date="2021-03-15T14:55:00Z">
              <w:rPr>
                <w:lang w:val="en-US"/>
              </w:rPr>
            </w:rPrChange>
          </w:rPr>
          <w:t>STM</w:t>
        </w:r>
      </w:ins>
      <w:r w:rsidR="00197BD4" w:rsidRPr="00C178D8">
        <w:rPr>
          <w:highlight w:val="yellow"/>
          <w:lang w:val="en-US"/>
          <w:rPrChange w:id="1164" w:author="Andres Gutierrez Rodriguez [2]" w:date="2021-03-15T14:55:00Z">
            <w:rPr>
              <w:lang w:val="en-US"/>
            </w:rPr>
          </w:rPrChange>
        </w:rPr>
        <w:t>, Bio-STF and Bio-</w:t>
      </w:r>
      <w:del w:id="1165" w:author="Andres Gutierrez Rodriguez [2]" w:date="2021-03-15T14:53:00Z">
        <w:r w:rsidR="00197BD4" w:rsidRPr="00C178D8" w:rsidDel="00C178D8">
          <w:rPr>
            <w:highlight w:val="yellow"/>
            <w:lang w:val="en-US"/>
            <w:rPrChange w:id="1166" w:author="Andres Gutierrez Rodriguez [2]" w:date="2021-03-15T14:55:00Z">
              <w:rPr>
                <w:lang w:val="en-US"/>
              </w:rPr>
            </w:rPrChange>
          </w:rPr>
          <w:delText>SBM</w:delText>
        </w:r>
      </w:del>
      <w:ins w:id="1167" w:author="Andres Gutierrez Rodriguez [2]" w:date="2021-03-15T14:53:00Z">
        <w:r w:rsidR="00C178D8" w:rsidRPr="00C178D8">
          <w:rPr>
            <w:highlight w:val="yellow"/>
            <w:lang w:val="en-US"/>
            <w:rPrChange w:id="1168" w:author="Andres Gutierrez Rodriguez [2]" w:date="2021-03-15T14:55:00Z">
              <w:rPr>
                <w:lang w:val="en-US"/>
              </w:rPr>
            </w:rPrChange>
          </w:rPr>
          <w:t>SAM</w:t>
        </w:r>
      </w:ins>
      <w:r w:rsidR="00197BD4" w:rsidRPr="00C178D8">
        <w:rPr>
          <w:highlight w:val="yellow"/>
          <w:lang w:val="en-US"/>
          <w:rPrChange w:id="1169" w:author="Andres Gutierrez Rodriguez [2]" w:date="2021-03-15T14:55:00Z">
            <w:rPr>
              <w:lang w:val="en-US"/>
            </w:rPr>
          </w:rPrChange>
        </w:rPr>
        <w:t xml:space="preserve">) reflected the </w:t>
      </w:r>
      <w:r w:rsidR="00EA1A4F" w:rsidRPr="00C178D8">
        <w:rPr>
          <w:highlight w:val="yellow"/>
          <w:lang w:val="en-US"/>
          <w:rPrChange w:id="1170" w:author="Andres Gutierrez Rodriguez [2]" w:date="2021-03-15T14:55:00Z">
            <w:rPr>
              <w:lang w:val="en-US"/>
            </w:rPr>
          </w:rPrChange>
        </w:rPr>
        <w:t>multiple</w:t>
      </w:r>
      <w:r w:rsidR="00197BD4" w:rsidRPr="00C178D8">
        <w:rPr>
          <w:highlight w:val="yellow"/>
          <w:lang w:val="en-US"/>
          <w:rPrChange w:id="1171" w:author="Andres Gutierrez Rodriguez [2]" w:date="2021-03-15T14:55:00Z">
            <w:rPr>
              <w:lang w:val="en-US"/>
            </w:rPr>
          </w:rPrChange>
        </w:rPr>
        <w:t xml:space="preserve"> season/years </w:t>
      </w:r>
      <w:r w:rsidR="00EA1A4F" w:rsidRPr="00C178D8">
        <w:rPr>
          <w:highlight w:val="yellow"/>
          <w:lang w:val="en-US"/>
          <w:rPrChange w:id="1172" w:author="Andres Gutierrez Rodriguez [2]" w:date="2021-03-15T14:55:00Z">
            <w:rPr>
              <w:lang w:val="en-US"/>
            </w:rPr>
          </w:rPrChange>
        </w:rPr>
        <w:t>span of</w:t>
      </w:r>
      <w:r w:rsidR="00197BD4" w:rsidRPr="00C178D8">
        <w:rPr>
          <w:highlight w:val="yellow"/>
          <w:lang w:val="en-US"/>
          <w:rPrChange w:id="1173" w:author="Andres Gutierrez Rodriguez [2]" w:date="2021-03-15T14:55:00Z">
            <w:rPr>
              <w:lang w:val="en-US"/>
            </w:rPr>
          </w:rPrChange>
        </w:rPr>
        <w:t xml:space="preserve"> th</w:t>
      </w:r>
      <w:r w:rsidR="00EA1A4F" w:rsidRPr="00C178D8">
        <w:rPr>
          <w:highlight w:val="yellow"/>
          <w:lang w:val="en-US"/>
          <w:rPrChange w:id="1174" w:author="Andres Gutierrez Rodriguez [2]" w:date="2021-03-15T14:55:00Z">
            <w:rPr>
              <w:lang w:val="en-US"/>
            </w:rPr>
          </w:rPrChange>
        </w:rPr>
        <w:t>is program</w:t>
      </w:r>
      <w:r w:rsidR="00197BD4" w:rsidRPr="00C178D8">
        <w:rPr>
          <w:highlight w:val="yellow"/>
          <w:lang w:val="en-US"/>
          <w:rPrChange w:id="1175" w:author="Andres Gutierrez Rodriguez [2]" w:date="2021-03-15T14:55:00Z">
            <w:rPr>
              <w:lang w:val="en-US"/>
            </w:rPr>
          </w:rPrChange>
        </w:rPr>
        <w:t xml:space="preserve">. </w:t>
      </w:r>
      <w:r w:rsidR="00674534" w:rsidRPr="00C178D8">
        <w:rPr>
          <w:highlight w:val="yellow"/>
          <w:lang w:val="en-US"/>
          <w:rPrChange w:id="1176" w:author="Andres Gutierrez Rodriguez [2]" w:date="2021-03-15T14:55:00Z">
            <w:rPr>
              <w:lang w:val="en-US"/>
            </w:rPr>
          </w:rPrChange>
        </w:rPr>
        <w:t xml:space="preserve">Samples from the Spring Bloom II </w:t>
      </w:r>
      <w:r w:rsidR="00EA1A4F" w:rsidRPr="00C178D8">
        <w:rPr>
          <w:highlight w:val="yellow"/>
          <w:lang w:val="en-US"/>
          <w:rPrChange w:id="1177" w:author="Andres Gutierrez Rodriguez [2]" w:date="2021-03-15T14:55:00Z">
            <w:rPr>
              <w:lang w:val="en-US"/>
            </w:rPr>
          </w:rPrChange>
        </w:rPr>
        <w:t xml:space="preserve">voyage </w:t>
      </w:r>
      <w:r w:rsidR="00674534" w:rsidRPr="00C178D8">
        <w:rPr>
          <w:highlight w:val="yellow"/>
          <w:lang w:val="en-US"/>
          <w:rPrChange w:id="1178" w:author="Andres Gutierrez Rodriguez [2]" w:date="2021-03-15T14:55:00Z">
            <w:rPr>
              <w:lang w:val="en-US"/>
            </w:rPr>
          </w:rPrChange>
        </w:rPr>
        <w:t xml:space="preserve">were tightly clustered in a way consistent with the </w:t>
      </w:r>
      <w:proofErr w:type="spellStart"/>
      <w:r w:rsidR="00674534" w:rsidRPr="00C178D8">
        <w:rPr>
          <w:highlight w:val="yellow"/>
          <w:lang w:val="en-US"/>
          <w:rPrChange w:id="1179" w:author="Andres Gutierrez Rodriguez [2]" w:date="2021-03-15T14:55:00Z">
            <w:rPr>
              <w:lang w:val="en-US"/>
            </w:rPr>
          </w:rPrChange>
        </w:rPr>
        <w:t>Lagrangian</w:t>
      </w:r>
      <w:proofErr w:type="spellEnd"/>
      <w:r w:rsidR="00674534" w:rsidRPr="00C178D8">
        <w:rPr>
          <w:highlight w:val="yellow"/>
          <w:lang w:val="en-US"/>
          <w:rPrChange w:id="1180" w:author="Andres Gutierrez Rodriguez [2]" w:date="2021-03-15T14:55:00Z">
            <w:rPr>
              <w:lang w:val="en-US"/>
            </w:rPr>
          </w:rPrChange>
        </w:rPr>
        <w:t xml:space="preserve"> </w:t>
      </w:r>
      <w:r w:rsidR="00EA1A4F" w:rsidRPr="00C178D8">
        <w:rPr>
          <w:highlight w:val="yellow"/>
          <w:lang w:val="en-US"/>
          <w:rPrChange w:id="1181" w:author="Andres Gutierrez Rodriguez [2]" w:date="2021-03-15T14:55:00Z">
            <w:rPr>
              <w:lang w:val="en-US"/>
            </w:rPr>
          </w:rPrChange>
        </w:rPr>
        <w:t xml:space="preserve">sampling </w:t>
      </w:r>
      <w:r w:rsidR="00674534" w:rsidRPr="00C178D8">
        <w:rPr>
          <w:highlight w:val="yellow"/>
          <w:lang w:val="en-US"/>
          <w:rPrChange w:id="1182" w:author="Andres Gutierrez Rodriguez [2]" w:date="2021-03-15T14:55:00Z">
            <w:rPr>
              <w:lang w:val="en-US"/>
            </w:rPr>
          </w:rPrChange>
        </w:rPr>
        <w:t xml:space="preserve">strategy </w:t>
      </w:r>
      <w:r w:rsidR="00EA1A4F" w:rsidRPr="00C178D8">
        <w:rPr>
          <w:highlight w:val="yellow"/>
          <w:lang w:val="en-US"/>
          <w:rPrChange w:id="1183" w:author="Andres Gutierrez Rodriguez [2]" w:date="2021-03-15T14:55:00Z">
            <w:rPr>
              <w:lang w:val="en-US"/>
            </w:rPr>
          </w:rPrChange>
        </w:rPr>
        <w:t xml:space="preserve">adopted in this voyage </w:t>
      </w:r>
      <w:r w:rsidR="005D717B" w:rsidRPr="00C178D8">
        <w:rPr>
          <w:highlight w:val="yellow"/>
          <w:lang w:val="en-US"/>
          <w:rPrChange w:id="1184" w:author="Andres Gutierrez Rodriguez [2]" w:date="2021-03-15T14:55:00Z">
            <w:rPr>
              <w:lang w:val="en-US"/>
            </w:rPr>
          </w:rPrChange>
        </w:rPr>
        <w:t>(</w:t>
      </w:r>
      <w:r w:rsidR="00674534" w:rsidRPr="00C178D8">
        <w:rPr>
          <w:highlight w:val="yellow"/>
          <w:lang w:val="en-US"/>
          <w:rPrChange w:id="1185" w:author="Andres Gutierrez Rodriguez [2]" w:date="2021-03-15T14:55:00Z">
            <w:rPr>
              <w:lang w:val="en-US"/>
            </w:rPr>
          </w:rPrChange>
        </w:rPr>
        <w:t xml:space="preserve">and the limited compositional changes observed during the 20-days that the </w:t>
      </w:r>
      <w:r w:rsidR="005D717B" w:rsidRPr="00C178D8">
        <w:rPr>
          <w:highlight w:val="yellow"/>
          <w:lang w:val="en-US"/>
          <w:rPrChange w:id="1186" w:author="Andres Gutierrez Rodriguez [2]" w:date="2021-03-15T14:55:00Z">
            <w:rPr>
              <w:lang w:val="en-US"/>
            </w:rPr>
          </w:rPrChange>
        </w:rPr>
        <w:t xml:space="preserve">subtropical </w:t>
      </w:r>
      <w:r w:rsidR="00674534" w:rsidRPr="00C178D8">
        <w:rPr>
          <w:highlight w:val="yellow"/>
          <w:lang w:val="en-US"/>
          <w:rPrChange w:id="1187" w:author="Andres Gutierrez Rodriguez [2]" w:date="2021-03-15T14:55:00Z">
            <w:rPr>
              <w:lang w:val="en-US"/>
            </w:rPr>
          </w:rPrChange>
        </w:rPr>
        <w:t>bloom was tracked</w:t>
      </w:r>
      <w:r w:rsidR="005D717B" w:rsidRPr="00C178D8">
        <w:rPr>
          <w:highlight w:val="yellow"/>
          <w:lang w:val="en-US"/>
          <w:rPrChange w:id="1188" w:author="Andres Gutierrez Rodriguez [2]" w:date="2021-03-15T14:55:00Z">
            <w:rPr>
              <w:lang w:val="en-US"/>
            </w:rPr>
          </w:rPrChange>
        </w:rPr>
        <w:t xml:space="preserve">) while </w:t>
      </w:r>
      <w:r w:rsidR="00EA1A4F" w:rsidRPr="00C178D8">
        <w:rPr>
          <w:highlight w:val="yellow"/>
          <w:lang w:val="en-US"/>
          <w:rPrChange w:id="1189" w:author="Andres Gutierrez Rodriguez [2]" w:date="2021-03-15T14:55:00Z">
            <w:rPr>
              <w:lang w:val="en-US"/>
            </w:rPr>
          </w:rPrChange>
        </w:rPr>
        <w:t>samples from</w:t>
      </w:r>
      <w:r w:rsidR="005D717B" w:rsidRPr="00C178D8">
        <w:rPr>
          <w:highlight w:val="yellow"/>
          <w:lang w:val="en-US"/>
          <w:rPrChange w:id="1190" w:author="Andres Gutierrez Rodriguez [2]" w:date="2021-03-15T14:55:00Z">
            <w:rPr>
              <w:lang w:val="en-US"/>
            </w:rPr>
          </w:rPrChange>
        </w:rPr>
        <w:t xml:space="preserve"> the Cross-Shelf </w:t>
      </w:r>
      <w:r w:rsidR="00EA1A4F" w:rsidRPr="00C178D8">
        <w:rPr>
          <w:highlight w:val="yellow"/>
          <w:lang w:val="en-US"/>
          <w:rPrChange w:id="1191" w:author="Andres Gutierrez Rodriguez [2]" w:date="2021-03-15T14:55:00Z">
            <w:rPr>
              <w:lang w:val="en-US"/>
            </w:rPr>
          </w:rPrChange>
        </w:rPr>
        <w:t xml:space="preserve">voyage </w:t>
      </w:r>
      <w:r w:rsidR="005D717B" w:rsidRPr="00C178D8">
        <w:rPr>
          <w:highlight w:val="yellow"/>
          <w:lang w:val="en-US"/>
          <w:rPrChange w:id="1192" w:author="Andres Gutierrez Rodriguez [2]" w:date="2021-03-15T14:55:00Z">
            <w:rPr>
              <w:lang w:val="en-US"/>
            </w:rPr>
          </w:rPrChange>
        </w:rPr>
        <w:t>cluster more loosely reflecting the more diverse environments (coastal shelf, slope and oceanic waters) and communities surveyed during this voyage</w:t>
      </w:r>
      <w:r w:rsidR="00674534" w:rsidRPr="00C178D8">
        <w:rPr>
          <w:highlight w:val="yellow"/>
          <w:lang w:val="en-US"/>
          <w:rPrChange w:id="1193" w:author="Andres Gutierrez Rodriguez [2]" w:date="2021-03-15T14:55:00Z">
            <w:rPr>
              <w:lang w:val="en-US"/>
            </w:rPr>
          </w:rPrChange>
        </w:rPr>
        <w:t>.</w:t>
      </w:r>
      <w:del w:id="1194" w:author="Andres Gutierrez Rodriguez [2]" w:date="2021-03-15T14:54:00Z">
        <w:r w:rsidR="00937763" w:rsidRPr="00C178D8" w:rsidDel="00C178D8">
          <w:rPr>
            <w:highlight w:val="yellow"/>
            <w:lang w:val="en-US"/>
            <w:rPrChange w:id="1195" w:author="Andres Gutierrez Rodriguez [2]" w:date="2021-03-15T14:55:00Z">
              <w:rPr>
                <w:lang w:val="en-US"/>
              </w:rPr>
            </w:rPrChange>
          </w:rPr>
          <w:delText xml:space="preserve"> </w:delText>
        </w:r>
      </w:del>
      <w:ins w:id="1196" w:author="Andres Gutierrez Rodriguez [2]" w:date="2021-03-15T14:54:00Z">
        <w:r w:rsidR="00C178D8" w:rsidRPr="00C178D8">
          <w:rPr>
            <w:highlight w:val="yellow"/>
            <w:lang w:val="en-US"/>
            <w:rPrChange w:id="1197" w:author="Andres Gutierrez Rodriguez [2]" w:date="2021-03-15T14:55:00Z">
              <w:rPr>
                <w:lang w:val="en-US"/>
              </w:rPr>
            </w:rPrChange>
          </w:rPr>
          <w:t>]</w:t>
        </w:r>
      </w:ins>
    </w:p>
    <w:p w14:paraId="25897C93" w14:textId="46C4E905" w:rsidR="000A792F" w:rsidRDefault="00937763" w:rsidP="000A792F">
      <w:pPr>
        <w:spacing w:after="120" w:line="360" w:lineRule="auto"/>
        <w:ind w:firstLine="284"/>
        <w:jc w:val="both"/>
        <w:rPr>
          <w:lang w:val="en-US"/>
        </w:rPr>
      </w:pPr>
      <w:r>
        <w:rPr>
          <w:lang w:val="en-US"/>
        </w:rPr>
        <w:t xml:space="preserve">To investigate the influence of different oceanographic drivers in the </w:t>
      </w:r>
      <w:proofErr w:type="spellStart"/>
      <w:r>
        <w:rPr>
          <w:lang w:val="en-US"/>
        </w:rPr>
        <w:t>nMDS</w:t>
      </w:r>
      <w:proofErr w:type="spellEnd"/>
      <w:r>
        <w:rPr>
          <w:lang w:val="en-US"/>
        </w:rPr>
        <w:t xml:space="preserve"> clustering we performed </w:t>
      </w:r>
      <w:r w:rsidR="00027F77">
        <w:rPr>
          <w:lang w:val="en-US"/>
        </w:rPr>
        <w:t>two</w:t>
      </w:r>
      <w:r>
        <w:rPr>
          <w:lang w:val="en-US"/>
        </w:rPr>
        <w:t xml:space="preserve"> PERMANOVA</w:t>
      </w:r>
      <w:r w:rsidR="00674534">
        <w:rPr>
          <w:lang w:val="en-US"/>
        </w:rPr>
        <w:t xml:space="preserve"> </w:t>
      </w:r>
      <w:r>
        <w:rPr>
          <w:lang w:val="en-US"/>
        </w:rPr>
        <w:t xml:space="preserve">analysis </w:t>
      </w:r>
      <w:r w:rsidR="00027F77">
        <w:rPr>
          <w:lang w:val="en-US"/>
        </w:rPr>
        <w:t xml:space="preserve">one </w:t>
      </w:r>
      <w:r>
        <w:rPr>
          <w:lang w:val="en-US"/>
        </w:rPr>
        <w:t>with several physical (T, Sal), chemical (</w:t>
      </w:r>
      <w:r w:rsidR="00A739D3">
        <w:rPr>
          <w:lang w:val="en-US"/>
        </w:rPr>
        <w:t xml:space="preserve">NO3 concentration - </w:t>
      </w:r>
      <w:r w:rsidR="00027F77">
        <w:rPr>
          <w:lang w:val="en-US"/>
        </w:rPr>
        <w:t xml:space="preserve">euphotic zone median </w:t>
      </w:r>
      <w:r>
        <w:rPr>
          <w:lang w:val="en-US"/>
        </w:rPr>
        <w:t>NO3) and biological (</w:t>
      </w:r>
      <w:proofErr w:type="spellStart"/>
      <w:r>
        <w:rPr>
          <w:lang w:val="en-US"/>
        </w:rPr>
        <w:t>Chla</w:t>
      </w:r>
      <w:proofErr w:type="spellEnd"/>
      <w:r w:rsidR="00EA1A4F">
        <w:rPr>
          <w:lang w:val="en-US"/>
        </w:rPr>
        <w:t xml:space="preserve"> concentration - water-column median</w:t>
      </w:r>
      <w:r>
        <w:rPr>
          <w:lang w:val="en-US"/>
        </w:rPr>
        <w:t xml:space="preserve">) continuous variables, and </w:t>
      </w:r>
      <w:r w:rsidR="00027F77">
        <w:rPr>
          <w:lang w:val="en-US"/>
        </w:rPr>
        <w:t xml:space="preserve">a second one with </w:t>
      </w:r>
      <w:r>
        <w:rPr>
          <w:lang w:val="en-US"/>
        </w:rPr>
        <w:t xml:space="preserve">water mass and region categorical variables that </w:t>
      </w:r>
      <w:r w:rsidR="00EB02F4">
        <w:rPr>
          <w:lang w:val="en-US"/>
        </w:rPr>
        <w:t xml:space="preserve">to a large extent integrates these oceanographic properties. </w:t>
      </w:r>
      <w:r w:rsidR="00027F77">
        <w:rPr>
          <w:lang w:val="en-US"/>
        </w:rPr>
        <w:t xml:space="preserve">In the first analysis, salinity explained </w:t>
      </w:r>
      <w:ins w:id="1198" w:author="Andres Gutierrez Rodriguez [2]" w:date="2021-03-15T16:43:00Z">
        <w:r w:rsidR="003C1514">
          <w:rPr>
            <w:lang w:val="en-US"/>
          </w:rPr>
          <w:t>21</w:t>
        </w:r>
      </w:ins>
      <w:del w:id="1199" w:author="Andres Gutierrez Rodriguez [2]" w:date="2021-03-15T16:43:00Z">
        <w:r w:rsidR="00027F77" w:rsidDel="003C1514">
          <w:rPr>
            <w:lang w:val="en-US"/>
          </w:rPr>
          <w:delText>12</w:delText>
        </w:r>
      </w:del>
      <w:r w:rsidR="00027F77">
        <w:rPr>
          <w:lang w:val="en-US"/>
        </w:rPr>
        <w:t>% of the variability (</w:t>
      </w:r>
      <w:proofErr w:type="spellStart"/>
      <w:proofErr w:type="gramStart"/>
      <w:r w:rsidR="00027F77">
        <w:rPr>
          <w:lang w:val="en-US"/>
        </w:rPr>
        <w:t>F.Model</w:t>
      </w:r>
      <w:proofErr w:type="spellEnd"/>
      <w:proofErr w:type="gramEnd"/>
      <w:r w:rsidR="00027F77">
        <w:rPr>
          <w:lang w:val="en-US"/>
        </w:rPr>
        <w:t xml:space="preserve"> = 3</w:t>
      </w:r>
      <w:ins w:id="1200" w:author="Andres Gutierrez Rodriguez [2]" w:date="2021-03-15T16:44:00Z">
        <w:r w:rsidR="003C1514">
          <w:rPr>
            <w:lang w:val="en-US"/>
          </w:rPr>
          <w:t>1</w:t>
        </w:r>
      </w:ins>
      <w:del w:id="1201" w:author="Andres Gutierrez Rodriguez [2]" w:date="2021-03-15T16:44:00Z">
        <w:r w:rsidR="00027F77" w:rsidDel="003C1514">
          <w:rPr>
            <w:lang w:val="en-US"/>
          </w:rPr>
          <w:delText>3</w:delText>
        </w:r>
      </w:del>
      <w:r w:rsidR="00027F77">
        <w:rPr>
          <w:lang w:val="en-US"/>
        </w:rPr>
        <w:t>.</w:t>
      </w:r>
      <w:ins w:id="1202" w:author="Andres Gutierrez Rodriguez [2]" w:date="2021-03-15T16:44:00Z">
        <w:r w:rsidR="003C1514">
          <w:rPr>
            <w:lang w:val="en-US"/>
          </w:rPr>
          <w:t>4</w:t>
        </w:r>
      </w:ins>
      <w:del w:id="1203" w:author="Andres Gutierrez Rodriguez [2]" w:date="2021-03-15T16:44:00Z">
        <w:r w:rsidR="00027F77" w:rsidDel="003C1514">
          <w:rPr>
            <w:lang w:val="en-US"/>
          </w:rPr>
          <w:delText>6</w:delText>
        </w:r>
      </w:del>
      <w:r w:rsidR="00027F77">
        <w:rPr>
          <w:lang w:val="en-US"/>
        </w:rPr>
        <w:t>, P&lt;0.0</w:t>
      </w:r>
      <w:r w:rsidR="00505D42">
        <w:rPr>
          <w:lang w:val="en-US"/>
        </w:rPr>
        <w:t>0</w:t>
      </w:r>
      <w:r w:rsidR="00027F77">
        <w:rPr>
          <w:lang w:val="en-US"/>
        </w:rPr>
        <w:t>1) followed by temperature (</w:t>
      </w:r>
      <w:ins w:id="1204" w:author="Andres Gutierrez Rodriguez [2]" w:date="2021-03-15T16:44:00Z">
        <w:r w:rsidR="003C1514">
          <w:rPr>
            <w:lang w:val="en-US"/>
          </w:rPr>
          <w:t>6.4</w:t>
        </w:r>
      </w:ins>
      <w:del w:id="1205" w:author="Andres Gutierrez Rodriguez [2]" w:date="2021-03-15T16:44:00Z">
        <w:r w:rsidR="00027F77" w:rsidDel="003C1514">
          <w:rPr>
            <w:lang w:val="en-US"/>
          </w:rPr>
          <w:delText>7</w:delText>
        </w:r>
      </w:del>
      <w:r w:rsidR="00027F77">
        <w:rPr>
          <w:lang w:val="en-US"/>
        </w:rPr>
        <w:t xml:space="preserve">%, </w:t>
      </w:r>
      <w:proofErr w:type="spellStart"/>
      <w:r w:rsidR="00027F77">
        <w:rPr>
          <w:lang w:val="en-US"/>
        </w:rPr>
        <w:t>F.Model</w:t>
      </w:r>
      <w:proofErr w:type="spellEnd"/>
      <w:r w:rsidR="00027F77">
        <w:rPr>
          <w:lang w:val="en-US"/>
        </w:rPr>
        <w:t xml:space="preserve"> = </w:t>
      </w:r>
      <w:ins w:id="1206" w:author="Andres Gutierrez Rodriguez [2]" w:date="2021-03-15T16:44:00Z">
        <w:r w:rsidR="003C1514">
          <w:rPr>
            <w:lang w:val="en-US"/>
          </w:rPr>
          <w:t>9.5</w:t>
        </w:r>
      </w:ins>
      <w:del w:id="1207" w:author="Andres Gutierrez Rodriguez [2]" w:date="2021-03-15T16:44:00Z">
        <w:r w:rsidR="00027F77" w:rsidDel="003C1514">
          <w:rPr>
            <w:lang w:val="en-US"/>
          </w:rPr>
          <w:delText>19.8</w:delText>
        </w:r>
      </w:del>
      <w:r w:rsidR="00027F77">
        <w:rPr>
          <w:lang w:val="en-US"/>
        </w:rPr>
        <w:t>, P&lt;0.0</w:t>
      </w:r>
      <w:r w:rsidR="00505D42">
        <w:rPr>
          <w:lang w:val="en-US"/>
        </w:rPr>
        <w:t>0</w:t>
      </w:r>
      <w:r w:rsidR="00027F77">
        <w:rPr>
          <w:lang w:val="en-US"/>
        </w:rPr>
        <w:t xml:space="preserve">1) while </w:t>
      </w:r>
      <w:ins w:id="1208" w:author="Andres Gutierrez Rodriguez [2]" w:date="2021-03-15T14:55:00Z">
        <w:r w:rsidR="005D55E3">
          <w:rPr>
            <w:lang w:val="en-US"/>
          </w:rPr>
          <w:t xml:space="preserve">the </w:t>
        </w:r>
      </w:ins>
      <w:r w:rsidR="00027F77">
        <w:rPr>
          <w:lang w:val="en-US"/>
        </w:rPr>
        <w:t xml:space="preserve">nitrate and </w:t>
      </w:r>
      <w:proofErr w:type="spellStart"/>
      <w:r w:rsidR="00027F77">
        <w:rPr>
          <w:lang w:val="en-US"/>
        </w:rPr>
        <w:t>chla</w:t>
      </w:r>
      <w:proofErr w:type="spellEnd"/>
      <w:r w:rsidR="00027F77">
        <w:rPr>
          <w:lang w:val="en-US"/>
        </w:rPr>
        <w:t xml:space="preserve"> median </w:t>
      </w:r>
      <w:del w:id="1209" w:author="Andres Gutierrez Rodriguez [2]" w:date="2021-03-15T14:56:00Z">
        <w:r w:rsidR="00027F77" w:rsidDel="005D55E3">
          <w:rPr>
            <w:lang w:val="en-US"/>
          </w:rPr>
          <w:delText xml:space="preserve">water-column </w:delText>
        </w:r>
      </w:del>
      <w:r w:rsidR="00027F77">
        <w:rPr>
          <w:lang w:val="en-US"/>
        </w:rPr>
        <w:t xml:space="preserve">concentration </w:t>
      </w:r>
      <w:ins w:id="1210" w:author="Andres Gutierrez Rodriguez [2]" w:date="2021-03-15T14:56:00Z">
        <w:r w:rsidR="005D55E3">
          <w:rPr>
            <w:lang w:val="en-US"/>
          </w:rPr>
          <w:t xml:space="preserve">in the water column </w:t>
        </w:r>
      </w:ins>
      <w:r w:rsidR="00505D42">
        <w:rPr>
          <w:lang w:val="en-US"/>
        </w:rPr>
        <w:t>were also significant</w:t>
      </w:r>
      <w:ins w:id="1211" w:author="Andres Gutierrez Rodriguez [2]" w:date="2021-03-15T14:56:00Z">
        <w:r w:rsidR="005D55E3">
          <w:rPr>
            <w:lang w:val="en-US"/>
          </w:rPr>
          <w:t>,</w:t>
        </w:r>
      </w:ins>
      <w:r w:rsidR="00505D42">
        <w:rPr>
          <w:lang w:val="en-US"/>
        </w:rPr>
        <w:t xml:space="preserve"> but </w:t>
      </w:r>
      <w:r w:rsidR="00027F77">
        <w:rPr>
          <w:lang w:val="en-US"/>
        </w:rPr>
        <w:t xml:space="preserve">explained </w:t>
      </w:r>
      <w:r w:rsidR="00505D42">
        <w:rPr>
          <w:lang w:val="en-US"/>
        </w:rPr>
        <w:t xml:space="preserve">only 4% and 2% of the variability. </w:t>
      </w:r>
      <w:proofErr w:type="gramStart"/>
      <w:r w:rsidR="00505D42">
        <w:rPr>
          <w:lang w:val="en-US"/>
        </w:rPr>
        <w:t>Overall</w:t>
      </w:r>
      <w:proofErr w:type="gramEnd"/>
      <w:r w:rsidR="00505D42">
        <w:rPr>
          <w:lang w:val="en-US"/>
        </w:rPr>
        <w:t xml:space="preserve"> this set of parameters left </w:t>
      </w:r>
      <w:del w:id="1212" w:author="Andres Gutierrez Rodriguez [2]" w:date="2021-03-15T16:45:00Z">
        <w:r w:rsidR="00505D42" w:rsidDel="003C1514">
          <w:rPr>
            <w:lang w:val="en-US"/>
          </w:rPr>
          <w:delText>3/4</w:delText>
        </w:r>
        <w:r w:rsidR="00505D42" w:rsidRPr="00505D42" w:rsidDel="003C1514">
          <w:rPr>
            <w:vertAlign w:val="superscript"/>
            <w:lang w:val="en-US"/>
          </w:rPr>
          <w:delText>th</w:delText>
        </w:r>
      </w:del>
      <w:ins w:id="1213" w:author="Andres Gutierrez Rodriguez [2]" w:date="2021-03-15T16:45:00Z">
        <w:r w:rsidR="003C1514">
          <w:rPr>
            <w:lang w:val="en-US"/>
          </w:rPr>
          <w:t>65%</w:t>
        </w:r>
      </w:ins>
      <w:r w:rsidR="00505D42">
        <w:rPr>
          <w:lang w:val="en-US"/>
        </w:rPr>
        <w:t xml:space="preserve"> of the variability unexplained. The second PERMANOVA analysis showed that </w:t>
      </w:r>
      <w:r w:rsidR="00864E3A">
        <w:rPr>
          <w:lang w:val="en-US"/>
        </w:rPr>
        <w:t xml:space="preserve">while the </w:t>
      </w:r>
      <w:r w:rsidR="00505D42">
        <w:rPr>
          <w:lang w:val="en-US"/>
        </w:rPr>
        <w:t xml:space="preserve">water mass explained </w:t>
      </w:r>
      <w:del w:id="1214" w:author="Andres Gutierrez Rodriguez [2]" w:date="2021-03-15T16:47:00Z">
        <w:r w:rsidR="00505D42" w:rsidDel="003C1514">
          <w:rPr>
            <w:lang w:val="en-US"/>
          </w:rPr>
          <w:delText>14</w:delText>
        </w:r>
      </w:del>
      <w:ins w:id="1215" w:author="Andres Gutierrez Rodriguez [2]" w:date="2021-03-15T16:47:00Z">
        <w:r w:rsidR="003C1514">
          <w:rPr>
            <w:lang w:val="en-US"/>
          </w:rPr>
          <w:t>22</w:t>
        </w:r>
      </w:ins>
      <w:r w:rsidR="00505D42">
        <w:rPr>
          <w:lang w:val="en-US"/>
        </w:rPr>
        <w:t>% of the variability (F.</w:t>
      </w:r>
      <w:r w:rsidR="00B4112E">
        <w:rPr>
          <w:lang w:val="en-US"/>
        </w:rPr>
        <w:t xml:space="preserve"> </w:t>
      </w:r>
      <w:r w:rsidR="00505D42">
        <w:rPr>
          <w:lang w:val="en-US"/>
        </w:rPr>
        <w:t>Model = 2</w:t>
      </w:r>
      <w:ins w:id="1216" w:author="Andres Gutierrez Rodriguez [2]" w:date="2021-03-15T16:47:00Z">
        <w:r w:rsidR="003C1514">
          <w:rPr>
            <w:lang w:val="en-US"/>
          </w:rPr>
          <w:t>1</w:t>
        </w:r>
      </w:ins>
      <w:del w:id="1217" w:author="Andres Gutierrez Rodriguez [2]" w:date="2021-03-15T16:47:00Z">
        <w:r w:rsidR="00505D42" w:rsidDel="003C1514">
          <w:rPr>
            <w:lang w:val="en-US"/>
          </w:rPr>
          <w:delText>7</w:delText>
        </w:r>
      </w:del>
      <w:r w:rsidR="00505D42">
        <w:rPr>
          <w:lang w:val="en-US"/>
        </w:rPr>
        <w:t>.0, P&lt;0.001) – similar to that explained by salinity –</w:t>
      </w:r>
      <w:r w:rsidR="00864E3A">
        <w:rPr>
          <w:lang w:val="en-US"/>
        </w:rPr>
        <w:t xml:space="preserve"> the</w:t>
      </w:r>
      <w:r w:rsidR="00505D42">
        <w:rPr>
          <w:lang w:val="en-US"/>
        </w:rPr>
        <w:t xml:space="preserve"> area/region explained </w:t>
      </w:r>
      <w:r w:rsidR="00864E3A">
        <w:rPr>
          <w:lang w:val="en-US"/>
        </w:rPr>
        <w:t xml:space="preserve">an additional </w:t>
      </w:r>
      <w:ins w:id="1218" w:author="Andres Gutierrez Rodriguez [2]" w:date="2021-03-15T16:48:00Z">
        <w:r w:rsidR="003C1514">
          <w:rPr>
            <w:lang w:val="en-US"/>
          </w:rPr>
          <w:t>1</w:t>
        </w:r>
      </w:ins>
      <w:del w:id="1219" w:author="Andres Gutierrez Rodriguez [2]" w:date="2021-03-15T16:48:00Z">
        <w:r w:rsidR="00505D42" w:rsidDel="003C1514">
          <w:rPr>
            <w:lang w:val="en-US"/>
          </w:rPr>
          <w:delText>2</w:delText>
        </w:r>
      </w:del>
      <w:r w:rsidR="00505D42">
        <w:rPr>
          <w:lang w:val="en-US"/>
        </w:rPr>
        <w:t>7% of the variability (</w:t>
      </w:r>
      <w:proofErr w:type="spellStart"/>
      <w:proofErr w:type="gramStart"/>
      <w:r w:rsidR="00505D42">
        <w:rPr>
          <w:lang w:val="en-US"/>
        </w:rPr>
        <w:t>F.Model</w:t>
      </w:r>
      <w:proofErr w:type="spellEnd"/>
      <w:proofErr w:type="gramEnd"/>
      <w:r w:rsidR="00505D42">
        <w:rPr>
          <w:lang w:val="en-US"/>
        </w:rPr>
        <w:t xml:space="preserve"> = 1</w:t>
      </w:r>
      <w:del w:id="1220" w:author="Andres Gutierrez Rodriguez [2]" w:date="2021-03-15T16:48:00Z">
        <w:r w:rsidR="00505D42" w:rsidDel="003C1514">
          <w:rPr>
            <w:lang w:val="en-US"/>
          </w:rPr>
          <w:delText>7.</w:delText>
        </w:r>
      </w:del>
      <w:r w:rsidR="00505D42">
        <w:rPr>
          <w:lang w:val="en-US"/>
        </w:rPr>
        <w:t>6</w:t>
      </w:r>
      <w:ins w:id="1221" w:author="Andres Gutierrez Rodriguez [2]" w:date="2021-03-15T16:48:00Z">
        <w:r w:rsidR="003C1514">
          <w:rPr>
            <w:lang w:val="en-US"/>
          </w:rPr>
          <w:t>.7</w:t>
        </w:r>
      </w:ins>
      <w:r w:rsidR="00505D42">
        <w:rPr>
          <w:lang w:val="en-US"/>
        </w:rPr>
        <w:t>, P&lt;0.001)</w:t>
      </w:r>
      <w:r w:rsidR="00864E3A">
        <w:rPr>
          <w:lang w:val="en-US"/>
        </w:rPr>
        <w:t xml:space="preserve"> and</w:t>
      </w:r>
      <w:r w:rsidR="00505D42">
        <w:rPr>
          <w:lang w:val="en-US"/>
        </w:rPr>
        <w:t xml:space="preserve"> </w:t>
      </w:r>
      <w:r w:rsidR="00864E3A">
        <w:rPr>
          <w:lang w:val="en-US"/>
        </w:rPr>
        <w:t>up to 5</w:t>
      </w:r>
      <w:ins w:id="1222" w:author="Andres Gutierrez Rodriguez [2]" w:date="2021-03-15T16:48:00Z">
        <w:r w:rsidR="003C1514">
          <w:rPr>
            <w:lang w:val="en-US"/>
          </w:rPr>
          <w:t>3</w:t>
        </w:r>
      </w:ins>
      <w:del w:id="1223" w:author="Andres Gutierrez Rodriguez [2]" w:date="2021-03-15T16:48:00Z">
        <w:r w:rsidR="00505D42" w:rsidDel="003C1514">
          <w:rPr>
            <w:lang w:val="en-US"/>
          </w:rPr>
          <w:delText>1</w:delText>
        </w:r>
      </w:del>
      <w:r w:rsidR="00505D42">
        <w:rPr>
          <w:lang w:val="en-US"/>
        </w:rPr>
        <w:t>% of the variability</w:t>
      </w:r>
      <w:r w:rsidR="00864E3A">
        <w:rPr>
          <w:lang w:val="en-US"/>
        </w:rPr>
        <w:t xml:space="preserve"> </w:t>
      </w:r>
      <w:r w:rsidR="0064357A">
        <w:rPr>
          <w:lang w:val="en-US"/>
        </w:rPr>
        <w:t>together with</w:t>
      </w:r>
      <w:r w:rsidR="00864E3A">
        <w:rPr>
          <w:lang w:val="en-US"/>
        </w:rPr>
        <w:t xml:space="preserve"> </w:t>
      </w:r>
      <w:proofErr w:type="spellStart"/>
      <w:r w:rsidR="0064357A">
        <w:rPr>
          <w:lang w:val="en-US"/>
        </w:rPr>
        <w:t>physico</w:t>
      </w:r>
      <w:proofErr w:type="spellEnd"/>
      <w:r w:rsidR="0064357A">
        <w:rPr>
          <w:lang w:val="en-US"/>
        </w:rPr>
        <w:t>-chemical and biological continuous variables included in the first PERMANOVA analysis</w:t>
      </w:r>
      <w:r w:rsidR="00505D42">
        <w:rPr>
          <w:lang w:val="en-US"/>
        </w:rPr>
        <w:t>.</w:t>
      </w:r>
    </w:p>
    <w:p w14:paraId="5A2AC08A" w14:textId="77777777" w:rsidR="00DE5EE0" w:rsidRPr="00BF59DF" w:rsidRDefault="00DE5EE0" w:rsidP="00DE5EE0">
      <w:pPr>
        <w:pBdr>
          <w:top w:val="single" w:sz="4" w:space="1" w:color="auto"/>
          <w:left w:val="single" w:sz="4" w:space="1" w:color="auto"/>
          <w:bottom w:val="single" w:sz="4" w:space="1" w:color="auto"/>
          <w:right w:val="single" w:sz="4" w:space="1" w:color="auto"/>
        </w:pBdr>
        <w:spacing w:after="120" w:line="360" w:lineRule="auto"/>
        <w:ind w:firstLine="284"/>
        <w:jc w:val="both"/>
        <w:rPr>
          <w:u w:val="single"/>
          <w:lang w:val="en-US"/>
        </w:rPr>
      </w:pPr>
      <w:r w:rsidRPr="00A739D3">
        <w:rPr>
          <w:highlight w:val="yellow"/>
          <w:u w:val="single"/>
          <w:lang w:val="en-US"/>
        </w:rPr>
        <w:t xml:space="preserve">Pending to run Redundancy </w:t>
      </w:r>
      <w:r>
        <w:rPr>
          <w:highlight w:val="yellow"/>
          <w:u w:val="single"/>
          <w:lang w:val="en-US"/>
        </w:rPr>
        <w:t xml:space="preserve">or </w:t>
      </w:r>
      <w:proofErr w:type="spellStart"/>
      <w:r>
        <w:rPr>
          <w:highlight w:val="yellow"/>
          <w:u w:val="single"/>
          <w:lang w:val="en-US"/>
        </w:rPr>
        <w:t>Correspondance</w:t>
      </w:r>
      <w:proofErr w:type="spellEnd"/>
      <w:r>
        <w:rPr>
          <w:highlight w:val="yellow"/>
          <w:u w:val="single"/>
          <w:lang w:val="en-US"/>
        </w:rPr>
        <w:t xml:space="preserve"> </w:t>
      </w:r>
      <w:r w:rsidRPr="00A739D3">
        <w:rPr>
          <w:highlight w:val="yellow"/>
          <w:u w:val="single"/>
          <w:lang w:val="en-US"/>
        </w:rPr>
        <w:t>Analysis</w:t>
      </w:r>
    </w:p>
    <w:p w14:paraId="262620DC" w14:textId="35224186" w:rsidR="00BF59DF" w:rsidRDefault="000A792F" w:rsidP="00DE5EE0">
      <w:pPr>
        <w:pBdr>
          <w:top w:val="single" w:sz="4" w:space="1" w:color="auto"/>
          <w:left w:val="single" w:sz="4" w:space="1" w:color="auto"/>
          <w:bottom w:val="single" w:sz="4" w:space="1" w:color="auto"/>
          <w:right w:val="single" w:sz="4" w:space="1" w:color="auto"/>
        </w:pBdr>
        <w:spacing w:after="120" w:line="360" w:lineRule="auto"/>
        <w:ind w:firstLine="284"/>
        <w:jc w:val="both"/>
        <w:rPr>
          <w:lang w:val="en-US"/>
        </w:rPr>
      </w:pPr>
      <w:r>
        <w:rPr>
          <w:lang w:val="en-US"/>
        </w:rPr>
        <w:t xml:space="preserve">NOTE: </w:t>
      </w:r>
      <w:r w:rsidR="00BF59DF" w:rsidRPr="000A792F">
        <w:rPr>
          <w:lang w:val="en-US"/>
        </w:rPr>
        <w:t xml:space="preserve">Indirect gradient analysis: Compare ranks obtained by </w:t>
      </w:r>
      <w:proofErr w:type="spellStart"/>
      <w:r w:rsidR="00BF59DF" w:rsidRPr="000A792F">
        <w:rPr>
          <w:lang w:val="en-US"/>
        </w:rPr>
        <w:t>nMDS</w:t>
      </w:r>
      <w:proofErr w:type="spellEnd"/>
      <w:r w:rsidR="00BF59DF" w:rsidRPr="000A792F">
        <w:rPr>
          <w:lang w:val="en-US"/>
        </w:rPr>
        <w:t xml:space="preserve"> with additional environmental parameters using spearman rank correlation. </w:t>
      </w:r>
      <w:proofErr w:type="spellStart"/>
      <w:r w:rsidR="00BF59DF" w:rsidRPr="000A792F">
        <w:rPr>
          <w:lang w:val="en-US"/>
        </w:rPr>
        <w:t>Envfit</w:t>
      </w:r>
      <w:proofErr w:type="spellEnd"/>
      <w:r w:rsidR="00BF59DF" w:rsidRPr="000A792F">
        <w:rPr>
          <w:lang w:val="en-US"/>
        </w:rPr>
        <w:t xml:space="preserve"> analysis performed with vegan packages using Hellinger transformed species and environmental tables yielded </w:t>
      </w:r>
      <w:r w:rsidR="00BF59DF" w:rsidRPr="000A792F">
        <w:rPr>
          <w:lang w:val="en-US"/>
        </w:rPr>
        <w:lastRenderedPageBreak/>
        <w:t xml:space="preserve">significant linear relationship between NMDS1 and NMDS2 axes and all environmental variables included in the analysis (T, Sal, oxygen, NO3, mixed layer depth, </w:t>
      </w:r>
      <w:proofErr w:type="spellStart"/>
      <w:r w:rsidR="00BF59DF" w:rsidRPr="000A792F">
        <w:rPr>
          <w:lang w:val="en-US"/>
        </w:rPr>
        <w:t>chla</w:t>
      </w:r>
      <w:proofErr w:type="spellEnd"/>
      <w:r w:rsidR="00BF59DF" w:rsidRPr="000A792F">
        <w:rPr>
          <w:lang w:val="en-US"/>
        </w:rPr>
        <w:t xml:space="preserve"> conc). However, the % variables explained (R2) was greater for T, Sal and Oxygen (0.5) than Nutrients, MLD and </w:t>
      </w:r>
      <w:proofErr w:type="spellStart"/>
      <w:r w:rsidR="00BF59DF" w:rsidRPr="000A792F">
        <w:rPr>
          <w:lang w:val="en-US"/>
        </w:rPr>
        <w:t>Chla</w:t>
      </w:r>
      <w:proofErr w:type="spellEnd"/>
      <w:r w:rsidR="00BF59DF" w:rsidRPr="000A792F">
        <w:rPr>
          <w:lang w:val="en-US"/>
        </w:rPr>
        <w:t xml:space="preserve"> (0.2-0.</w:t>
      </w:r>
      <w:proofErr w:type="gramStart"/>
      <w:r w:rsidR="00BF59DF" w:rsidRPr="000A792F">
        <w:rPr>
          <w:lang w:val="en-US"/>
        </w:rPr>
        <w:t>3)</w:t>
      </w:r>
      <w:r>
        <w:rPr>
          <w:lang w:val="en-US"/>
        </w:rPr>
        <w:t>(</w:t>
      </w:r>
      <w:proofErr w:type="gramEnd"/>
      <w:r>
        <w:rPr>
          <w:lang w:val="en-US"/>
        </w:rPr>
        <w:t>See ANOSIM – ENVFIT results table.</w:t>
      </w:r>
    </w:p>
    <w:p w14:paraId="42F4BBBA" w14:textId="7BCD43D8" w:rsidR="0080609A" w:rsidRDefault="0080609A" w:rsidP="00DE5EE0">
      <w:pPr>
        <w:pBdr>
          <w:top w:val="single" w:sz="4" w:space="1" w:color="auto"/>
          <w:left w:val="single" w:sz="4" w:space="1" w:color="auto"/>
          <w:bottom w:val="single" w:sz="4" w:space="1" w:color="auto"/>
          <w:right w:val="single" w:sz="4" w:space="1" w:color="auto"/>
        </w:pBdr>
        <w:spacing w:after="120" w:line="360" w:lineRule="auto"/>
        <w:ind w:firstLine="284"/>
        <w:jc w:val="both"/>
        <w:rPr>
          <w:lang w:val="en-US"/>
        </w:rPr>
      </w:pPr>
      <w:r>
        <w:rPr>
          <w:lang w:val="en-US"/>
        </w:rPr>
        <w:t xml:space="preserve">Environmental interpretation of sample ordination – </w:t>
      </w:r>
      <w:r w:rsidR="00BF59DF">
        <w:rPr>
          <w:lang w:val="en-US"/>
        </w:rPr>
        <w:t>Constrained</w:t>
      </w:r>
      <w:r>
        <w:rPr>
          <w:lang w:val="en-US"/>
        </w:rPr>
        <w:t xml:space="preserve"> </w:t>
      </w:r>
      <w:r w:rsidR="00BD3AF9">
        <w:rPr>
          <w:lang w:val="en-US"/>
        </w:rPr>
        <w:t>analysis/representation</w:t>
      </w:r>
      <w:r>
        <w:rPr>
          <w:lang w:val="en-US"/>
        </w:rPr>
        <w:t>:</w:t>
      </w:r>
    </w:p>
    <w:p w14:paraId="76AAE506" w14:textId="77777777" w:rsidR="00FB2A3A" w:rsidRDefault="0080609A" w:rsidP="00DE5EE0">
      <w:pPr>
        <w:pBdr>
          <w:top w:val="single" w:sz="4" w:space="1" w:color="auto"/>
          <w:left w:val="single" w:sz="4" w:space="1" w:color="auto"/>
          <w:bottom w:val="single" w:sz="4" w:space="1" w:color="auto"/>
          <w:right w:val="single" w:sz="4" w:space="1" w:color="auto"/>
        </w:pBdr>
        <w:spacing w:after="240" w:line="360" w:lineRule="auto"/>
        <w:jc w:val="both"/>
        <w:rPr>
          <w:lang w:val="en-US"/>
        </w:rPr>
      </w:pPr>
      <w:r w:rsidRPr="00FB2A3A">
        <w:rPr>
          <w:lang w:val="en-US"/>
        </w:rPr>
        <w:t>Direct gradient analysis: “Constrained (canonical) ordination analysis, only the variation in the species table that can be explained by the environmental variables is displayed and analyzed, and not all the variation in the species table</w:t>
      </w:r>
      <w:r w:rsidR="00FB2A3A">
        <w:rPr>
          <w:lang w:val="en-US"/>
        </w:rPr>
        <w:t>”</w:t>
      </w:r>
      <w:r w:rsidRPr="00FB2A3A">
        <w:rPr>
          <w:lang w:val="en-US"/>
        </w:rPr>
        <w:t xml:space="preserve"> (</w:t>
      </w:r>
      <w:proofErr w:type="spellStart"/>
      <w:r w:rsidRPr="00FB2A3A">
        <w:rPr>
          <w:lang w:val="en-US"/>
        </w:rPr>
        <w:t>Ramette</w:t>
      </w:r>
      <w:proofErr w:type="spellEnd"/>
      <w:r w:rsidRPr="00FB2A3A">
        <w:rPr>
          <w:lang w:val="en-US"/>
        </w:rPr>
        <w:t xml:space="preserve"> et al., 2007</w:t>
      </w:r>
      <w:r w:rsidR="00FB2A3A">
        <w:rPr>
          <w:lang w:val="en-US"/>
        </w:rPr>
        <w:t>)</w:t>
      </w:r>
      <w:r w:rsidRPr="00FB2A3A">
        <w:rPr>
          <w:lang w:val="en-US"/>
        </w:rPr>
        <w:t xml:space="preserve">. </w:t>
      </w:r>
    </w:p>
    <w:p w14:paraId="22094AA1" w14:textId="5980C459" w:rsidR="00FB2A3A" w:rsidRDefault="00FB2A3A" w:rsidP="00DE5EE0">
      <w:pPr>
        <w:pBdr>
          <w:top w:val="single" w:sz="4" w:space="1" w:color="auto"/>
          <w:left w:val="single" w:sz="4" w:space="1" w:color="auto"/>
          <w:bottom w:val="single" w:sz="4" w:space="1" w:color="auto"/>
          <w:right w:val="single" w:sz="4" w:space="1" w:color="auto"/>
        </w:pBdr>
        <w:spacing w:after="240" w:line="360" w:lineRule="auto"/>
        <w:jc w:val="both"/>
        <w:rPr>
          <w:lang w:val="en-US"/>
        </w:rPr>
      </w:pPr>
      <w:r>
        <w:rPr>
          <w:lang w:val="en-US"/>
        </w:rPr>
        <w:t xml:space="preserve">In this study we also have some known </w:t>
      </w:r>
      <w:r w:rsidR="0080609A" w:rsidRPr="00FB2A3A">
        <w:rPr>
          <w:lang w:val="en-US"/>
        </w:rPr>
        <w:t xml:space="preserve">gradients (T, Sal, </w:t>
      </w:r>
      <w:proofErr w:type="gramStart"/>
      <w:r w:rsidR="0080609A" w:rsidRPr="00FB2A3A">
        <w:rPr>
          <w:lang w:val="en-US"/>
        </w:rPr>
        <w:t>N,…</w:t>
      </w:r>
      <w:proofErr w:type="gramEnd"/>
      <w:r w:rsidR="0080609A" w:rsidRPr="00FB2A3A">
        <w:rPr>
          <w:lang w:val="en-US"/>
        </w:rPr>
        <w:t>)</w:t>
      </w:r>
      <w:r>
        <w:rPr>
          <w:lang w:val="en-US"/>
        </w:rPr>
        <w:t>. So could explore</w:t>
      </w:r>
      <w:r w:rsidR="0080609A" w:rsidRPr="00FB2A3A">
        <w:rPr>
          <w:lang w:val="en-US"/>
        </w:rPr>
        <w:t xml:space="preserve"> species abundance or occurrence </w:t>
      </w:r>
      <w:r>
        <w:rPr>
          <w:lang w:val="en-US"/>
        </w:rPr>
        <w:t>in response</w:t>
      </w:r>
      <w:r w:rsidR="0080609A" w:rsidRPr="00FB2A3A">
        <w:rPr>
          <w:lang w:val="en-US"/>
        </w:rPr>
        <w:t xml:space="preserve"> to those gradients</w:t>
      </w:r>
      <w:r>
        <w:rPr>
          <w:lang w:val="en-US"/>
        </w:rPr>
        <w:t xml:space="preserve"> using </w:t>
      </w:r>
      <w:r w:rsidR="0080609A" w:rsidRPr="00FB2A3A">
        <w:rPr>
          <w:lang w:val="en-US"/>
        </w:rPr>
        <w:t>redundancy analysis</w:t>
      </w:r>
      <w:r>
        <w:rPr>
          <w:lang w:val="en-US"/>
        </w:rPr>
        <w:t xml:space="preserve"> or </w:t>
      </w:r>
      <w:r w:rsidR="00316DA6" w:rsidRPr="00FB2A3A">
        <w:rPr>
          <w:lang w:val="en-US"/>
        </w:rPr>
        <w:t xml:space="preserve">canonical correspondence analysis.  </w:t>
      </w:r>
      <w:r>
        <w:rPr>
          <w:lang w:val="en-US"/>
        </w:rPr>
        <w:t xml:space="preserve">Whether species abundance response to these gradients is the same in STW and SAW is something worth looking into. For instance, one would expect that nitrogen gradients to have different consequences for species distribution in STW (where nitrogen is considered the limiting nutrient) or SAW (where iron is considered the limiting nutrient).  </w:t>
      </w:r>
    </w:p>
    <w:p w14:paraId="54A648AE" w14:textId="40EEBE5A" w:rsidR="00316DA6" w:rsidRPr="00FB2A3A" w:rsidRDefault="00316DA6" w:rsidP="00DE5EE0">
      <w:pPr>
        <w:pBdr>
          <w:top w:val="single" w:sz="4" w:space="1" w:color="auto"/>
          <w:left w:val="single" w:sz="4" w:space="1" w:color="auto"/>
          <w:bottom w:val="single" w:sz="4" w:space="1" w:color="auto"/>
          <w:right w:val="single" w:sz="4" w:space="1" w:color="auto"/>
        </w:pBdr>
        <w:spacing w:after="240" w:line="360" w:lineRule="auto"/>
        <w:jc w:val="both"/>
        <w:rPr>
          <w:u w:val="single"/>
          <w:lang w:val="en-US"/>
        </w:rPr>
      </w:pPr>
      <w:r w:rsidRPr="00FB2A3A">
        <w:rPr>
          <w:lang w:val="en-US"/>
        </w:rPr>
        <w:t xml:space="preserve">In </w:t>
      </w:r>
      <w:r w:rsidRPr="00FB2A3A">
        <w:rPr>
          <w:b/>
          <w:bCs/>
          <w:lang w:val="en-US"/>
        </w:rPr>
        <w:t>RDA</w:t>
      </w:r>
      <w:r w:rsidRPr="00FB2A3A">
        <w:rPr>
          <w:lang w:val="en-US"/>
        </w:rPr>
        <w:t xml:space="preserve"> </w:t>
      </w:r>
      <w:r w:rsidR="00FB2A3A">
        <w:rPr>
          <w:lang w:val="en-US"/>
        </w:rPr>
        <w:t xml:space="preserve">the </w:t>
      </w:r>
      <w:r w:rsidRPr="00FB2A3A">
        <w:rPr>
          <w:lang w:val="en-US"/>
        </w:rPr>
        <w:t xml:space="preserve">main axes are constrained to be linear combinations of the environmental variables. Two tables necessary one with species data and one with environmental variables. Multiple linear regression </w:t>
      </w:r>
      <w:proofErr w:type="gramStart"/>
      <w:r w:rsidRPr="00FB2A3A">
        <w:rPr>
          <w:lang w:val="en-US"/>
        </w:rPr>
        <w:t>are</w:t>
      </w:r>
      <w:proofErr w:type="gramEnd"/>
      <w:r w:rsidRPr="00FB2A3A">
        <w:rPr>
          <w:lang w:val="en-US"/>
        </w:rPr>
        <w:t xml:space="preserve"> used to explain variation between independent and dependent variables. Interest of this approach is: 1-to represent patterns of species variation as much as they can be explained by measured variables; 2- display the correlation between each species and each env. Variables in the data set. I’d like </w:t>
      </w:r>
      <w:proofErr w:type="gramStart"/>
      <w:r w:rsidRPr="00FB2A3A">
        <w:rPr>
          <w:lang w:val="en-US"/>
        </w:rPr>
        <w:t>see</w:t>
      </w:r>
      <w:proofErr w:type="gramEnd"/>
      <w:r w:rsidRPr="00FB2A3A">
        <w:rPr>
          <w:lang w:val="en-US"/>
        </w:rPr>
        <w:t xml:space="preserve"> I this approach can be applied to investigate relationship between specific phytoplankton classes (rather than species) and environmental variables.</w:t>
      </w:r>
      <w:r w:rsidR="00D96AC8" w:rsidRPr="00FB2A3A">
        <w:rPr>
          <w:lang w:val="en-US"/>
        </w:rPr>
        <w:t xml:space="preserve"> Produce a </w:t>
      </w:r>
      <w:proofErr w:type="spellStart"/>
      <w:r w:rsidR="00D96AC8" w:rsidRPr="00FB2A3A">
        <w:rPr>
          <w:lang w:val="en-US"/>
        </w:rPr>
        <w:t>triplot</w:t>
      </w:r>
      <w:proofErr w:type="spellEnd"/>
      <w:r w:rsidR="00D96AC8" w:rsidRPr="00FB2A3A">
        <w:rPr>
          <w:lang w:val="en-US"/>
        </w:rPr>
        <w:t xml:space="preserve"> with samples distribution along X % Y-axes, explained by env. Measurements; and arrows representing correlation of specific classes with each env. Variables. – See if we can adapt analysis from Faure et al., 2019 ISME J used with mixotrophic lineages. </w:t>
      </w:r>
      <w:r w:rsidR="00714AEE" w:rsidRPr="00FB2A3A">
        <w:rPr>
          <w:lang w:val="en-US"/>
        </w:rPr>
        <w:t xml:space="preserve">In </w:t>
      </w:r>
      <w:r w:rsidR="00714AEE" w:rsidRPr="00FB2A3A">
        <w:rPr>
          <w:b/>
          <w:bCs/>
          <w:lang w:val="en-US"/>
        </w:rPr>
        <w:t>CCA</w:t>
      </w:r>
      <w:r w:rsidR="00714AEE" w:rsidRPr="00FB2A3A">
        <w:rPr>
          <w:lang w:val="en-US"/>
        </w:rPr>
        <w:t xml:space="preserve"> similar to RDA but based on unimodal species-environmental relationships rather than linear models. Explore shape of the distribution of species/class abundance along environmental parameters or gradients to see about linear or unimodal distributions.</w:t>
      </w:r>
      <w:r w:rsidR="003B1A76" w:rsidRPr="00FB2A3A">
        <w:rPr>
          <w:lang w:val="en-US"/>
        </w:rPr>
        <w:t xml:space="preserve"> RDA and PCA linear-based methods more suitable for absolute abundance values. CCA used to model relative abundances and they also accommodate the presence of many zeros in the species table better than linear-based methods.</w:t>
      </w:r>
    </w:p>
    <w:p w14:paraId="29FB654E" w14:textId="3116651F" w:rsidR="001342C6" w:rsidRPr="00316DA6" w:rsidRDefault="00DE5EE0" w:rsidP="00FB2A3A">
      <w:pPr>
        <w:spacing w:after="240" w:line="360" w:lineRule="auto"/>
        <w:jc w:val="both"/>
        <w:rPr>
          <w:u w:val="single"/>
          <w:lang w:val="en-US"/>
        </w:rPr>
      </w:pPr>
      <w:r>
        <w:rPr>
          <w:u w:val="single"/>
          <w:lang w:val="en-US"/>
        </w:rPr>
        <w:lastRenderedPageBreak/>
        <w:t xml:space="preserve">3.5. </w:t>
      </w:r>
      <w:r w:rsidR="00E72137" w:rsidRPr="00316DA6">
        <w:rPr>
          <w:u w:val="single"/>
          <w:lang w:val="en-US"/>
        </w:rPr>
        <w:t>Taxonomic composition – Water masses</w:t>
      </w:r>
    </w:p>
    <w:p w14:paraId="2EAB95A9" w14:textId="1C3EE94B" w:rsidR="00A74220" w:rsidRDefault="009A62AC" w:rsidP="00E72137">
      <w:pPr>
        <w:spacing w:after="120" w:line="360" w:lineRule="auto"/>
        <w:ind w:firstLine="284"/>
        <w:jc w:val="both"/>
        <w:rPr>
          <w:lang w:val="en-US"/>
        </w:rPr>
      </w:pPr>
      <w:r>
        <w:rPr>
          <w:lang w:val="en-US"/>
        </w:rPr>
        <w:t>DIVISION/CLASS</w:t>
      </w:r>
      <w:r w:rsidR="00A74220">
        <w:rPr>
          <w:lang w:val="en-US"/>
        </w:rPr>
        <w:t xml:space="preserve"> </w:t>
      </w:r>
    </w:p>
    <w:p w14:paraId="6F297C50" w14:textId="5009C8E8" w:rsidR="00A74220" w:rsidRDefault="00A74220" w:rsidP="00A74220">
      <w:pPr>
        <w:pStyle w:val="ListParagraph"/>
        <w:numPr>
          <w:ilvl w:val="0"/>
          <w:numId w:val="6"/>
        </w:numPr>
        <w:spacing w:after="120" w:line="360" w:lineRule="auto"/>
        <w:jc w:val="both"/>
        <w:rPr>
          <w:i/>
          <w:iCs/>
          <w:lang w:val="en-US"/>
        </w:rPr>
      </w:pPr>
      <w:proofErr w:type="spellStart"/>
      <w:r w:rsidRPr="00A74220">
        <w:rPr>
          <w:i/>
          <w:iCs/>
          <w:lang w:val="en-US"/>
        </w:rPr>
        <w:t>Treemaps</w:t>
      </w:r>
      <w:proofErr w:type="spellEnd"/>
      <w:r w:rsidR="00E5010D">
        <w:rPr>
          <w:i/>
          <w:iCs/>
          <w:lang w:val="en-US"/>
        </w:rPr>
        <w:t xml:space="preserve"> – using SUM of </w:t>
      </w:r>
      <w:proofErr w:type="spellStart"/>
      <w:r w:rsidR="00E5010D">
        <w:rPr>
          <w:i/>
          <w:iCs/>
          <w:lang w:val="en-US"/>
        </w:rPr>
        <w:t>n_reads</w:t>
      </w:r>
      <w:proofErr w:type="spellEnd"/>
    </w:p>
    <w:p w14:paraId="2A1EAF9E" w14:textId="503CDD86" w:rsidR="00E5010D" w:rsidRPr="00080A18" w:rsidRDefault="00080A18" w:rsidP="00E5010D">
      <w:pPr>
        <w:pStyle w:val="ListParagraph"/>
        <w:numPr>
          <w:ilvl w:val="0"/>
          <w:numId w:val="6"/>
        </w:numPr>
        <w:spacing w:after="120" w:line="360" w:lineRule="auto"/>
        <w:jc w:val="both"/>
        <w:rPr>
          <w:lang w:val="en-US"/>
        </w:rPr>
      </w:pPr>
      <w:proofErr w:type="spellStart"/>
      <w:r>
        <w:rPr>
          <w:i/>
          <w:iCs/>
          <w:lang w:val="en-US"/>
        </w:rPr>
        <w:t>B</w:t>
      </w:r>
      <w:r w:rsidR="00E5010D" w:rsidRPr="00A74220">
        <w:rPr>
          <w:i/>
          <w:iCs/>
          <w:lang w:val="en-US"/>
        </w:rPr>
        <w:t>arplots</w:t>
      </w:r>
      <w:proofErr w:type="spellEnd"/>
      <w:r w:rsidR="00E5010D" w:rsidRPr="00A74220">
        <w:rPr>
          <w:i/>
          <w:iCs/>
          <w:lang w:val="en-US"/>
        </w:rPr>
        <w:t xml:space="preserve"> mean (</w:t>
      </w:r>
      <w:proofErr w:type="spellStart"/>
      <w:r w:rsidR="00E5010D" w:rsidRPr="00A74220">
        <w:rPr>
          <w:i/>
          <w:iCs/>
          <w:lang w:val="en-US"/>
        </w:rPr>
        <w:t>sd</w:t>
      </w:r>
      <w:proofErr w:type="spellEnd"/>
      <w:r w:rsidR="00E5010D" w:rsidRPr="00A74220">
        <w:rPr>
          <w:i/>
          <w:iCs/>
          <w:lang w:val="en-US"/>
        </w:rPr>
        <w:t>)</w:t>
      </w:r>
      <w:r w:rsidR="00E5010D">
        <w:rPr>
          <w:i/>
          <w:iCs/>
          <w:lang w:val="en-US"/>
        </w:rPr>
        <w:t xml:space="preserve"> most abundant division/classes</w:t>
      </w:r>
    </w:p>
    <w:p w14:paraId="4A0B375E" w14:textId="1624F042" w:rsidR="00080A18" w:rsidRPr="00E5010D" w:rsidRDefault="00080A18" w:rsidP="00E5010D">
      <w:pPr>
        <w:pStyle w:val="ListParagraph"/>
        <w:numPr>
          <w:ilvl w:val="0"/>
          <w:numId w:val="6"/>
        </w:numPr>
        <w:spacing w:after="120" w:line="360" w:lineRule="auto"/>
        <w:jc w:val="both"/>
        <w:rPr>
          <w:lang w:val="en-US"/>
        </w:rPr>
      </w:pPr>
      <w:r w:rsidRPr="00A74220">
        <w:rPr>
          <w:i/>
          <w:iCs/>
          <w:lang w:val="en-US"/>
        </w:rPr>
        <w:t>Fig. 5</w:t>
      </w:r>
      <w:r>
        <w:rPr>
          <w:i/>
          <w:iCs/>
          <w:lang w:val="en-US"/>
        </w:rPr>
        <w:t xml:space="preserve">A + suppl. </w:t>
      </w:r>
      <w:r w:rsidR="003C0CAE">
        <w:rPr>
          <w:i/>
          <w:iCs/>
          <w:lang w:val="en-US"/>
        </w:rPr>
        <w:t>S9</w:t>
      </w:r>
      <w:r>
        <w:rPr>
          <w:i/>
          <w:iCs/>
          <w:lang w:val="en-US"/>
        </w:rPr>
        <w:t xml:space="preserve">A or 5B + suppl. </w:t>
      </w:r>
      <w:r w:rsidR="003C0CAE">
        <w:rPr>
          <w:i/>
          <w:iCs/>
          <w:lang w:val="en-US"/>
        </w:rPr>
        <w:t>S</w:t>
      </w:r>
      <w:r w:rsidR="002D17D9">
        <w:rPr>
          <w:i/>
          <w:iCs/>
          <w:lang w:val="en-US"/>
        </w:rPr>
        <w:t>9</w:t>
      </w:r>
      <w:r>
        <w:rPr>
          <w:i/>
          <w:iCs/>
          <w:lang w:val="en-US"/>
        </w:rPr>
        <w:t>B</w:t>
      </w:r>
      <w:r w:rsidRPr="00A74220">
        <w:rPr>
          <w:i/>
          <w:iCs/>
          <w:lang w:val="en-US"/>
        </w:rPr>
        <w:t>:</w:t>
      </w:r>
    </w:p>
    <w:p w14:paraId="4DA75211" w14:textId="74F80F8E" w:rsidR="00A74220" w:rsidRDefault="00A74220" w:rsidP="00A74220">
      <w:pPr>
        <w:pStyle w:val="ListParagraph"/>
        <w:numPr>
          <w:ilvl w:val="0"/>
          <w:numId w:val="6"/>
        </w:numPr>
        <w:spacing w:after="120" w:line="360" w:lineRule="auto"/>
        <w:jc w:val="both"/>
        <w:rPr>
          <w:i/>
          <w:iCs/>
          <w:lang w:val="en-US"/>
        </w:rPr>
      </w:pPr>
      <w:r w:rsidRPr="00A74220">
        <w:rPr>
          <w:i/>
          <w:iCs/>
          <w:lang w:val="en-US"/>
        </w:rPr>
        <w:t>Fig. 6</w:t>
      </w:r>
      <w:r w:rsidR="00080A18">
        <w:rPr>
          <w:i/>
          <w:iCs/>
          <w:lang w:val="en-US"/>
        </w:rPr>
        <w:t>A or 6B</w:t>
      </w:r>
      <w:r w:rsidRPr="00A74220">
        <w:rPr>
          <w:i/>
          <w:iCs/>
          <w:lang w:val="en-US"/>
        </w:rPr>
        <w:t>: Relative abundance box-plot water masses</w:t>
      </w:r>
      <w:r w:rsidR="00E5010D">
        <w:rPr>
          <w:i/>
          <w:iCs/>
          <w:lang w:val="en-US"/>
        </w:rPr>
        <w:t xml:space="preserve"> (or violin plots)</w:t>
      </w:r>
    </w:p>
    <w:p w14:paraId="6B79B7F0" w14:textId="2FE57C10" w:rsidR="00080A18" w:rsidRPr="00A74220" w:rsidRDefault="00080A18" w:rsidP="00A74220">
      <w:pPr>
        <w:pStyle w:val="ListParagraph"/>
        <w:numPr>
          <w:ilvl w:val="0"/>
          <w:numId w:val="6"/>
        </w:numPr>
        <w:spacing w:after="120" w:line="360" w:lineRule="auto"/>
        <w:jc w:val="both"/>
        <w:rPr>
          <w:i/>
          <w:iCs/>
          <w:lang w:val="en-US"/>
        </w:rPr>
      </w:pPr>
      <w:r>
        <w:rPr>
          <w:i/>
          <w:iCs/>
          <w:lang w:val="en-US"/>
        </w:rPr>
        <w:t>Suppl. Fig. 6: Relative abundance – regional box-plot distribution</w:t>
      </w:r>
    </w:p>
    <w:p w14:paraId="115C5E1D" w14:textId="3A12B2BB" w:rsidR="00030FE0" w:rsidRDefault="00BE1FD8" w:rsidP="00E72137">
      <w:pPr>
        <w:spacing w:after="120" w:line="360" w:lineRule="auto"/>
        <w:ind w:firstLine="284"/>
        <w:jc w:val="both"/>
        <w:rPr>
          <w:lang w:val="en-US"/>
        </w:rPr>
      </w:pPr>
      <w:ins w:id="1224" w:author="Nodder" w:date="2020-09-27T17:01:00Z">
        <w:r>
          <w:rPr>
            <w:lang w:val="en-US"/>
          </w:rPr>
          <w:t xml:space="preserve">Across all samples, </w:t>
        </w:r>
      </w:ins>
      <w:proofErr w:type="spellStart"/>
      <w:r w:rsidR="007B00CE">
        <w:rPr>
          <w:lang w:val="en-US"/>
        </w:rPr>
        <w:t>Dinoflagellata</w:t>
      </w:r>
      <w:proofErr w:type="spellEnd"/>
      <w:r w:rsidR="007B00CE">
        <w:rPr>
          <w:lang w:val="en-US"/>
        </w:rPr>
        <w:t xml:space="preserve"> </w:t>
      </w:r>
      <w:r w:rsidR="00CA44F2">
        <w:rPr>
          <w:lang w:val="en-US"/>
        </w:rPr>
        <w:t>(34%</w:t>
      </w:r>
      <w:r w:rsidR="003D7EC9" w:rsidRPr="003D7EC9">
        <w:rPr>
          <w:lang w:val="en-US"/>
        </w:rPr>
        <w:t xml:space="preserve"> </w:t>
      </w:r>
      <w:r w:rsidR="003D7EC9">
        <w:rPr>
          <w:lang w:val="en-US"/>
        </w:rPr>
        <w:t xml:space="preserve">of total </w:t>
      </w:r>
      <w:del w:id="1225" w:author="Nodder" w:date="2020-09-27T17:01:00Z">
        <w:r w:rsidR="003D7EC9" w:rsidDel="006E13C3">
          <w:rPr>
            <w:lang w:val="en-US"/>
          </w:rPr>
          <w:delText xml:space="preserve">- </w:delText>
        </w:r>
      </w:del>
      <w:r w:rsidR="003D7EC9">
        <w:rPr>
          <w:lang w:val="en-US"/>
        </w:rPr>
        <w:t>sequencing depth</w:t>
      </w:r>
      <w:ins w:id="1226" w:author="Nodder" w:date="2020-09-27T17:01:00Z">
        <w:r w:rsidR="006E13C3">
          <w:rPr>
            <w:lang w:val="en-US"/>
          </w:rPr>
          <w:t>-</w:t>
        </w:r>
      </w:ins>
      <w:del w:id="1227" w:author="Nodder" w:date="2020-09-27T17:01:00Z">
        <w:r w:rsidR="003D7EC9" w:rsidDel="006E13C3">
          <w:rPr>
            <w:lang w:val="en-US"/>
          </w:rPr>
          <w:delText xml:space="preserve"> </w:delText>
        </w:r>
      </w:del>
      <w:r w:rsidR="003D7EC9">
        <w:rPr>
          <w:lang w:val="en-US"/>
        </w:rPr>
        <w:t>normalized</w:t>
      </w:r>
      <w:del w:id="1228" w:author="Nodder" w:date="2020-09-27T17:01:00Z">
        <w:r w:rsidR="003D7EC9" w:rsidDel="006E13C3">
          <w:rPr>
            <w:lang w:val="en-US"/>
          </w:rPr>
          <w:delText xml:space="preserve"> </w:delText>
        </w:r>
        <w:r w:rsidR="00A739D3" w:rsidDel="006E13C3">
          <w:rPr>
            <w:lang w:val="en-US"/>
          </w:rPr>
          <w:delText>–</w:delText>
        </w:r>
      </w:del>
      <w:r w:rsidR="003D7EC9">
        <w:rPr>
          <w:lang w:val="en-US"/>
        </w:rPr>
        <w:t xml:space="preserve"> reads</w:t>
      </w:r>
      <w:r w:rsidR="00CA44F2">
        <w:rPr>
          <w:lang w:val="en-US"/>
        </w:rPr>
        <w:t xml:space="preserve">) </w:t>
      </w:r>
      <w:r w:rsidR="007B00CE">
        <w:rPr>
          <w:lang w:val="en-US"/>
        </w:rPr>
        <w:t xml:space="preserve">and Chlorophyta </w:t>
      </w:r>
      <w:r w:rsidR="00CA44F2">
        <w:rPr>
          <w:lang w:val="en-US"/>
        </w:rPr>
        <w:t>(27%)</w:t>
      </w:r>
      <w:r w:rsidR="00A20A30">
        <w:rPr>
          <w:lang w:val="en-US"/>
        </w:rPr>
        <w:t xml:space="preserve"> dominated the protist community (</w:t>
      </w:r>
      <w:r w:rsidR="00A739D3">
        <w:rPr>
          <w:lang w:val="en-US"/>
        </w:rPr>
        <w:t xml:space="preserve">even </w:t>
      </w:r>
      <w:r w:rsidR="00A20A30">
        <w:rPr>
          <w:lang w:val="en-US"/>
        </w:rPr>
        <w:t xml:space="preserve">after excluding </w:t>
      </w:r>
      <w:proofErr w:type="spellStart"/>
      <w:r w:rsidR="00A20A30">
        <w:rPr>
          <w:lang w:val="en-US"/>
        </w:rPr>
        <w:t>Syndinales</w:t>
      </w:r>
      <w:proofErr w:type="spellEnd"/>
      <w:r w:rsidR="00A20A30">
        <w:rPr>
          <w:lang w:val="en-US"/>
        </w:rPr>
        <w:t>) in the euphotic zone</w:t>
      </w:r>
      <w:r w:rsidR="003D7EC9">
        <w:rPr>
          <w:lang w:val="en-US"/>
        </w:rPr>
        <w:t xml:space="preserve">. </w:t>
      </w:r>
      <w:proofErr w:type="spellStart"/>
      <w:r w:rsidR="007B00CE">
        <w:rPr>
          <w:lang w:val="en-US"/>
        </w:rPr>
        <w:t>Ochrophyta</w:t>
      </w:r>
      <w:proofErr w:type="spellEnd"/>
      <w:r w:rsidR="007B00CE">
        <w:rPr>
          <w:lang w:val="en-US"/>
        </w:rPr>
        <w:t xml:space="preserve"> (mainly diatoms and </w:t>
      </w:r>
      <w:proofErr w:type="spellStart"/>
      <w:r w:rsidR="007B00CE">
        <w:rPr>
          <w:lang w:val="en-US"/>
        </w:rPr>
        <w:t>Pelagophyceae</w:t>
      </w:r>
      <w:proofErr w:type="spellEnd"/>
      <w:r w:rsidR="007B00CE">
        <w:rPr>
          <w:lang w:val="en-US"/>
        </w:rPr>
        <w:t xml:space="preserve">) and </w:t>
      </w:r>
      <w:proofErr w:type="spellStart"/>
      <w:r w:rsidR="007B00CE">
        <w:rPr>
          <w:lang w:val="en-US"/>
        </w:rPr>
        <w:t>Haptophyta</w:t>
      </w:r>
      <w:proofErr w:type="spellEnd"/>
      <w:r w:rsidR="007B00CE">
        <w:rPr>
          <w:lang w:val="en-US"/>
        </w:rPr>
        <w:t xml:space="preserve"> were the other most important phytoplankton taxa, while Radiolaria </w:t>
      </w:r>
      <w:r w:rsidR="003D7EC9">
        <w:rPr>
          <w:lang w:val="en-US"/>
        </w:rPr>
        <w:t xml:space="preserve">(4.2%), </w:t>
      </w:r>
      <w:commentRangeStart w:id="1229"/>
      <w:r w:rsidR="003D7EC9">
        <w:rPr>
          <w:lang w:val="en-US"/>
        </w:rPr>
        <w:t xml:space="preserve">MAST </w:t>
      </w:r>
      <w:commentRangeEnd w:id="1229"/>
      <w:r w:rsidR="006E13C3">
        <w:rPr>
          <w:rStyle w:val="CommentReference"/>
          <w:rFonts w:asciiTheme="minorHAnsi" w:eastAsiaTheme="minorHAnsi" w:hAnsiTheme="minorHAnsi" w:cstheme="minorBidi"/>
          <w:lang w:eastAsia="en-US"/>
        </w:rPr>
        <w:commentReference w:id="1229"/>
      </w:r>
      <w:r w:rsidR="003D7EC9">
        <w:rPr>
          <w:lang w:val="en-US"/>
        </w:rPr>
        <w:t xml:space="preserve">(3.7 %) </w:t>
      </w:r>
      <w:r w:rsidR="007B00CE">
        <w:rPr>
          <w:lang w:val="en-US"/>
        </w:rPr>
        <w:t xml:space="preserve">and </w:t>
      </w:r>
      <w:proofErr w:type="spellStart"/>
      <w:r w:rsidR="007B00CE">
        <w:rPr>
          <w:lang w:val="en-US"/>
        </w:rPr>
        <w:t>Ciliophora</w:t>
      </w:r>
      <w:proofErr w:type="spellEnd"/>
      <w:r w:rsidR="007B00CE">
        <w:rPr>
          <w:lang w:val="en-US"/>
        </w:rPr>
        <w:t xml:space="preserve"> </w:t>
      </w:r>
      <w:r w:rsidR="003D7EC9">
        <w:rPr>
          <w:lang w:val="en-US"/>
        </w:rPr>
        <w:t>(3.2%) contributed most among the</w:t>
      </w:r>
      <w:r w:rsidR="007B00CE">
        <w:rPr>
          <w:lang w:val="en-US"/>
        </w:rPr>
        <w:t xml:space="preserve"> heterotrophic </w:t>
      </w:r>
      <w:r w:rsidR="00A20A30">
        <w:rPr>
          <w:lang w:val="en-US"/>
        </w:rPr>
        <w:t>groups</w:t>
      </w:r>
      <w:r w:rsidR="007B00CE">
        <w:rPr>
          <w:lang w:val="en-US"/>
        </w:rPr>
        <w:t xml:space="preserve"> (</w:t>
      </w:r>
      <w:r w:rsidR="004675D4">
        <w:rPr>
          <w:lang w:val="en-US"/>
        </w:rPr>
        <w:t xml:space="preserve">Suppl. Fig. </w:t>
      </w:r>
      <w:r w:rsidR="003C0CAE">
        <w:rPr>
          <w:lang w:val="en-US"/>
        </w:rPr>
        <w:t>S9</w:t>
      </w:r>
      <w:r w:rsidR="004675D4">
        <w:rPr>
          <w:lang w:val="en-US"/>
        </w:rPr>
        <w:t>A</w:t>
      </w:r>
      <w:r w:rsidR="007B00CE">
        <w:rPr>
          <w:lang w:val="en-US"/>
        </w:rPr>
        <w:t xml:space="preserve">). </w:t>
      </w:r>
      <w:r w:rsidR="009C7EA3">
        <w:rPr>
          <w:lang w:val="en-US"/>
        </w:rPr>
        <w:t xml:space="preserve">Although </w:t>
      </w:r>
      <w:del w:id="1230" w:author="Nodder" w:date="2020-09-27T17:02:00Z">
        <w:r w:rsidR="009C7EA3" w:rsidDel="00F2442B">
          <w:rPr>
            <w:lang w:val="en-US"/>
          </w:rPr>
          <w:delText xml:space="preserve">these </w:delText>
        </w:r>
      </w:del>
      <w:ins w:id="1231" w:author="Nodder" w:date="2020-09-27T17:02:00Z">
        <w:r w:rsidR="00F2442B">
          <w:rPr>
            <w:lang w:val="en-US"/>
          </w:rPr>
          <w:t xml:space="preserve">such </w:t>
        </w:r>
      </w:ins>
      <w:r w:rsidR="009C7EA3">
        <w:rPr>
          <w:lang w:val="en-US"/>
        </w:rPr>
        <w:t xml:space="preserve">divisions were </w:t>
      </w:r>
      <w:r w:rsidR="009B63BB">
        <w:rPr>
          <w:lang w:val="en-US"/>
        </w:rPr>
        <w:t>consistently</w:t>
      </w:r>
      <w:r w:rsidR="009C7EA3">
        <w:rPr>
          <w:lang w:val="en-US"/>
        </w:rPr>
        <w:t xml:space="preserve"> dominant, t</w:t>
      </w:r>
      <w:r w:rsidR="006A2FFA">
        <w:rPr>
          <w:lang w:val="en-US"/>
        </w:rPr>
        <w:t>he</w:t>
      </w:r>
      <w:r w:rsidR="009C7EA3">
        <w:rPr>
          <w:lang w:val="en-US"/>
        </w:rPr>
        <w:t>ir</w:t>
      </w:r>
      <w:r w:rsidR="006A2FFA">
        <w:rPr>
          <w:lang w:val="en-US"/>
        </w:rPr>
        <w:t xml:space="preserve"> relative contribution</w:t>
      </w:r>
      <w:ins w:id="1232" w:author="Nodder" w:date="2020-09-27T17:01:00Z">
        <w:r w:rsidR="00F2442B">
          <w:rPr>
            <w:lang w:val="en-US"/>
          </w:rPr>
          <w:t>s</w:t>
        </w:r>
      </w:ins>
      <w:r w:rsidR="006A2FFA">
        <w:rPr>
          <w:lang w:val="en-US"/>
        </w:rPr>
        <w:t xml:space="preserve"> </w:t>
      </w:r>
      <w:r w:rsidR="009C7EA3">
        <w:rPr>
          <w:lang w:val="en-US"/>
        </w:rPr>
        <w:t>and particularly, the</w:t>
      </w:r>
      <w:r w:rsidR="009B63BB">
        <w:rPr>
          <w:lang w:val="en-US"/>
        </w:rPr>
        <w:t xml:space="preserve">ir composition at class and finer taxonomic resolution </w:t>
      </w:r>
      <w:r w:rsidR="00A20A30">
        <w:rPr>
          <w:lang w:val="en-US"/>
        </w:rPr>
        <w:t>varied</w:t>
      </w:r>
      <w:r w:rsidR="006A2FFA">
        <w:rPr>
          <w:lang w:val="en-US"/>
        </w:rPr>
        <w:t xml:space="preserve"> between water masses </w:t>
      </w:r>
      <w:r w:rsidR="009B63BB">
        <w:rPr>
          <w:lang w:val="en-US"/>
        </w:rPr>
        <w:t xml:space="preserve">and regions </w:t>
      </w:r>
      <w:r w:rsidR="003D7EC9">
        <w:rPr>
          <w:lang w:val="en-US"/>
        </w:rPr>
        <w:t>(Fig</w:t>
      </w:r>
      <w:r w:rsidR="004675D4">
        <w:rPr>
          <w:lang w:val="en-US"/>
        </w:rPr>
        <w:t>. 5A</w:t>
      </w:r>
      <w:r w:rsidR="003D7EC9">
        <w:rPr>
          <w:lang w:val="en-US"/>
        </w:rPr>
        <w:t xml:space="preserve">). </w:t>
      </w:r>
    </w:p>
    <w:p w14:paraId="526C1D8A" w14:textId="7DC265A1" w:rsidR="00FD0B28" w:rsidRDefault="00082DF5" w:rsidP="00E72137">
      <w:pPr>
        <w:spacing w:after="120" w:line="360" w:lineRule="auto"/>
        <w:ind w:firstLine="284"/>
        <w:jc w:val="both"/>
        <w:rPr>
          <w:lang w:val="en-US"/>
        </w:rPr>
      </w:pPr>
      <w:r>
        <w:rPr>
          <w:lang w:val="en-US"/>
        </w:rPr>
        <w:t xml:space="preserve">In STW </w:t>
      </w:r>
      <w:r w:rsidR="0059616B">
        <w:rPr>
          <w:lang w:val="en-US"/>
        </w:rPr>
        <w:t xml:space="preserve">for instance, </w:t>
      </w:r>
      <w:r w:rsidR="009B0D80">
        <w:rPr>
          <w:lang w:val="en-US"/>
        </w:rPr>
        <w:t xml:space="preserve">where Dinoflagellate </w:t>
      </w:r>
      <w:r w:rsidR="009B63BB">
        <w:rPr>
          <w:lang w:val="en-US"/>
        </w:rPr>
        <w:t xml:space="preserve">and Chlorophyta </w:t>
      </w:r>
      <w:r w:rsidR="009B0D80">
        <w:rPr>
          <w:lang w:val="en-US"/>
        </w:rPr>
        <w:t>co-dominated the community (30% of sequences each)</w:t>
      </w:r>
      <w:r w:rsidR="009B63BB">
        <w:rPr>
          <w:lang w:val="en-US"/>
        </w:rPr>
        <w:t xml:space="preserve">, </w:t>
      </w:r>
      <w:proofErr w:type="spellStart"/>
      <w:r w:rsidR="009B0D80">
        <w:rPr>
          <w:lang w:val="en-US"/>
        </w:rPr>
        <w:t>Mamiellophyceae</w:t>
      </w:r>
      <w:proofErr w:type="spellEnd"/>
      <w:r w:rsidR="009B0D80">
        <w:rPr>
          <w:lang w:val="en-US"/>
        </w:rPr>
        <w:t xml:space="preserve"> </w:t>
      </w:r>
      <w:r w:rsidR="009B63BB">
        <w:rPr>
          <w:lang w:val="en-US"/>
        </w:rPr>
        <w:t xml:space="preserve">accounted for the </w:t>
      </w:r>
      <w:r w:rsidR="00E10ED9">
        <w:rPr>
          <w:lang w:val="en-US"/>
        </w:rPr>
        <w:t xml:space="preserve">vast majority of </w:t>
      </w:r>
      <w:r w:rsidR="00155926">
        <w:rPr>
          <w:lang w:val="en-US"/>
        </w:rPr>
        <w:t xml:space="preserve">reads </w:t>
      </w:r>
      <w:r w:rsidR="009B0D80">
        <w:rPr>
          <w:lang w:val="en-US"/>
        </w:rPr>
        <w:t>affiliated to Chlorophyta</w:t>
      </w:r>
      <w:r w:rsidR="00E10ED9">
        <w:rPr>
          <w:lang w:val="en-US"/>
        </w:rPr>
        <w:t xml:space="preserve"> </w:t>
      </w:r>
      <w:r w:rsidR="00C312A0">
        <w:rPr>
          <w:lang w:val="en-US"/>
        </w:rPr>
        <w:t>(</w:t>
      </w:r>
      <w:r w:rsidR="00313360">
        <w:rPr>
          <w:lang w:val="en-US"/>
        </w:rPr>
        <w:t>&gt;95%</w:t>
      </w:r>
      <w:r w:rsidR="00E10ED9">
        <w:rPr>
          <w:lang w:val="en-US"/>
        </w:rPr>
        <w:t>)</w:t>
      </w:r>
      <w:r w:rsidR="00220B09" w:rsidRPr="00220B09">
        <w:rPr>
          <w:lang w:val="en-US"/>
        </w:rPr>
        <w:t xml:space="preserve"> </w:t>
      </w:r>
      <w:r w:rsidR="00220B09">
        <w:rPr>
          <w:lang w:val="en-US"/>
        </w:rPr>
        <w:t xml:space="preserve">while </w:t>
      </w:r>
      <w:proofErr w:type="spellStart"/>
      <w:r w:rsidR="00220B09">
        <w:rPr>
          <w:lang w:val="en-US"/>
        </w:rPr>
        <w:t>Chloropicophyceae</w:t>
      </w:r>
      <w:proofErr w:type="spellEnd"/>
      <w:r w:rsidR="00220B09">
        <w:rPr>
          <w:lang w:val="en-US"/>
        </w:rPr>
        <w:t xml:space="preserve"> represented only a minor fraction of sequences affiliated to this division </w:t>
      </w:r>
      <w:r w:rsidR="006C44E9">
        <w:rPr>
          <w:lang w:val="en-US"/>
        </w:rPr>
        <w:t>(</w:t>
      </w:r>
      <w:r w:rsidR="004675D4">
        <w:rPr>
          <w:lang w:val="en-US"/>
        </w:rPr>
        <w:t>Fig. 5A</w:t>
      </w:r>
      <w:r w:rsidR="006C44E9">
        <w:rPr>
          <w:lang w:val="en-US"/>
        </w:rPr>
        <w:t>)</w:t>
      </w:r>
      <w:r w:rsidR="00220B09">
        <w:rPr>
          <w:lang w:val="en-US"/>
        </w:rPr>
        <w:t xml:space="preserve">. </w:t>
      </w:r>
      <w:proofErr w:type="spellStart"/>
      <w:r w:rsidR="00DB0C04">
        <w:rPr>
          <w:lang w:val="en-US"/>
        </w:rPr>
        <w:t>Prymnesiophyceae</w:t>
      </w:r>
      <w:proofErr w:type="spellEnd"/>
      <w:r w:rsidR="00E315DF">
        <w:rPr>
          <w:lang w:val="en-US"/>
        </w:rPr>
        <w:t xml:space="preserve">, </w:t>
      </w:r>
      <w:r w:rsidR="00220B09">
        <w:rPr>
          <w:lang w:val="en-US"/>
        </w:rPr>
        <w:t xml:space="preserve">diatoms </w:t>
      </w:r>
      <w:r w:rsidR="00E315DF">
        <w:rPr>
          <w:lang w:val="en-US"/>
        </w:rPr>
        <w:t xml:space="preserve">and </w:t>
      </w:r>
      <w:proofErr w:type="spellStart"/>
      <w:r w:rsidR="00E315DF">
        <w:rPr>
          <w:lang w:val="en-US"/>
        </w:rPr>
        <w:t>Pelagophyceae</w:t>
      </w:r>
      <w:proofErr w:type="spellEnd"/>
      <w:r w:rsidR="00E315DF">
        <w:rPr>
          <w:lang w:val="en-US"/>
        </w:rPr>
        <w:t xml:space="preserve"> </w:t>
      </w:r>
      <w:r w:rsidR="00220B09">
        <w:rPr>
          <w:lang w:val="en-US"/>
        </w:rPr>
        <w:t>(</w:t>
      </w:r>
      <w:r w:rsidR="00E315DF">
        <w:rPr>
          <w:lang w:val="en-US"/>
        </w:rPr>
        <w:t>3-</w:t>
      </w:r>
      <w:r w:rsidR="00220B09">
        <w:rPr>
          <w:lang w:val="en-US"/>
        </w:rPr>
        <w:t>5%</w:t>
      </w:r>
      <w:r w:rsidR="00E315DF">
        <w:rPr>
          <w:lang w:val="en-US"/>
        </w:rPr>
        <w:t xml:space="preserve"> each</w:t>
      </w:r>
      <w:r w:rsidR="00220B09">
        <w:rPr>
          <w:lang w:val="en-US"/>
        </w:rPr>
        <w:t xml:space="preserve">) </w:t>
      </w:r>
      <w:r w:rsidR="008525C8">
        <w:rPr>
          <w:lang w:val="en-US"/>
        </w:rPr>
        <w:t xml:space="preserve">ranked next </w:t>
      </w:r>
      <w:r w:rsidR="00220B09">
        <w:rPr>
          <w:lang w:val="en-US"/>
        </w:rPr>
        <w:t xml:space="preserve">having similar mean relative abundance as heterotrophic Marine </w:t>
      </w:r>
      <w:proofErr w:type="spellStart"/>
      <w:r w:rsidR="00220B09">
        <w:rPr>
          <w:lang w:val="en-US"/>
        </w:rPr>
        <w:t>Stramenopiles</w:t>
      </w:r>
      <w:proofErr w:type="spellEnd"/>
      <w:r w:rsidR="00220B09">
        <w:rPr>
          <w:lang w:val="en-US"/>
        </w:rPr>
        <w:t xml:space="preserve"> (MAST</w:t>
      </w:r>
      <w:r w:rsidR="006C44E9">
        <w:rPr>
          <w:lang w:val="en-US"/>
        </w:rPr>
        <w:t>, 5%)</w:t>
      </w:r>
      <w:r w:rsidR="00E315DF">
        <w:rPr>
          <w:lang w:val="en-US"/>
        </w:rPr>
        <w:t xml:space="preserve">, </w:t>
      </w:r>
      <w:r w:rsidR="00220B09">
        <w:rPr>
          <w:lang w:val="en-US"/>
        </w:rPr>
        <w:t>RAD-A (Radiolaria</w:t>
      </w:r>
      <w:r w:rsidR="00E315DF">
        <w:rPr>
          <w:lang w:val="en-US"/>
        </w:rPr>
        <w:t>, 3</w:t>
      </w:r>
      <w:r w:rsidR="00220B09">
        <w:rPr>
          <w:lang w:val="en-US"/>
        </w:rPr>
        <w:t>%)</w:t>
      </w:r>
      <w:r w:rsidR="00E315DF">
        <w:rPr>
          <w:lang w:val="en-US"/>
        </w:rPr>
        <w:t xml:space="preserve"> and ciliates (</w:t>
      </w:r>
      <w:proofErr w:type="spellStart"/>
      <w:r w:rsidR="00E315DF">
        <w:rPr>
          <w:lang w:val="en-US"/>
        </w:rPr>
        <w:t>Spirotrichea</w:t>
      </w:r>
      <w:proofErr w:type="spellEnd"/>
      <w:r w:rsidR="00E315DF">
        <w:rPr>
          <w:lang w:val="en-US"/>
        </w:rPr>
        <w:t>)</w:t>
      </w:r>
      <w:ins w:id="1233" w:author="Nodder" w:date="2020-09-27T17:02:00Z">
        <w:r w:rsidR="005455CE">
          <w:rPr>
            <w:lang w:val="en-US"/>
          </w:rPr>
          <w:t xml:space="preserve"> </w:t>
        </w:r>
      </w:ins>
      <w:r w:rsidR="00E315DF">
        <w:rPr>
          <w:lang w:val="en-US"/>
        </w:rPr>
        <w:t>(Fig. 5A)</w:t>
      </w:r>
      <w:r w:rsidR="00220B09">
        <w:rPr>
          <w:lang w:val="en-US"/>
        </w:rPr>
        <w:t xml:space="preserve">.  </w:t>
      </w:r>
      <w:proofErr w:type="spellStart"/>
      <w:r w:rsidR="00946BD8">
        <w:rPr>
          <w:lang w:val="en-US"/>
        </w:rPr>
        <w:t>Cryptophycea</w:t>
      </w:r>
      <w:proofErr w:type="spellEnd"/>
      <w:r w:rsidR="00946BD8">
        <w:rPr>
          <w:lang w:val="en-US"/>
        </w:rPr>
        <w:t xml:space="preserve"> (2%)</w:t>
      </w:r>
      <w:r w:rsidR="00350C80">
        <w:rPr>
          <w:lang w:val="en-US"/>
        </w:rPr>
        <w:t xml:space="preserve">, </w:t>
      </w:r>
      <w:proofErr w:type="spellStart"/>
      <w:r w:rsidR="009154F9" w:rsidRPr="009154F9">
        <w:rPr>
          <w:lang w:val="en-US"/>
        </w:rPr>
        <w:t>Dictyochophyceae</w:t>
      </w:r>
      <w:proofErr w:type="spellEnd"/>
      <w:r w:rsidR="00946BD8">
        <w:rPr>
          <w:lang w:val="en-US"/>
        </w:rPr>
        <w:t xml:space="preserve"> (1</w:t>
      </w:r>
      <w:r w:rsidR="00B53472">
        <w:rPr>
          <w:lang w:val="en-US"/>
        </w:rPr>
        <w:t xml:space="preserve">%) and </w:t>
      </w:r>
      <w:proofErr w:type="spellStart"/>
      <w:r w:rsidR="002F40B7">
        <w:rPr>
          <w:lang w:val="en-US"/>
        </w:rPr>
        <w:t>Chrysophyceae</w:t>
      </w:r>
      <w:proofErr w:type="spellEnd"/>
      <w:r w:rsidR="002F40B7">
        <w:rPr>
          <w:lang w:val="en-US"/>
        </w:rPr>
        <w:t xml:space="preserve"> (1%)</w:t>
      </w:r>
      <w:r w:rsidR="003935A5">
        <w:rPr>
          <w:lang w:val="en-US"/>
        </w:rPr>
        <w:t xml:space="preserve"> </w:t>
      </w:r>
      <w:r w:rsidR="00350C80">
        <w:rPr>
          <w:lang w:val="en-US"/>
        </w:rPr>
        <w:t>represented a smaller fraction of the phytoplankton community</w:t>
      </w:r>
      <w:r w:rsidR="00E316E5">
        <w:rPr>
          <w:lang w:val="en-US"/>
        </w:rPr>
        <w:t xml:space="preserve"> </w:t>
      </w:r>
      <w:r w:rsidR="006C44E9">
        <w:rPr>
          <w:lang w:val="en-US"/>
        </w:rPr>
        <w:t>in</w:t>
      </w:r>
      <w:r w:rsidR="00E316E5">
        <w:rPr>
          <w:lang w:val="en-US"/>
        </w:rPr>
        <w:t xml:space="preserve"> STW</w:t>
      </w:r>
      <w:r w:rsidR="00350C80">
        <w:rPr>
          <w:lang w:val="en-US"/>
        </w:rPr>
        <w:t xml:space="preserve">. </w:t>
      </w:r>
    </w:p>
    <w:p w14:paraId="57B57685" w14:textId="09CB0C3E" w:rsidR="00176643" w:rsidRDefault="00176643" w:rsidP="00CB19B7">
      <w:pPr>
        <w:spacing w:after="120" w:line="360" w:lineRule="auto"/>
        <w:ind w:firstLine="284"/>
        <w:jc w:val="both"/>
        <w:rPr>
          <w:lang w:val="en-US"/>
        </w:rPr>
      </w:pPr>
      <w:r>
        <w:rPr>
          <w:lang w:val="en-US"/>
        </w:rPr>
        <w:t xml:space="preserve">In SAW, the </w:t>
      </w:r>
      <w:r w:rsidR="008165AC">
        <w:rPr>
          <w:lang w:val="en-US"/>
        </w:rPr>
        <w:t xml:space="preserve">community was clearly dominated by </w:t>
      </w:r>
      <w:proofErr w:type="spellStart"/>
      <w:r w:rsidR="00E471EF">
        <w:rPr>
          <w:lang w:val="en-US"/>
        </w:rPr>
        <w:t>Dinoflagellata</w:t>
      </w:r>
      <w:proofErr w:type="spellEnd"/>
      <w:r w:rsidR="00E471EF">
        <w:rPr>
          <w:lang w:val="en-US"/>
        </w:rPr>
        <w:t>/</w:t>
      </w:r>
      <w:r>
        <w:rPr>
          <w:lang w:val="en-US"/>
        </w:rPr>
        <w:t>Dino</w:t>
      </w:r>
      <w:r w:rsidR="00E471EF">
        <w:rPr>
          <w:lang w:val="en-US"/>
        </w:rPr>
        <w:t>phyceae</w:t>
      </w:r>
      <w:r>
        <w:rPr>
          <w:lang w:val="en-US"/>
        </w:rPr>
        <w:t xml:space="preserve"> </w:t>
      </w:r>
      <w:r w:rsidR="00E315DF">
        <w:rPr>
          <w:lang w:val="en-US"/>
        </w:rPr>
        <w:t>(40% total reads)</w:t>
      </w:r>
      <w:ins w:id="1234" w:author="Nodder" w:date="2020-09-27T17:02:00Z">
        <w:r w:rsidR="00CA2B1D">
          <w:rPr>
            <w:lang w:val="en-US"/>
          </w:rPr>
          <w:t xml:space="preserve">. Followed </w:t>
        </w:r>
      </w:ins>
      <w:ins w:id="1235" w:author="Nodder" w:date="2020-09-27T17:03:00Z">
        <w:r w:rsidR="00CA2B1D">
          <w:rPr>
            <w:lang w:val="en-US"/>
          </w:rPr>
          <w:t>by</w:t>
        </w:r>
      </w:ins>
      <w:del w:id="1236" w:author="Nodder" w:date="2020-09-27T17:03:00Z">
        <w:r w:rsidR="00E315DF" w:rsidDel="00CA2B1D">
          <w:rPr>
            <w:lang w:val="en-US"/>
          </w:rPr>
          <w:delText>.</w:delText>
        </w:r>
      </w:del>
      <w:r>
        <w:rPr>
          <w:lang w:val="en-US"/>
        </w:rPr>
        <w:t xml:space="preserve"> </w:t>
      </w:r>
      <w:r w:rsidR="008165AC">
        <w:rPr>
          <w:lang w:val="en-US"/>
        </w:rPr>
        <w:t xml:space="preserve">Chlorophyta (18%), </w:t>
      </w:r>
      <w:proofErr w:type="spellStart"/>
      <w:r w:rsidR="008165AC">
        <w:rPr>
          <w:lang w:val="en-US"/>
        </w:rPr>
        <w:t>Ochrophyta</w:t>
      </w:r>
      <w:proofErr w:type="spellEnd"/>
      <w:r w:rsidR="008165AC">
        <w:rPr>
          <w:lang w:val="en-US"/>
        </w:rPr>
        <w:t xml:space="preserve"> (15%) and </w:t>
      </w:r>
      <w:proofErr w:type="spellStart"/>
      <w:r w:rsidR="008165AC">
        <w:rPr>
          <w:lang w:val="en-US"/>
        </w:rPr>
        <w:t>Haptophyta</w:t>
      </w:r>
      <w:proofErr w:type="spellEnd"/>
      <w:r w:rsidR="008165AC">
        <w:rPr>
          <w:lang w:val="en-US"/>
        </w:rPr>
        <w:t xml:space="preserve"> (12%) </w:t>
      </w:r>
      <w:del w:id="1237" w:author="Nodder" w:date="2020-09-27T17:03:00Z">
        <w:r w:rsidR="00E471EF" w:rsidDel="00CA2B1D">
          <w:rPr>
            <w:lang w:val="en-US"/>
          </w:rPr>
          <w:delText xml:space="preserve">followed </w:delText>
        </w:r>
      </w:del>
      <w:r w:rsidR="00E471EF">
        <w:rPr>
          <w:lang w:val="en-US"/>
        </w:rPr>
        <w:t>with</w:t>
      </w:r>
      <w:r w:rsidR="008165AC">
        <w:rPr>
          <w:lang w:val="en-US"/>
        </w:rPr>
        <w:t xml:space="preserve"> more even share of </w:t>
      </w:r>
      <w:ins w:id="1238" w:author="Nodder" w:date="2020-09-27T17:03:00Z">
        <w:r w:rsidR="00CA2B1D">
          <w:rPr>
            <w:lang w:val="en-US"/>
          </w:rPr>
          <w:t xml:space="preserve">the total number of </w:t>
        </w:r>
      </w:ins>
      <w:r w:rsidR="008165AC">
        <w:rPr>
          <w:lang w:val="en-US"/>
        </w:rPr>
        <w:t xml:space="preserve">reads compared to STW </w:t>
      </w:r>
      <w:r>
        <w:rPr>
          <w:lang w:val="en-US"/>
        </w:rPr>
        <w:t>(Fig</w:t>
      </w:r>
      <w:r w:rsidR="00E471EF">
        <w:rPr>
          <w:lang w:val="en-US"/>
        </w:rPr>
        <w:t>.</w:t>
      </w:r>
      <w:r w:rsidR="008165AC">
        <w:rPr>
          <w:lang w:val="en-US"/>
        </w:rPr>
        <w:t xml:space="preserve"> 5</w:t>
      </w:r>
      <w:r w:rsidR="00E471EF">
        <w:rPr>
          <w:lang w:val="en-US"/>
        </w:rPr>
        <w:t>A</w:t>
      </w:r>
      <w:r>
        <w:rPr>
          <w:lang w:val="en-US"/>
        </w:rPr>
        <w:t xml:space="preserve">).  </w:t>
      </w:r>
      <w:r w:rsidR="008165AC">
        <w:rPr>
          <w:lang w:val="en-US"/>
        </w:rPr>
        <w:t>At class level</w:t>
      </w:r>
      <w:r w:rsidR="00E471EF">
        <w:rPr>
          <w:lang w:val="en-US"/>
        </w:rPr>
        <w:t>,</w:t>
      </w:r>
      <w:r w:rsidR="008165AC">
        <w:rPr>
          <w:lang w:val="en-US"/>
        </w:rPr>
        <w:t xml:space="preserve"> </w:t>
      </w:r>
      <w:proofErr w:type="spellStart"/>
      <w:r>
        <w:rPr>
          <w:lang w:val="en-US"/>
        </w:rPr>
        <w:t>Chloropicophyceae</w:t>
      </w:r>
      <w:proofErr w:type="spellEnd"/>
      <w:r>
        <w:rPr>
          <w:lang w:val="en-US"/>
        </w:rPr>
        <w:t xml:space="preserve"> </w:t>
      </w:r>
      <w:r w:rsidR="00E471EF">
        <w:rPr>
          <w:lang w:val="en-US"/>
        </w:rPr>
        <w:t xml:space="preserve">(14%) rather than </w:t>
      </w:r>
      <w:proofErr w:type="spellStart"/>
      <w:r w:rsidR="00E471EF">
        <w:rPr>
          <w:lang w:val="en-US"/>
        </w:rPr>
        <w:t>Mamiellophyceae</w:t>
      </w:r>
      <w:proofErr w:type="spellEnd"/>
      <w:r>
        <w:rPr>
          <w:lang w:val="en-US"/>
        </w:rPr>
        <w:t xml:space="preserve"> </w:t>
      </w:r>
      <w:r w:rsidR="00E471EF">
        <w:rPr>
          <w:lang w:val="en-US"/>
        </w:rPr>
        <w:t>was</w:t>
      </w:r>
      <w:r w:rsidR="008165AC">
        <w:rPr>
          <w:lang w:val="en-US"/>
        </w:rPr>
        <w:t xml:space="preserve"> the </w:t>
      </w:r>
      <w:r w:rsidR="00E471EF">
        <w:rPr>
          <w:lang w:val="en-US"/>
        </w:rPr>
        <w:t>most abundant</w:t>
      </w:r>
      <w:r w:rsidR="008165AC">
        <w:rPr>
          <w:lang w:val="en-US"/>
        </w:rPr>
        <w:t xml:space="preserve"> </w:t>
      </w:r>
      <w:r w:rsidR="00CE31F9">
        <w:rPr>
          <w:lang w:val="en-US"/>
        </w:rPr>
        <w:t xml:space="preserve">group </w:t>
      </w:r>
      <w:r w:rsidR="00E471EF">
        <w:rPr>
          <w:lang w:val="en-US"/>
        </w:rPr>
        <w:t>of</w:t>
      </w:r>
      <w:r w:rsidR="00CE31F9">
        <w:rPr>
          <w:lang w:val="en-US"/>
        </w:rPr>
        <w:t xml:space="preserve"> </w:t>
      </w:r>
      <w:ins w:id="1239" w:author="Nodder" w:date="2020-09-27T17:03:00Z">
        <w:r w:rsidR="00CA2B1D">
          <w:rPr>
            <w:lang w:val="en-US"/>
          </w:rPr>
          <w:t>g</w:t>
        </w:r>
      </w:ins>
      <w:del w:id="1240" w:author="Nodder" w:date="2020-09-27T17:03:00Z">
        <w:r w:rsidR="00CE31F9" w:rsidDel="00CA2B1D">
          <w:rPr>
            <w:lang w:val="en-US"/>
          </w:rPr>
          <w:delText>G</w:delText>
        </w:r>
      </w:del>
      <w:r>
        <w:rPr>
          <w:lang w:val="en-US"/>
        </w:rPr>
        <w:t>reen algae</w:t>
      </w:r>
      <w:r w:rsidR="00E471EF">
        <w:rPr>
          <w:lang w:val="en-US"/>
        </w:rPr>
        <w:t xml:space="preserve"> followed by </w:t>
      </w:r>
      <w:proofErr w:type="spellStart"/>
      <w:r>
        <w:rPr>
          <w:lang w:val="en-US"/>
        </w:rPr>
        <w:t>Prymnesiophyceae</w:t>
      </w:r>
      <w:proofErr w:type="spellEnd"/>
      <w:r>
        <w:rPr>
          <w:lang w:val="en-US"/>
        </w:rPr>
        <w:t xml:space="preserve"> </w:t>
      </w:r>
      <w:r w:rsidR="00E471EF">
        <w:rPr>
          <w:lang w:val="en-US"/>
        </w:rPr>
        <w:t xml:space="preserve">(12%), </w:t>
      </w:r>
      <w:r w:rsidR="006C44E9">
        <w:rPr>
          <w:lang w:val="en-US"/>
        </w:rPr>
        <w:t xml:space="preserve">diatoms (8%) and </w:t>
      </w:r>
      <w:proofErr w:type="spellStart"/>
      <w:r>
        <w:rPr>
          <w:lang w:val="en-US"/>
        </w:rPr>
        <w:t>Pelagophyceae</w:t>
      </w:r>
      <w:proofErr w:type="spellEnd"/>
      <w:r>
        <w:rPr>
          <w:lang w:val="en-US"/>
        </w:rPr>
        <w:t xml:space="preserve"> (6%)</w:t>
      </w:r>
      <w:ins w:id="1241" w:author="Nodder" w:date="2020-09-27T17:03:00Z">
        <w:r w:rsidR="00CA2B1D">
          <w:rPr>
            <w:lang w:val="en-US"/>
          </w:rPr>
          <w:t xml:space="preserve"> </w:t>
        </w:r>
      </w:ins>
      <w:r w:rsidR="00E471EF">
        <w:rPr>
          <w:lang w:val="en-US"/>
        </w:rPr>
        <w:t>(Fig. 5A)</w:t>
      </w:r>
      <w:r w:rsidR="006C44E9">
        <w:rPr>
          <w:lang w:val="en-US"/>
        </w:rPr>
        <w:t xml:space="preserve">. The heterotrophic component </w:t>
      </w:r>
      <w:r w:rsidR="007E4808">
        <w:rPr>
          <w:lang w:val="en-US"/>
        </w:rPr>
        <w:t xml:space="preserve">in SAW </w:t>
      </w:r>
      <w:r w:rsidR="006C44E9">
        <w:rPr>
          <w:lang w:val="en-US"/>
        </w:rPr>
        <w:t xml:space="preserve">was dominated by </w:t>
      </w:r>
      <w:r w:rsidR="00CE31F9">
        <w:rPr>
          <w:lang w:val="en-US"/>
        </w:rPr>
        <w:t>MAST (6%)</w:t>
      </w:r>
      <w:r w:rsidR="006C44E9">
        <w:rPr>
          <w:lang w:val="en-US"/>
        </w:rPr>
        <w:t xml:space="preserve"> followed by </w:t>
      </w:r>
      <w:r w:rsidR="00E471EF">
        <w:rPr>
          <w:lang w:val="en-US"/>
        </w:rPr>
        <w:t>ciliates</w:t>
      </w:r>
      <w:r w:rsidR="006C44E9">
        <w:rPr>
          <w:lang w:val="en-US"/>
        </w:rPr>
        <w:t xml:space="preserve"> (</w:t>
      </w:r>
      <w:r w:rsidR="007C1B94">
        <w:rPr>
          <w:lang w:val="en-US"/>
        </w:rPr>
        <w:t>3%</w:t>
      </w:r>
      <w:r w:rsidR="006C44E9">
        <w:rPr>
          <w:lang w:val="en-US"/>
        </w:rPr>
        <w:t xml:space="preserve">) while </w:t>
      </w:r>
      <w:r w:rsidR="007E4808">
        <w:rPr>
          <w:lang w:val="en-US"/>
        </w:rPr>
        <w:t xml:space="preserve">the </w:t>
      </w:r>
      <w:r w:rsidR="007C1B94">
        <w:rPr>
          <w:lang w:val="en-US"/>
        </w:rPr>
        <w:t xml:space="preserve">relative contribution </w:t>
      </w:r>
      <w:r w:rsidR="007E4808">
        <w:rPr>
          <w:lang w:val="en-US"/>
        </w:rPr>
        <w:t>of Radiolaria</w:t>
      </w:r>
      <w:r w:rsidR="007C1B94">
        <w:rPr>
          <w:lang w:val="en-US"/>
        </w:rPr>
        <w:t xml:space="preserve"> in the euphotic zone was minor (&lt;0.5%) and mainly attributed to </w:t>
      </w:r>
      <w:proofErr w:type="spellStart"/>
      <w:r w:rsidR="007C1B94">
        <w:rPr>
          <w:lang w:val="en-US"/>
        </w:rPr>
        <w:t>Polycystinea</w:t>
      </w:r>
      <w:proofErr w:type="spellEnd"/>
      <w:r w:rsidR="007C1B94">
        <w:rPr>
          <w:lang w:val="en-US"/>
        </w:rPr>
        <w:t xml:space="preserve"> </w:t>
      </w:r>
      <w:r w:rsidR="006C44E9">
        <w:rPr>
          <w:lang w:val="en-US"/>
        </w:rPr>
        <w:t>(Fig</w:t>
      </w:r>
      <w:r w:rsidR="00E471EF">
        <w:rPr>
          <w:lang w:val="en-US"/>
        </w:rPr>
        <w:t>.</w:t>
      </w:r>
      <w:r w:rsidR="006C44E9">
        <w:rPr>
          <w:lang w:val="en-US"/>
        </w:rPr>
        <w:t xml:space="preserve"> </w:t>
      </w:r>
      <w:r w:rsidR="00E471EF">
        <w:rPr>
          <w:lang w:val="en-US"/>
        </w:rPr>
        <w:t>5</w:t>
      </w:r>
      <w:r w:rsidR="007C1B94">
        <w:rPr>
          <w:lang w:val="en-US"/>
        </w:rPr>
        <w:t>A</w:t>
      </w:r>
      <w:r w:rsidR="006C44E9">
        <w:rPr>
          <w:lang w:val="en-US"/>
        </w:rPr>
        <w:t xml:space="preserve">). </w:t>
      </w:r>
    </w:p>
    <w:p w14:paraId="18B60D14" w14:textId="7E76DE40" w:rsidR="00FD0B28" w:rsidRDefault="00CB19B7" w:rsidP="00E72137">
      <w:pPr>
        <w:spacing w:after="120" w:line="360" w:lineRule="auto"/>
        <w:ind w:firstLine="284"/>
        <w:jc w:val="both"/>
        <w:rPr>
          <w:lang w:val="en-US"/>
        </w:rPr>
      </w:pPr>
      <w:r>
        <w:rPr>
          <w:lang w:val="en-US"/>
        </w:rPr>
        <w:lastRenderedPageBreak/>
        <w:t xml:space="preserve">The composition of the protistan community in the broader STF presented intermediate characteristics </w:t>
      </w:r>
      <w:r w:rsidR="00736D5A">
        <w:rPr>
          <w:lang w:val="en-US"/>
        </w:rPr>
        <w:t xml:space="preserve">between </w:t>
      </w:r>
      <w:r>
        <w:rPr>
          <w:lang w:val="en-US"/>
        </w:rPr>
        <w:t>ST and SA waters (Fig</w:t>
      </w:r>
      <w:r w:rsidR="007C1B94">
        <w:rPr>
          <w:lang w:val="en-US"/>
        </w:rPr>
        <w:t>.</w:t>
      </w:r>
      <w:r>
        <w:rPr>
          <w:lang w:val="en-US"/>
        </w:rPr>
        <w:t xml:space="preserve"> 5</w:t>
      </w:r>
      <w:r w:rsidR="007C1B94">
        <w:rPr>
          <w:lang w:val="en-US"/>
        </w:rPr>
        <w:t>A</w:t>
      </w:r>
      <w:r>
        <w:rPr>
          <w:lang w:val="en-US"/>
        </w:rPr>
        <w:t xml:space="preserve">).  </w:t>
      </w:r>
      <w:r w:rsidR="00736D5A">
        <w:rPr>
          <w:lang w:val="en-US"/>
        </w:rPr>
        <w:t>As in SAW</w:t>
      </w:r>
      <w:r w:rsidR="007C1B94">
        <w:rPr>
          <w:lang w:val="en-US"/>
        </w:rPr>
        <w:t>,</w:t>
      </w:r>
      <w:r w:rsidR="00736D5A">
        <w:rPr>
          <w:lang w:val="en-US"/>
        </w:rPr>
        <w:t xml:space="preserve"> </w:t>
      </w:r>
      <w:r>
        <w:rPr>
          <w:lang w:val="en-US"/>
        </w:rPr>
        <w:t>Dinoflagellates (39%) dominated the community although the</w:t>
      </w:r>
      <w:r w:rsidR="00FD0B28">
        <w:rPr>
          <w:lang w:val="en-US"/>
        </w:rPr>
        <w:t xml:space="preserve"> </w:t>
      </w:r>
      <w:r>
        <w:rPr>
          <w:lang w:val="en-US"/>
        </w:rPr>
        <w:t>contribution of</w:t>
      </w:r>
      <w:r w:rsidR="00FD0B28">
        <w:rPr>
          <w:lang w:val="en-US"/>
        </w:rPr>
        <w:t xml:space="preserve"> Chlorophyta </w:t>
      </w:r>
      <w:r w:rsidR="00736D5A">
        <w:rPr>
          <w:lang w:val="en-US"/>
        </w:rPr>
        <w:t>(</w:t>
      </w:r>
      <w:r>
        <w:rPr>
          <w:lang w:val="en-US"/>
        </w:rPr>
        <w:t>26</w:t>
      </w:r>
      <w:r w:rsidR="00463736">
        <w:rPr>
          <w:lang w:val="en-US"/>
        </w:rPr>
        <w:t xml:space="preserve">%) </w:t>
      </w:r>
      <w:r w:rsidR="00736D5A">
        <w:rPr>
          <w:lang w:val="en-US"/>
        </w:rPr>
        <w:t>was on average</w:t>
      </w:r>
      <w:r w:rsidR="00463736">
        <w:rPr>
          <w:lang w:val="en-US"/>
        </w:rPr>
        <w:t xml:space="preserve"> </w:t>
      </w:r>
      <w:r w:rsidR="00736D5A">
        <w:rPr>
          <w:lang w:val="en-US"/>
        </w:rPr>
        <w:t>higher and closer to levels found in STW</w:t>
      </w:r>
      <w:r>
        <w:rPr>
          <w:lang w:val="en-US"/>
        </w:rPr>
        <w:t xml:space="preserve">. </w:t>
      </w:r>
      <w:r w:rsidR="007C1B94">
        <w:rPr>
          <w:lang w:val="en-US"/>
        </w:rPr>
        <w:t xml:space="preserve">Accordingly, </w:t>
      </w:r>
      <w:proofErr w:type="spellStart"/>
      <w:r w:rsidR="005C7450">
        <w:rPr>
          <w:lang w:val="en-US"/>
        </w:rPr>
        <w:t>Mamiellophyceae</w:t>
      </w:r>
      <w:proofErr w:type="spellEnd"/>
      <w:r w:rsidR="005C7450">
        <w:rPr>
          <w:lang w:val="en-US"/>
        </w:rPr>
        <w:t xml:space="preserve"> was the second most abundant class (17%), but </w:t>
      </w:r>
      <w:proofErr w:type="spellStart"/>
      <w:r w:rsidR="005C7450">
        <w:rPr>
          <w:lang w:val="en-US"/>
        </w:rPr>
        <w:t>Chloropicophyceae</w:t>
      </w:r>
      <w:proofErr w:type="spellEnd"/>
      <w:r w:rsidR="005C7450">
        <w:rPr>
          <w:lang w:val="en-US"/>
        </w:rPr>
        <w:t xml:space="preserve"> (10%), and </w:t>
      </w:r>
      <w:proofErr w:type="spellStart"/>
      <w:r w:rsidR="005C7450">
        <w:rPr>
          <w:lang w:val="en-US"/>
        </w:rPr>
        <w:t>Prasino</w:t>
      </w:r>
      <w:proofErr w:type="spellEnd"/>
      <w:r w:rsidR="005C7450">
        <w:rPr>
          <w:lang w:val="en-US"/>
        </w:rPr>
        <w:t xml:space="preserve">-Clade V (1.5%) </w:t>
      </w:r>
      <w:r w:rsidR="007C1B94">
        <w:rPr>
          <w:lang w:val="en-US"/>
        </w:rPr>
        <w:t>made</w:t>
      </w:r>
      <w:r w:rsidR="005C7450">
        <w:rPr>
          <w:lang w:val="en-US"/>
        </w:rPr>
        <w:t xml:space="preserve"> also substantial contribution</w:t>
      </w:r>
      <w:ins w:id="1242" w:author="Nodder" w:date="2020-09-27T17:03:00Z">
        <w:r w:rsidR="006A4DD9">
          <w:rPr>
            <w:lang w:val="en-US"/>
          </w:rPr>
          <w:t>s</w:t>
        </w:r>
      </w:ins>
      <w:r w:rsidR="005C7450">
        <w:rPr>
          <w:lang w:val="en-US"/>
        </w:rPr>
        <w:t xml:space="preserve">. </w:t>
      </w:r>
      <w:proofErr w:type="spellStart"/>
      <w:r w:rsidR="00463736">
        <w:rPr>
          <w:lang w:val="en-US"/>
        </w:rPr>
        <w:t>Ochrophyta</w:t>
      </w:r>
      <w:proofErr w:type="spellEnd"/>
      <w:r w:rsidR="00463736">
        <w:rPr>
          <w:lang w:val="en-US"/>
        </w:rPr>
        <w:t xml:space="preserve"> </w:t>
      </w:r>
      <w:r w:rsidR="007659CD">
        <w:rPr>
          <w:lang w:val="en-US"/>
        </w:rPr>
        <w:t>(1</w:t>
      </w:r>
      <w:r>
        <w:rPr>
          <w:lang w:val="en-US"/>
        </w:rPr>
        <w:t>2</w:t>
      </w:r>
      <w:r w:rsidR="007659CD">
        <w:rPr>
          <w:lang w:val="en-US"/>
        </w:rPr>
        <w:t xml:space="preserve">%) </w:t>
      </w:r>
      <w:r w:rsidR="00463736">
        <w:rPr>
          <w:lang w:val="en-US"/>
        </w:rPr>
        <w:t>accounted for a similar fraction of phytoplankton reads as in STW</w:t>
      </w:r>
      <w:r w:rsidR="005C7450">
        <w:rPr>
          <w:lang w:val="en-US"/>
        </w:rPr>
        <w:t xml:space="preserve"> and SAW</w:t>
      </w:r>
      <w:r w:rsidR="007659CD">
        <w:rPr>
          <w:lang w:val="en-US"/>
        </w:rPr>
        <w:t xml:space="preserve">, </w:t>
      </w:r>
      <w:r w:rsidR="007C1B94">
        <w:rPr>
          <w:lang w:val="en-US"/>
        </w:rPr>
        <w:t xml:space="preserve">but </w:t>
      </w:r>
      <w:ins w:id="1243" w:author="Nodder" w:date="2020-09-27T17:04:00Z">
        <w:r w:rsidR="006A4DD9">
          <w:rPr>
            <w:lang w:val="en-US"/>
          </w:rPr>
          <w:t xml:space="preserve">in STF </w:t>
        </w:r>
      </w:ins>
      <w:r w:rsidR="007C1B94">
        <w:rPr>
          <w:lang w:val="en-US"/>
        </w:rPr>
        <w:t xml:space="preserve">was clearly dominated by </w:t>
      </w:r>
      <w:r>
        <w:rPr>
          <w:lang w:val="en-US"/>
        </w:rPr>
        <w:t xml:space="preserve">Diatoms </w:t>
      </w:r>
      <w:r w:rsidR="007C1B94">
        <w:rPr>
          <w:lang w:val="en-US"/>
        </w:rPr>
        <w:t xml:space="preserve">(10%) with </w:t>
      </w:r>
      <w:proofErr w:type="spellStart"/>
      <w:r>
        <w:rPr>
          <w:lang w:val="en-US"/>
        </w:rPr>
        <w:t>Pelagophyceae</w:t>
      </w:r>
      <w:proofErr w:type="spellEnd"/>
      <w:r>
        <w:rPr>
          <w:lang w:val="en-US"/>
        </w:rPr>
        <w:t xml:space="preserve"> (2%) and </w:t>
      </w:r>
      <w:proofErr w:type="spellStart"/>
      <w:r w:rsidRPr="009154F9">
        <w:rPr>
          <w:lang w:val="en-US"/>
        </w:rPr>
        <w:t>Dictyochophyceae</w:t>
      </w:r>
      <w:proofErr w:type="spellEnd"/>
      <w:r>
        <w:rPr>
          <w:lang w:val="en-US"/>
        </w:rPr>
        <w:t xml:space="preserve"> (0.5%)</w:t>
      </w:r>
      <w:r w:rsidR="007C1B94">
        <w:rPr>
          <w:lang w:val="en-US"/>
        </w:rPr>
        <w:t xml:space="preserve"> representing </w:t>
      </w:r>
      <w:del w:id="1244" w:author="Nodder" w:date="2020-09-27T17:04:00Z">
        <w:r w:rsidR="007C1B94" w:rsidDel="006A4DD9">
          <w:rPr>
            <w:lang w:val="en-US"/>
          </w:rPr>
          <w:delText xml:space="preserve">a </w:delText>
        </w:r>
      </w:del>
      <w:r w:rsidR="007C1B94">
        <w:rPr>
          <w:lang w:val="en-US"/>
        </w:rPr>
        <w:t>minor fraction</w:t>
      </w:r>
      <w:ins w:id="1245" w:author="Nodder" w:date="2020-09-27T17:04:00Z">
        <w:r w:rsidR="006A4DD9">
          <w:rPr>
            <w:lang w:val="en-US"/>
          </w:rPr>
          <w:t>s</w:t>
        </w:r>
      </w:ins>
      <w:r w:rsidR="007C1B94">
        <w:rPr>
          <w:lang w:val="en-US"/>
        </w:rPr>
        <w:t xml:space="preserve"> of this division</w:t>
      </w:r>
      <w:r>
        <w:rPr>
          <w:lang w:val="en-US"/>
        </w:rPr>
        <w:t xml:space="preserve">.  </w:t>
      </w:r>
      <w:r w:rsidR="00A74220">
        <w:rPr>
          <w:lang w:val="en-US"/>
        </w:rPr>
        <w:t xml:space="preserve">The heterotrophic component was dominated by MAST (5%) and </w:t>
      </w:r>
      <w:del w:id="1246" w:author="Nodder" w:date="2020-09-27T17:04:00Z">
        <w:r w:rsidR="00A74220" w:rsidDel="006A4DD9">
          <w:rPr>
            <w:lang w:val="en-US"/>
          </w:rPr>
          <w:delText>C</w:delText>
        </w:r>
      </w:del>
      <w:ins w:id="1247" w:author="Nodder" w:date="2020-09-27T17:04:00Z">
        <w:r w:rsidR="006A4DD9">
          <w:rPr>
            <w:lang w:val="en-US"/>
          </w:rPr>
          <w:t>c</w:t>
        </w:r>
      </w:ins>
      <w:r w:rsidR="00A74220">
        <w:rPr>
          <w:lang w:val="en-US"/>
        </w:rPr>
        <w:t xml:space="preserve">iliates (4%) while </w:t>
      </w:r>
      <w:ins w:id="1248" w:author="Nodder" w:date="2020-09-27T17:04:00Z">
        <w:r w:rsidR="006A4DD9">
          <w:rPr>
            <w:lang w:val="en-US"/>
          </w:rPr>
          <w:t xml:space="preserve">the </w:t>
        </w:r>
      </w:ins>
      <w:r w:rsidR="00A74220">
        <w:rPr>
          <w:lang w:val="en-US"/>
        </w:rPr>
        <w:t>contribution of radiolarian</w:t>
      </w:r>
      <w:ins w:id="1249" w:author="Nodder" w:date="2020-09-27T17:04:00Z">
        <w:r w:rsidR="006A4DD9">
          <w:rPr>
            <w:lang w:val="en-US"/>
          </w:rPr>
          <w:t>s</w:t>
        </w:r>
      </w:ins>
      <w:r w:rsidR="00A74220">
        <w:rPr>
          <w:lang w:val="en-US"/>
        </w:rPr>
        <w:t xml:space="preserve"> (&lt;0.</w:t>
      </w:r>
      <w:r w:rsidR="007C1B94">
        <w:rPr>
          <w:lang w:val="en-US"/>
        </w:rPr>
        <w:t>2</w:t>
      </w:r>
      <w:r w:rsidR="00A74220">
        <w:rPr>
          <w:lang w:val="en-US"/>
        </w:rPr>
        <w:t>%) was on average lower than in STW and SAW (Fig</w:t>
      </w:r>
      <w:r w:rsidR="007C1B94">
        <w:rPr>
          <w:lang w:val="en-US"/>
        </w:rPr>
        <w:t>.</w:t>
      </w:r>
      <w:r w:rsidR="00A74220">
        <w:rPr>
          <w:lang w:val="en-US"/>
        </w:rPr>
        <w:t xml:space="preserve"> </w:t>
      </w:r>
      <w:r w:rsidR="007C1B94">
        <w:rPr>
          <w:lang w:val="en-US"/>
        </w:rPr>
        <w:t>5A</w:t>
      </w:r>
      <w:r w:rsidR="00A74220">
        <w:rPr>
          <w:lang w:val="en-US"/>
        </w:rPr>
        <w:t xml:space="preserve">).   </w:t>
      </w:r>
    </w:p>
    <w:p w14:paraId="45848C64" w14:textId="7C6325EC" w:rsidR="00F32E79" w:rsidRDefault="001B7944" w:rsidP="00D67F13">
      <w:pPr>
        <w:spacing w:after="120" w:line="360" w:lineRule="auto"/>
        <w:ind w:firstLine="284"/>
        <w:jc w:val="both"/>
        <w:rPr>
          <w:lang w:val="en-US"/>
        </w:rPr>
      </w:pPr>
      <w:r>
        <w:rPr>
          <w:lang w:val="en-US"/>
        </w:rPr>
        <w:t xml:space="preserve">Figure </w:t>
      </w:r>
      <w:r w:rsidR="00627368">
        <w:rPr>
          <w:lang w:val="en-US"/>
        </w:rPr>
        <w:t>6</w:t>
      </w:r>
      <w:r>
        <w:rPr>
          <w:lang w:val="en-US"/>
        </w:rPr>
        <w:t xml:space="preserve"> illustrates changes in the abundance of major taxonomic classes between </w:t>
      </w:r>
      <w:ins w:id="1250" w:author="Nodder" w:date="2020-09-27T17:04:00Z">
        <w:r w:rsidR="002F7242">
          <w:rPr>
            <w:lang w:val="en-US"/>
          </w:rPr>
          <w:t xml:space="preserve">the </w:t>
        </w:r>
      </w:ins>
      <w:r>
        <w:rPr>
          <w:lang w:val="en-US"/>
        </w:rPr>
        <w:t xml:space="preserve">major water masses. </w:t>
      </w:r>
      <w:r w:rsidR="00D67F13">
        <w:rPr>
          <w:lang w:val="en-US"/>
        </w:rPr>
        <w:t xml:space="preserve">Dinoflagellates </w:t>
      </w:r>
      <w:r w:rsidR="00627368">
        <w:rPr>
          <w:lang w:val="en-US"/>
        </w:rPr>
        <w:t>were</w:t>
      </w:r>
      <w:r w:rsidR="00D67F13">
        <w:rPr>
          <w:lang w:val="en-US"/>
        </w:rPr>
        <w:t xml:space="preserve"> on average more abundant in SAW and STF compared to STW</w:t>
      </w:r>
      <w:r w:rsidR="00A6101B">
        <w:rPr>
          <w:lang w:val="en-US"/>
        </w:rPr>
        <w:t xml:space="preserve">, although they could also reach relatively high abundances here (Fig. 6). </w:t>
      </w:r>
      <w:r w:rsidR="00E94F20">
        <w:rPr>
          <w:lang w:val="en-US"/>
        </w:rPr>
        <w:t xml:space="preserve">Regionally, </w:t>
      </w:r>
      <w:del w:id="1251" w:author="Nodder" w:date="2020-09-27T17:05:00Z">
        <w:r w:rsidR="00E94F20" w:rsidDel="002F7242">
          <w:rPr>
            <w:lang w:val="en-US"/>
          </w:rPr>
          <w:delText>the</w:delText>
        </w:r>
      </w:del>
      <w:del w:id="1252" w:author="Nodder" w:date="2020-09-27T17:04:00Z">
        <w:r w:rsidR="00E94F20" w:rsidDel="002F7242">
          <w:rPr>
            <w:lang w:val="en-US"/>
          </w:rPr>
          <w:delText>ir</w:delText>
        </w:r>
      </w:del>
      <w:del w:id="1253" w:author="Nodder" w:date="2020-09-27T17:05:00Z">
        <w:r w:rsidR="00E94F20" w:rsidDel="002F7242">
          <w:rPr>
            <w:lang w:val="en-US"/>
          </w:rPr>
          <w:delText xml:space="preserve"> </w:delText>
        </w:r>
      </w:del>
      <w:r w:rsidR="00E94F20">
        <w:rPr>
          <w:lang w:val="en-US"/>
        </w:rPr>
        <w:t xml:space="preserve">higher levels were observed </w:t>
      </w:r>
      <w:ins w:id="1254" w:author="Nodder" w:date="2020-09-27T17:05:00Z">
        <w:r w:rsidR="002F7242">
          <w:rPr>
            <w:lang w:val="en-US"/>
          </w:rPr>
          <w:t>o</w:t>
        </w:r>
      </w:ins>
      <w:del w:id="1255" w:author="Nodder" w:date="2020-09-27T17:05:00Z">
        <w:r w:rsidR="00E94F20" w:rsidDel="002F7242">
          <w:rPr>
            <w:lang w:val="en-US"/>
          </w:rPr>
          <w:delText>i</w:delText>
        </w:r>
      </w:del>
      <w:r w:rsidR="00E94F20">
        <w:rPr>
          <w:lang w:val="en-US"/>
        </w:rPr>
        <w:t xml:space="preserve">n the Chatham Rise (Bio-STF, </w:t>
      </w:r>
      <w:del w:id="1256" w:author="Nodder" w:date="2020-09-27T17:05:00Z">
        <w:r w:rsidR="00E94F20" w:rsidDel="002F7242">
          <w:rPr>
            <w:lang w:val="en-US"/>
          </w:rPr>
          <w:delText xml:space="preserve">Chatham Rise – </w:delText>
        </w:r>
      </w:del>
      <w:r w:rsidR="00E94F20">
        <w:rPr>
          <w:lang w:val="en-US"/>
        </w:rPr>
        <w:t>TAN1516) and at the Bio-</w:t>
      </w:r>
      <w:ins w:id="1257" w:author="Nodder" w:date="2020-09-27T17:05:00Z">
        <w:r w:rsidR="00007EA3">
          <w:rPr>
            <w:lang w:val="en-US"/>
          </w:rPr>
          <w:t>ST</w:t>
        </w:r>
      </w:ins>
      <w:del w:id="1258" w:author="Nodder" w:date="2020-09-27T17:05:00Z">
        <w:r w:rsidR="00E94F20" w:rsidDel="00007EA3">
          <w:rPr>
            <w:lang w:val="en-US"/>
          </w:rPr>
          <w:delText>NB</w:delText>
        </w:r>
      </w:del>
      <w:r w:rsidR="00E94F20">
        <w:rPr>
          <w:lang w:val="en-US"/>
        </w:rPr>
        <w:t>M and Bio-S</w:t>
      </w:r>
      <w:del w:id="1259" w:author="Nodder" w:date="2020-09-27T17:05:00Z">
        <w:r w:rsidR="00E94F20" w:rsidDel="00007EA3">
          <w:rPr>
            <w:lang w:val="en-US"/>
          </w:rPr>
          <w:delText>B</w:delText>
        </w:r>
      </w:del>
      <w:ins w:id="1260" w:author="Nodder" w:date="2020-09-27T17:05:00Z">
        <w:r w:rsidR="00007EA3">
          <w:rPr>
            <w:lang w:val="en-US"/>
          </w:rPr>
          <w:t>A</w:t>
        </w:r>
      </w:ins>
      <w:r w:rsidR="00E94F20">
        <w:rPr>
          <w:lang w:val="en-US"/>
        </w:rPr>
        <w:t xml:space="preserve">M sites located </w:t>
      </w:r>
      <w:ins w:id="1261" w:author="Nodder" w:date="2020-09-27T17:05:00Z">
        <w:r w:rsidR="00007EA3">
          <w:rPr>
            <w:lang w:val="en-US"/>
          </w:rPr>
          <w:t xml:space="preserve">to </w:t>
        </w:r>
      </w:ins>
      <w:del w:id="1262" w:author="Nodder" w:date="2020-09-27T17:05:00Z">
        <w:r w:rsidR="00E94F20" w:rsidDel="00007EA3">
          <w:rPr>
            <w:lang w:val="en-US"/>
          </w:rPr>
          <w:delText xml:space="preserve">at </w:delText>
        </w:r>
      </w:del>
      <w:r w:rsidR="00E94F20">
        <w:rPr>
          <w:lang w:val="en-US"/>
        </w:rPr>
        <w:t xml:space="preserve">the north and south </w:t>
      </w:r>
      <w:del w:id="1263" w:author="Nodder" w:date="2020-09-27T17:05:00Z">
        <w:r w:rsidR="00E94F20" w:rsidDel="00007EA3">
          <w:rPr>
            <w:lang w:val="en-US"/>
          </w:rPr>
          <w:delText xml:space="preserve">flank </w:delText>
        </w:r>
      </w:del>
      <w:r w:rsidR="00E94F20">
        <w:rPr>
          <w:lang w:val="en-US"/>
        </w:rPr>
        <w:t xml:space="preserve">of the rise, whereas lowest values were found </w:t>
      </w:r>
      <w:ins w:id="1264" w:author="Nodder" w:date="2020-09-27T17:05:00Z">
        <w:r w:rsidR="00007EA3">
          <w:rPr>
            <w:lang w:val="en-US"/>
          </w:rPr>
          <w:t>during</w:t>
        </w:r>
      </w:ins>
      <w:del w:id="1265" w:author="Nodder" w:date="2020-09-27T17:05:00Z">
        <w:r w:rsidR="00E94F20" w:rsidDel="00007EA3">
          <w:rPr>
            <w:lang w:val="en-US"/>
          </w:rPr>
          <w:delText>in</w:delText>
        </w:r>
      </w:del>
      <w:r w:rsidR="00E94F20">
        <w:rPr>
          <w:lang w:val="en-US"/>
        </w:rPr>
        <w:t xml:space="preserve"> the Spring Bloom II </w:t>
      </w:r>
      <w:ins w:id="1266" w:author="Nodder" w:date="2020-09-27T17:05:00Z">
        <w:r w:rsidR="00007EA3">
          <w:rPr>
            <w:lang w:val="en-US"/>
          </w:rPr>
          <w:t xml:space="preserve">voyage </w:t>
        </w:r>
      </w:ins>
      <w:r w:rsidR="00E94F20">
        <w:rPr>
          <w:lang w:val="en-US"/>
        </w:rPr>
        <w:t xml:space="preserve">and </w:t>
      </w:r>
      <w:ins w:id="1267" w:author="Nodder" w:date="2020-09-27T17:05:00Z">
        <w:r w:rsidR="00007EA3">
          <w:rPr>
            <w:lang w:val="en-US"/>
          </w:rPr>
          <w:t xml:space="preserve">on the </w:t>
        </w:r>
      </w:ins>
      <w:r w:rsidR="00E94F20">
        <w:rPr>
          <w:lang w:val="en-US"/>
        </w:rPr>
        <w:t>C</w:t>
      </w:r>
      <w:ins w:id="1268" w:author="Nodder" w:date="2020-09-27T17:05:00Z">
        <w:r w:rsidR="00007EA3">
          <w:rPr>
            <w:lang w:val="en-US"/>
          </w:rPr>
          <w:t>ampbell</w:t>
        </w:r>
      </w:ins>
      <w:del w:id="1269" w:author="Nodder" w:date="2020-09-27T17:05:00Z">
        <w:r w:rsidR="00E94F20" w:rsidDel="00007EA3">
          <w:rPr>
            <w:lang w:val="en-US"/>
          </w:rPr>
          <w:delText>.</w:delText>
        </w:r>
      </w:del>
      <w:r w:rsidR="00E94F20">
        <w:rPr>
          <w:lang w:val="en-US"/>
        </w:rPr>
        <w:t xml:space="preserve"> Plateau (Suppl. Fig. </w:t>
      </w:r>
      <w:r w:rsidR="00411B58">
        <w:rPr>
          <w:lang w:val="en-US"/>
        </w:rPr>
        <w:t>6</w:t>
      </w:r>
      <w:r w:rsidR="00E94F20">
        <w:rPr>
          <w:lang w:val="en-US"/>
        </w:rPr>
        <w:t xml:space="preserve">). </w:t>
      </w:r>
      <w:r w:rsidR="00A6101B">
        <w:rPr>
          <w:lang w:val="en-US"/>
        </w:rPr>
        <w:t xml:space="preserve">Within </w:t>
      </w:r>
      <w:r w:rsidR="00FE2263">
        <w:rPr>
          <w:lang w:val="en-US"/>
        </w:rPr>
        <w:t>Chlorophyta,</w:t>
      </w:r>
      <w:r w:rsidR="00A6101B">
        <w:rPr>
          <w:lang w:val="en-US"/>
        </w:rPr>
        <w:t xml:space="preserve"> </w:t>
      </w:r>
      <w:proofErr w:type="spellStart"/>
      <w:r>
        <w:rPr>
          <w:lang w:val="en-US"/>
        </w:rPr>
        <w:t>Mamiellophyceae</w:t>
      </w:r>
      <w:proofErr w:type="spellEnd"/>
      <w:r>
        <w:rPr>
          <w:lang w:val="en-US"/>
        </w:rPr>
        <w:t xml:space="preserve"> tended to increase from SAW through STF </w:t>
      </w:r>
      <w:r w:rsidR="00D67F13">
        <w:rPr>
          <w:lang w:val="en-US"/>
        </w:rPr>
        <w:t>showing highest abundances in</w:t>
      </w:r>
      <w:r>
        <w:rPr>
          <w:lang w:val="en-US"/>
        </w:rPr>
        <w:t xml:space="preserve"> STW</w:t>
      </w:r>
      <w:r w:rsidR="00386244">
        <w:rPr>
          <w:lang w:val="en-US"/>
        </w:rPr>
        <w:t xml:space="preserve">, </w:t>
      </w:r>
      <w:r w:rsidR="00C1284C">
        <w:rPr>
          <w:lang w:val="en-US"/>
        </w:rPr>
        <w:t xml:space="preserve">while </w:t>
      </w:r>
      <w:proofErr w:type="spellStart"/>
      <w:r w:rsidR="00D67F13">
        <w:rPr>
          <w:lang w:val="en-US"/>
        </w:rPr>
        <w:t>Chloropicophyceae</w:t>
      </w:r>
      <w:proofErr w:type="spellEnd"/>
      <w:r w:rsidR="00D67F13">
        <w:rPr>
          <w:lang w:val="en-US"/>
        </w:rPr>
        <w:t xml:space="preserve"> </w:t>
      </w:r>
      <w:r>
        <w:rPr>
          <w:lang w:val="en-US"/>
        </w:rPr>
        <w:t xml:space="preserve">showed the opposite trend </w:t>
      </w:r>
      <w:r w:rsidR="004C7AC0">
        <w:rPr>
          <w:lang w:val="en-US"/>
        </w:rPr>
        <w:t>being more</w:t>
      </w:r>
      <w:r>
        <w:rPr>
          <w:lang w:val="en-US"/>
        </w:rPr>
        <w:t xml:space="preserve"> </w:t>
      </w:r>
      <w:r w:rsidR="004C7AC0">
        <w:rPr>
          <w:lang w:val="en-US"/>
        </w:rPr>
        <w:t>abundant</w:t>
      </w:r>
      <w:r>
        <w:rPr>
          <w:lang w:val="en-US"/>
        </w:rPr>
        <w:t xml:space="preserve"> in SAW</w:t>
      </w:r>
      <w:r w:rsidR="00030FE0">
        <w:rPr>
          <w:lang w:val="en-US"/>
        </w:rPr>
        <w:t xml:space="preserve"> (Fig. 6)</w:t>
      </w:r>
      <w:r w:rsidR="00386244">
        <w:rPr>
          <w:lang w:val="en-US"/>
        </w:rPr>
        <w:t>.</w:t>
      </w:r>
      <w:r w:rsidR="00D67F13">
        <w:rPr>
          <w:lang w:val="en-US"/>
        </w:rPr>
        <w:t xml:space="preserve"> </w:t>
      </w:r>
      <w:r w:rsidR="00030FE0">
        <w:rPr>
          <w:lang w:val="en-US"/>
        </w:rPr>
        <w:t xml:space="preserve">This was mainly driven by the </w:t>
      </w:r>
      <w:r w:rsidR="00C1284C">
        <w:rPr>
          <w:lang w:val="en-US"/>
        </w:rPr>
        <w:t>high</w:t>
      </w:r>
      <w:r w:rsidR="00030FE0">
        <w:rPr>
          <w:lang w:val="en-US"/>
        </w:rPr>
        <w:t xml:space="preserve"> abundance </w:t>
      </w:r>
      <w:r w:rsidR="00C1284C">
        <w:rPr>
          <w:lang w:val="en-US"/>
        </w:rPr>
        <w:t xml:space="preserve">of </w:t>
      </w:r>
      <w:proofErr w:type="spellStart"/>
      <w:r w:rsidR="00C1284C">
        <w:rPr>
          <w:lang w:val="en-US"/>
        </w:rPr>
        <w:t>Mamiellophyceae</w:t>
      </w:r>
      <w:proofErr w:type="spellEnd"/>
      <w:r w:rsidR="00C1284C">
        <w:rPr>
          <w:lang w:val="en-US"/>
        </w:rPr>
        <w:t xml:space="preserve"> </w:t>
      </w:r>
      <w:r w:rsidR="00030FE0">
        <w:rPr>
          <w:lang w:val="en-US"/>
        </w:rPr>
        <w:t xml:space="preserve">in </w:t>
      </w:r>
      <w:ins w:id="1270" w:author="Nodder" w:date="2020-09-27T17:06:00Z">
        <w:r w:rsidR="00C52BF2">
          <w:rPr>
            <w:lang w:val="en-US"/>
          </w:rPr>
          <w:t xml:space="preserve">the </w:t>
        </w:r>
      </w:ins>
      <w:r w:rsidR="00030FE0">
        <w:rPr>
          <w:lang w:val="en-US"/>
        </w:rPr>
        <w:t xml:space="preserve">Spring Bloom II and </w:t>
      </w:r>
      <w:del w:id="1271" w:author="Nodder" w:date="2020-09-27T17:06:00Z">
        <w:r w:rsidR="00030FE0" w:rsidDel="00C52BF2">
          <w:rPr>
            <w:lang w:val="en-US"/>
          </w:rPr>
          <w:delText xml:space="preserve">in </w:delText>
        </w:r>
      </w:del>
      <w:r w:rsidR="00030FE0">
        <w:rPr>
          <w:lang w:val="en-US"/>
        </w:rPr>
        <w:t xml:space="preserve">Bay of Plenty </w:t>
      </w:r>
      <w:r w:rsidR="00C1284C">
        <w:rPr>
          <w:lang w:val="en-US"/>
        </w:rPr>
        <w:t xml:space="preserve">STW surveys (Suppl. Fig. </w:t>
      </w:r>
      <w:r w:rsidR="002D17D9">
        <w:rPr>
          <w:lang w:val="en-US"/>
        </w:rPr>
        <w:t>S10</w:t>
      </w:r>
      <w:r w:rsidR="00C1284C">
        <w:rPr>
          <w:lang w:val="en-US"/>
        </w:rPr>
        <w:t xml:space="preserve">). </w:t>
      </w:r>
      <w:r w:rsidR="00907FC5">
        <w:rPr>
          <w:lang w:val="en-US"/>
        </w:rPr>
        <w:t xml:space="preserve">High concentrations of </w:t>
      </w:r>
      <w:proofErr w:type="spellStart"/>
      <w:r w:rsidR="00C1284C">
        <w:rPr>
          <w:lang w:val="en-US"/>
        </w:rPr>
        <w:t>Chloropicophyceae</w:t>
      </w:r>
      <w:proofErr w:type="spellEnd"/>
      <w:r w:rsidR="00C1284C">
        <w:rPr>
          <w:lang w:val="en-US"/>
        </w:rPr>
        <w:t xml:space="preserve"> in SAW </w:t>
      </w:r>
      <w:r w:rsidR="00907FC5">
        <w:rPr>
          <w:lang w:val="en-US"/>
        </w:rPr>
        <w:t xml:space="preserve">and STF </w:t>
      </w:r>
      <w:r w:rsidR="00C1284C">
        <w:rPr>
          <w:lang w:val="en-US"/>
        </w:rPr>
        <w:t xml:space="preserve">were mainly due to </w:t>
      </w:r>
      <w:r w:rsidR="00907FC5">
        <w:rPr>
          <w:lang w:val="en-US"/>
        </w:rPr>
        <w:t xml:space="preserve">their abundance on </w:t>
      </w:r>
      <w:ins w:id="1272" w:author="Nodder" w:date="2020-09-27T17:06:00Z">
        <w:r w:rsidR="00C52BF2">
          <w:rPr>
            <w:lang w:val="en-US"/>
          </w:rPr>
          <w:t xml:space="preserve">the </w:t>
        </w:r>
      </w:ins>
      <w:r w:rsidR="00907FC5">
        <w:rPr>
          <w:lang w:val="en-US"/>
        </w:rPr>
        <w:t>C</w:t>
      </w:r>
      <w:ins w:id="1273" w:author="Nodder" w:date="2020-09-27T17:06:00Z">
        <w:r w:rsidR="00C52BF2">
          <w:rPr>
            <w:lang w:val="en-US"/>
          </w:rPr>
          <w:t>ampbell</w:t>
        </w:r>
      </w:ins>
      <w:del w:id="1274" w:author="Nodder" w:date="2020-09-27T17:06:00Z">
        <w:r w:rsidR="00907FC5" w:rsidDel="00C52BF2">
          <w:rPr>
            <w:lang w:val="en-US"/>
          </w:rPr>
          <w:delText>.</w:delText>
        </w:r>
      </w:del>
      <w:r w:rsidR="00907FC5">
        <w:rPr>
          <w:lang w:val="en-US"/>
        </w:rPr>
        <w:t xml:space="preserve"> Plateau and STF flowing north </w:t>
      </w:r>
      <w:ins w:id="1275" w:author="Nodder" w:date="2020-09-27T17:06:00Z">
        <w:r w:rsidR="00C52BF2">
          <w:rPr>
            <w:lang w:val="en-US"/>
          </w:rPr>
          <w:t xml:space="preserve">along the eastern margin of the South Island </w:t>
        </w:r>
      </w:ins>
      <w:r w:rsidR="00907FC5">
        <w:rPr>
          <w:lang w:val="en-US"/>
        </w:rPr>
        <w:t>with relatively low concentrations found at Bio-S</w:t>
      </w:r>
      <w:del w:id="1276" w:author="Nodder" w:date="2020-09-27T17:06:00Z">
        <w:r w:rsidR="00907FC5" w:rsidDel="00C52BF2">
          <w:rPr>
            <w:lang w:val="en-US"/>
          </w:rPr>
          <w:delText>B</w:delText>
        </w:r>
      </w:del>
      <w:ins w:id="1277" w:author="Nodder" w:date="2020-09-27T17:06:00Z">
        <w:r w:rsidR="00C52BF2">
          <w:rPr>
            <w:lang w:val="en-US"/>
          </w:rPr>
          <w:t>A</w:t>
        </w:r>
      </w:ins>
      <w:r w:rsidR="00907FC5">
        <w:rPr>
          <w:lang w:val="en-US"/>
        </w:rPr>
        <w:t>M site (</w:t>
      </w:r>
      <w:r w:rsidR="002D17D9">
        <w:rPr>
          <w:lang w:val="en-US"/>
        </w:rPr>
        <w:t>Suppl. Fig. S10</w:t>
      </w:r>
      <w:r w:rsidR="00907FC5">
        <w:rPr>
          <w:lang w:val="en-US"/>
        </w:rPr>
        <w:t xml:space="preserve">). </w:t>
      </w:r>
      <w:r w:rsidR="00386244">
        <w:rPr>
          <w:lang w:val="en-US"/>
        </w:rPr>
        <w:t>The</w:t>
      </w:r>
      <w:r w:rsidR="00D67F13">
        <w:rPr>
          <w:lang w:val="en-US"/>
        </w:rPr>
        <w:t xml:space="preserve"> relatively less abundant </w:t>
      </w:r>
      <w:proofErr w:type="spellStart"/>
      <w:r w:rsidR="00D67F13">
        <w:rPr>
          <w:lang w:val="en-US"/>
        </w:rPr>
        <w:t>Prasino</w:t>
      </w:r>
      <w:proofErr w:type="spellEnd"/>
      <w:r w:rsidR="00D67F13">
        <w:rPr>
          <w:lang w:val="en-US"/>
        </w:rPr>
        <w:t xml:space="preserve">-Clade V peaked in STF, but it was virtually absent in ST and SA waters. </w:t>
      </w:r>
      <w:r w:rsidR="00907FC5">
        <w:rPr>
          <w:lang w:val="en-US"/>
        </w:rPr>
        <w:t>This increased abundance was observed both in STF waters (Fig. 6) flanking the C</w:t>
      </w:r>
      <w:ins w:id="1278" w:author="Nodder" w:date="2020-09-27T17:06:00Z">
        <w:r w:rsidR="00C52BF2">
          <w:rPr>
            <w:lang w:val="en-US"/>
          </w:rPr>
          <w:t>am</w:t>
        </w:r>
      </w:ins>
      <w:ins w:id="1279" w:author="Nodder" w:date="2020-09-27T17:07:00Z">
        <w:r w:rsidR="00C52BF2">
          <w:rPr>
            <w:lang w:val="en-US"/>
          </w:rPr>
          <w:t>pbell</w:t>
        </w:r>
      </w:ins>
      <w:del w:id="1280" w:author="Nodder" w:date="2020-09-27T17:07:00Z">
        <w:r w:rsidR="00907FC5" w:rsidDel="00C52BF2">
          <w:rPr>
            <w:lang w:val="en-US"/>
          </w:rPr>
          <w:delText>.</w:delText>
        </w:r>
      </w:del>
      <w:r w:rsidR="00907FC5">
        <w:rPr>
          <w:lang w:val="en-US"/>
        </w:rPr>
        <w:t xml:space="preserve"> Plateau and over the Chatham Rise region (</w:t>
      </w:r>
      <w:r w:rsidR="002D17D9">
        <w:rPr>
          <w:lang w:val="en-US"/>
        </w:rPr>
        <w:t>Suppl. Fig. S10</w:t>
      </w:r>
      <w:r w:rsidR="00907FC5">
        <w:rPr>
          <w:lang w:val="en-US"/>
        </w:rPr>
        <w:t xml:space="preserve">). </w:t>
      </w:r>
      <w:r w:rsidR="00D67F13">
        <w:rPr>
          <w:lang w:val="en-US"/>
        </w:rPr>
        <w:t>Diatom</w:t>
      </w:r>
      <w:del w:id="1281" w:author="Nodder" w:date="2020-09-27T17:07:00Z">
        <w:r w:rsidR="00D67F13" w:rsidDel="00C52BF2">
          <w:rPr>
            <w:lang w:val="en-US"/>
          </w:rPr>
          <w:delText>s</w:delText>
        </w:r>
      </w:del>
      <w:r w:rsidR="00D67F13">
        <w:rPr>
          <w:lang w:val="en-US"/>
        </w:rPr>
        <w:t xml:space="preserve"> abundance </w:t>
      </w:r>
      <w:r w:rsidR="00907FC5">
        <w:rPr>
          <w:lang w:val="en-US"/>
        </w:rPr>
        <w:t>was also</w:t>
      </w:r>
      <w:r w:rsidR="00386244">
        <w:rPr>
          <w:lang w:val="en-US"/>
        </w:rPr>
        <w:t xml:space="preserve"> </w:t>
      </w:r>
      <w:r w:rsidR="00D67F13">
        <w:rPr>
          <w:lang w:val="en-US"/>
        </w:rPr>
        <w:t xml:space="preserve">higher in STF </w:t>
      </w:r>
      <w:r w:rsidR="00386244">
        <w:rPr>
          <w:lang w:val="en-US"/>
        </w:rPr>
        <w:t>compared to SAW and STW</w:t>
      </w:r>
      <w:r w:rsidR="00D67F13">
        <w:rPr>
          <w:lang w:val="en-US"/>
        </w:rPr>
        <w:t xml:space="preserve">, although </w:t>
      </w:r>
      <w:r w:rsidR="00B55099">
        <w:rPr>
          <w:lang w:val="en-US"/>
        </w:rPr>
        <w:t xml:space="preserve">similar </w:t>
      </w:r>
      <w:r w:rsidR="00386244">
        <w:rPr>
          <w:lang w:val="en-US"/>
        </w:rPr>
        <w:t xml:space="preserve">peaks of abundance </w:t>
      </w:r>
      <w:r w:rsidR="00D67F13">
        <w:rPr>
          <w:lang w:val="en-US"/>
        </w:rPr>
        <w:t xml:space="preserve">were </w:t>
      </w:r>
      <w:r w:rsidR="00B55099">
        <w:rPr>
          <w:lang w:val="en-US"/>
        </w:rPr>
        <w:t xml:space="preserve">reached </w:t>
      </w:r>
      <w:r w:rsidR="00C756C8">
        <w:rPr>
          <w:lang w:val="en-US"/>
        </w:rPr>
        <w:t xml:space="preserve">across </w:t>
      </w:r>
      <w:ins w:id="1282" w:author="Nodder" w:date="2020-09-27T17:07:00Z">
        <w:r w:rsidR="00C52BF2">
          <w:rPr>
            <w:lang w:val="en-US"/>
          </w:rPr>
          <w:t xml:space="preserve">these </w:t>
        </w:r>
      </w:ins>
      <w:r w:rsidR="00C756C8">
        <w:rPr>
          <w:lang w:val="en-US"/>
        </w:rPr>
        <w:t>different water masses</w:t>
      </w:r>
      <w:r w:rsidR="00D67F13">
        <w:rPr>
          <w:lang w:val="en-US"/>
        </w:rPr>
        <w:t xml:space="preserve"> (Fig</w:t>
      </w:r>
      <w:r w:rsidR="00386244">
        <w:rPr>
          <w:lang w:val="en-US"/>
        </w:rPr>
        <w:t>. 6</w:t>
      </w:r>
      <w:r w:rsidR="00D67F13">
        <w:rPr>
          <w:lang w:val="en-US"/>
        </w:rPr>
        <w:t xml:space="preserve">). </w:t>
      </w:r>
      <w:r w:rsidR="00C756C8">
        <w:rPr>
          <w:lang w:val="en-US"/>
        </w:rPr>
        <w:t xml:space="preserve">In SAW, diatoms were most abundant on </w:t>
      </w:r>
      <w:ins w:id="1283" w:author="Nodder" w:date="2020-09-27T17:07:00Z">
        <w:r w:rsidR="00C52BF2">
          <w:rPr>
            <w:lang w:val="en-US"/>
          </w:rPr>
          <w:t xml:space="preserve">the </w:t>
        </w:r>
      </w:ins>
      <w:r w:rsidR="00C756C8">
        <w:rPr>
          <w:lang w:val="en-US"/>
        </w:rPr>
        <w:t>C</w:t>
      </w:r>
      <w:ins w:id="1284" w:author="Nodder" w:date="2020-09-27T17:07:00Z">
        <w:r w:rsidR="00C52BF2">
          <w:rPr>
            <w:lang w:val="en-US"/>
          </w:rPr>
          <w:t>ampbell</w:t>
        </w:r>
      </w:ins>
      <w:del w:id="1285" w:author="Nodder" w:date="2020-09-27T17:07:00Z">
        <w:r w:rsidR="00C756C8" w:rsidDel="00C52BF2">
          <w:rPr>
            <w:lang w:val="en-US"/>
          </w:rPr>
          <w:delText>.</w:delText>
        </w:r>
      </w:del>
      <w:r w:rsidR="00C756C8">
        <w:rPr>
          <w:lang w:val="en-US"/>
        </w:rPr>
        <w:t xml:space="preserve"> Plateau and </w:t>
      </w:r>
      <w:ins w:id="1286" w:author="Nodder" w:date="2020-09-27T17:07:00Z">
        <w:r w:rsidR="00C52BF2">
          <w:rPr>
            <w:lang w:val="en-US"/>
          </w:rPr>
          <w:t xml:space="preserve">in </w:t>
        </w:r>
      </w:ins>
      <w:r w:rsidR="00C756C8">
        <w:rPr>
          <w:lang w:val="en-US"/>
        </w:rPr>
        <w:t xml:space="preserve">SAF waters south of </w:t>
      </w:r>
      <w:ins w:id="1287" w:author="Nodder" w:date="2020-09-27T17:07:00Z">
        <w:r w:rsidR="00C52BF2">
          <w:rPr>
            <w:lang w:val="en-US"/>
          </w:rPr>
          <w:t>the plateau</w:t>
        </w:r>
      </w:ins>
      <w:del w:id="1288" w:author="Nodder" w:date="2020-09-27T17:07:00Z">
        <w:r w:rsidR="00C756C8" w:rsidDel="00C52BF2">
          <w:rPr>
            <w:lang w:val="en-US"/>
          </w:rPr>
          <w:delText>it</w:delText>
        </w:r>
      </w:del>
      <w:r w:rsidR="00C756C8">
        <w:rPr>
          <w:lang w:val="en-US"/>
        </w:rPr>
        <w:t xml:space="preserve"> and consistently low at Bio-S</w:t>
      </w:r>
      <w:del w:id="1289" w:author="Nodder" w:date="2020-09-27T17:07:00Z">
        <w:r w:rsidR="00C756C8" w:rsidDel="00C52BF2">
          <w:rPr>
            <w:lang w:val="en-US"/>
          </w:rPr>
          <w:delText>B</w:delText>
        </w:r>
      </w:del>
      <w:ins w:id="1290" w:author="Nodder" w:date="2020-09-27T17:07:00Z">
        <w:r w:rsidR="00C52BF2">
          <w:rPr>
            <w:lang w:val="en-US"/>
          </w:rPr>
          <w:t>A</w:t>
        </w:r>
      </w:ins>
      <w:r w:rsidR="00C756C8">
        <w:rPr>
          <w:lang w:val="en-US"/>
        </w:rPr>
        <w:t>M site located in the Bounty Trough (</w:t>
      </w:r>
      <w:r w:rsidR="002D17D9">
        <w:rPr>
          <w:lang w:val="en-US"/>
        </w:rPr>
        <w:t>Suppl. Fig. S10</w:t>
      </w:r>
      <w:r w:rsidR="002B02E0">
        <w:rPr>
          <w:lang w:val="en-US"/>
        </w:rPr>
        <w:t>, Fig. 1-Map</w:t>
      </w:r>
      <w:r w:rsidR="00C756C8">
        <w:rPr>
          <w:lang w:val="en-US"/>
        </w:rPr>
        <w:t>). Higher diatom abundance</w:t>
      </w:r>
      <w:ins w:id="1291" w:author="Nodder" w:date="2020-09-27T17:07:00Z">
        <w:r w:rsidR="00C52BF2">
          <w:rPr>
            <w:lang w:val="en-US"/>
          </w:rPr>
          <w:t>s</w:t>
        </w:r>
      </w:ins>
      <w:r w:rsidR="00C756C8">
        <w:rPr>
          <w:lang w:val="en-US"/>
        </w:rPr>
        <w:t xml:space="preserve"> in STW were associated with </w:t>
      </w:r>
      <w:ins w:id="1292" w:author="Nodder" w:date="2020-09-27T17:08:00Z">
        <w:r w:rsidR="00A07EC3">
          <w:rPr>
            <w:lang w:val="en-US"/>
          </w:rPr>
          <w:t xml:space="preserve">the </w:t>
        </w:r>
      </w:ins>
      <w:r w:rsidR="00C756C8">
        <w:rPr>
          <w:lang w:val="en-US"/>
        </w:rPr>
        <w:t>Spring Bloom II and Bay of Plenty</w:t>
      </w:r>
      <w:ins w:id="1293" w:author="Nodder" w:date="2020-09-27T17:08:00Z">
        <w:r w:rsidR="00A07EC3">
          <w:rPr>
            <w:lang w:val="en-US"/>
          </w:rPr>
          <w:t xml:space="preserve"> surveys</w:t>
        </w:r>
      </w:ins>
      <w:r w:rsidR="00C756C8">
        <w:rPr>
          <w:lang w:val="en-US"/>
        </w:rPr>
        <w:t xml:space="preserve">, as observed for </w:t>
      </w:r>
      <w:proofErr w:type="spellStart"/>
      <w:r w:rsidR="00C756C8">
        <w:rPr>
          <w:lang w:val="en-US"/>
        </w:rPr>
        <w:t>Mamiellophyceae</w:t>
      </w:r>
      <w:proofErr w:type="spellEnd"/>
      <w:r w:rsidR="00C756C8">
        <w:rPr>
          <w:lang w:val="en-US"/>
        </w:rPr>
        <w:t xml:space="preserve"> (</w:t>
      </w:r>
      <w:r w:rsidR="002D17D9">
        <w:rPr>
          <w:lang w:val="en-US"/>
        </w:rPr>
        <w:t>Suppl. Fig. S10</w:t>
      </w:r>
      <w:r w:rsidR="00C756C8">
        <w:rPr>
          <w:lang w:val="en-US"/>
        </w:rPr>
        <w:t xml:space="preserve">).  Contrary to </w:t>
      </w:r>
      <w:ins w:id="1294" w:author="Nodder" w:date="2020-09-27T17:08:00Z">
        <w:r w:rsidR="00A07EC3">
          <w:rPr>
            <w:lang w:val="en-US"/>
          </w:rPr>
          <w:t xml:space="preserve">the </w:t>
        </w:r>
      </w:ins>
      <w:r w:rsidR="00C756C8">
        <w:rPr>
          <w:lang w:val="en-US"/>
        </w:rPr>
        <w:t xml:space="preserve">diatoms, </w:t>
      </w:r>
      <w:ins w:id="1295" w:author="Nodder" w:date="2020-09-27T17:08:00Z">
        <w:r w:rsidR="00A07EC3">
          <w:rPr>
            <w:lang w:val="en-US"/>
          </w:rPr>
          <w:t xml:space="preserve">the relative abundance of </w:t>
        </w:r>
      </w:ins>
      <w:proofErr w:type="spellStart"/>
      <w:r>
        <w:rPr>
          <w:lang w:val="en-US"/>
        </w:rPr>
        <w:lastRenderedPageBreak/>
        <w:t>Pelagophyceae</w:t>
      </w:r>
      <w:proofErr w:type="spellEnd"/>
      <w:r>
        <w:rPr>
          <w:lang w:val="en-US"/>
        </w:rPr>
        <w:t xml:space="preserve"> (and </w:t>
      </w:r>
      <w:proofErr w:type="spellStart"/>
      <w:r>
        <w:rPr>
          <w:lang w:val="en-US"/>
        </w:rPr>
        <w:t>Dictyochophyceae</w:t>
      </w:r>
      <w:proofErr w:type="spellEnd"/>
      <w:r>
        <w:rPr>
          <w:lang w:val="en-US"/>
        </w:rPr>
        <w:t xml:space="preserve">) </w:t>
      </w:r>
      <w:del w:id="1296" w:author="Nodder" w:date="2020-09-27T17:08:00Z">
        <w:r w:rsidR="00C756C8" w:rsidDel="00A07EC3">
          <w:rPr>
            <w:lang w:val="en-US"/>
          </w:rPr>
          <w:delText xml:space="preserve">relative abundance </w:delText>
        </w:r>
      </w:del>
      <w:r w:rsidR="00C756C8">
        <w:rPr>
          <w:lang w:val="en-US"/>
        </w:rPr>
        <w:t>tended to be lower</w:t>
      </w:r>
      <w:r w:rsidR="00B55099">
        <w:rPr>
          <w:lang w:val="en-US"/>
        </w:rPr>
        <w:t xml:space="preserve"> in STF waters</w:t>
      </w:r>
      <w:r w:rsidR="00C756C8">
        <w:rPr>
          <w:lang w:val="en-US"/>
        </w:rPr>
        <w:t xml:space="preserve"> compared to STW and SAW (Fig. 6), although SAW on </w:t>
      </w:r>
      <w:ins w:id="1297" w:author="Nodder" w:date="2020-09-27T17:08:00Z">
        <w:r w:rsidR="00A07EC3">
          <w:rPr>
            <w:lang w:val="en-US"/>
          </w:rPr>
          <w:t xml:space="preserve">the </w:t>
        </w:r>
      </w:ins>
      <w:r w:rsidR="00C756C8">
        <w:rPr>
          <w:lang w:val="en-US"/>
        </w:rPr>
        <w:t>C</w:t>
      </w:r>
      <w:ins w:id="1298" w:author="Nodder" w:date="2020-09-27T17:08:00Z">
        <w:r w:rsidR="00A07EC3">
          <w:rPr>
            <w:lang w:val="en-US"/>
          </w:rPr>
          <w:t>ampbell</w:t>
        </w:r>
      </w:ins>
      <w:del w:id="1299" w:author="Nodder" w:date="2020-09-27T17:08:00Z">
        <w:r w:rsidR="00C756C8" w:rsidDel="00A07EC3">
          <w:rPr>
            <w:lang w:val="en-US"/>
          </w:rPr>
          <w:delText>.</w:delText>
        </w:r>
      </w:del>
      <w:r w:rsidR="00C756C8">
        <w:rPr>
          <w:lang w:val="en-US"/>
        </w:rPr>
        <w:t xml:space="preserve"> Plateau showed consistently low abundance of </w:t>
      </w:r>
      <w:proofErr w:type="spellStart"/>
      <w:r w:rsidR="00C756C8">
        <w:rPr>
          <w:lang w:val="en-US"/>
        </w:rPr>
        <w:t>Pelagophyceae</w:t>
      </w:r>
      <w:proofErr w:type="spellEnd"/>
      <w:r w:rsidR="00C756C8">
        <w:rPr>
          <w:lang w:val="en-US"/>
        </w:rPr>
        <w:t xml:space="preserve"> </w:t>
      </w:r>
      <w:r w:rsidR="008B1438">
        <w:rPr>
          <w:lang w:val="en-US"/>
        </w:rPr>
        <w:t xml:space="preserve">similar to levels observed across different STF regions (Suppl. Fig. </w:t>
      </w:r>
      <w:r w:rsidR="00411B58">
        <w:rPr>
          <w:lang w:val="en-US"/>
        </w:rPr>
        <w:t>6</w:t>
      </w:r>
      <w:r w:rsidR="008B1438">
        <w:rPr>
          <w:lang w:val="en-US"/>
        </w:rPr>
        <w:t xml:space="preserve">). </w:t>
      </w:r>
      <w:r w:rsidR="004B48E8">
        <w:rPr>
          <w:lang w:val="en-US"/>
        </w:rPr>
        <w:t xml:space="preserve">A similar pattern was observed for </w:t>
      </w:r>
      <w:proofErr w:type="spellStart"/>
      <w:r w:rsidR="00B55099">
        <w:rPr>
          <w:lang w:val="en-US"/>
        </w:rPr>
        <w:t>Prymnesiophyceae</w:t>
      </w:r>
      <w:proofErr w:type="spellEnd"/>
      <w:r w:rsidR="004B48E8">
        <w:rPr>
          <w:lang w:val="en-US"/>
        </w:rPr>
        <w:t>, which</w:t>
      </w:r>
      <w:r w:rsidR="00B55099">
        <w:rPr>
          <w:lang w:val="en-US"/>
        </w:rPr>
        <w:t xml:space="preserve"> </w:t>
      </w:r>
      <w:r>
        <w:rPr>
          <w:lang w:val="en-US"/>
        </w:rPr>
        <w:t xml:space="preserve">were </w:t>
      </w:r>
      <w:r w:rsidR="00B55099">
        <w:rPr>
          <w:lang w:val="en-US"/>
        </w:rPr>
        <w:t>on average more</w:t>
      </w:r>
      <w:r>
        <w:rPr>
          <w:lang w:val="en-US"/>
        </w:rPr>
        <w:t xml:space="preserve"> abundant in SAW</w:t>
      </w:r>
      <w:r w:rsidR="00D67F13">
        <w:rPr>
          <w:lang w:val="en-US"/>
        </w:rPr>
        <w:t xml:space="preserve"> compared to STW</w:t>
      </w:r>
      <w:r w:rsidR="00B55099">
        <w:rPr>
          <w:lang w:val="en-US"/>
        </w:rPr>
        <w:t xml:space="preserve"> and STF</w:t>
      </w:r>
      <w:r w:rsidR="004B48E8">
        <w:rPr>
          <w:lang w:val="en-US"/>
        </w:rPr>
        <w:t xml:space="preserve"> (Fig. 6</w:t>
      </w:r>
      <w:proofErr w:type="gramStart"/>
      <w:r w:rsidR="004B48E8">
        <w:rPr>
          <w:lang w:val="en-US"/>
        </w:rPr>
        <w:t>)</w:t>
      </w:r>
      <w:r w:rsidR="00D67F13">
        <w:rPr>
          <w:lang w:val="en-US"/>
        </w:rPr>
        <w:t xml:space="preserve">, </w:t>
      </w:r>
      <w:r w:rsidR="004B48E8">
        <w:rPr>
          <w:lang w:val="en-US"/>
        </w:rPr>
        <w:t>but</w:t>
      </w:r>
      <w:proofErr w:type="gramEnd"/>
      <w:r w:rsidR="004B48E8">
        <w:rPr>
          <w:lang w:val="en-US"/>
        </w:rPr>
        <w:t xml:space="preserve"> had low abundances in SAW on C</w:t>
      </w:r>
      <w:ins w:id="1300" w:author="Nodder" w:date="2020-09-27T17:08:00Z">
        <w:r w:rsidR="00A07EC3">
          <w:rPr>
            <w:lang w:val="en-US"/>
          </w:rPr>
          <w:t>ampbell</w:t>
        </w:r>
      </w:ins>
      <w:del w:id="1301" w:author="Nodder" w:date="2020-09-27T17:08:00Z">
        <w:r w:rsidR="004B48E8" w:rsidDel="00A07EC3">
          <w:rPr>
            <w:lang w:val="en-US"/>
          </w:rPr>
          <w:delText>.</w:delText>
        </w:r>
      </w:del>
      <w:r w:rsidR="004B48E8">
        <w:rPr>
          <w:lang w:val="en-US"/>
        </w:rPr>
        <w:t xml:space="preserve"> Plateau</w:t>
      </w:r>
      <w:r w:rsidR="007F1D21">
        <w:rPr>
          <w:lang w:val="en-US"/>
        </w:rPr>
        <w:t xml:space="preserve"> </w:t>
      </w:r>
      <w:r w:rsidR="004C7AC0">
        <w:rPr>
          <w:lang w:val="en-US"/>
        </w:rPr>
        <w:t>(</w:t>
      </w:r>
      <w:r w:rsidR="002D17D9">
        <w:rPr>
          <w:lang w:val="en-US"/>
        </w:rPr>
        <w:t>Suppl. Fig. S10</w:t>
      </w:r>
      <w:r w:rsidR="004C7AC0">
        <w:rPr>
          <w:lang w:val="en-US"/>
        </w:rPr>
        <w:t>).</w:t>
      </w:r>
      <w:r w:rsidR="008A4E6C">
        <w:rPr>
          <w:lang w:val="en-US"/>
        </w:rPr>
        <w:t xml:space="preserve"> </w:t>
      </w:r>
    </w:p>
    <w:p w14:paraId="74ACBE58" w14:textId="7EE03EC2" w:rsidR="008A4E6C" w:rsidRDefault="008A4E6C" w:rsidP="00D67F13">
      <w:pPr>
        <w:spacing w:after="120" w:line="360" w:lineRule="auto"/>
        <w:ind w:firstLine="284"/>
        <w:jc w:val="both"/>
        <w:rPr>
          <w:lang w:val="en-US"/>
        </w:rPr>
      </w:pPr>
      <w:r>
        <w:rPr>
          <w:lang w:val="en-US"/>
        </w:rPr>
        <w:t>For heterotrophic groups, changes in relative abundances between different water masses were less marked (Fig</w:t>
      </w:r>
      <w:r w:rsidR="006F726F">
        <w:rPr>
          <w:lang w:val="en-US"/>
        </w:rPr>
        <w:t>.</w:t>
      </w:r>
      <w:r>
        <w:rPr>
          <w:lang w:val="en-US"/>
        </w:rPr>
        <w:t xml:space="preserve"> </w:t>
      </w:r>
      <w:r w:rsidR="006F726F">
        <w:rPr>
          <w:lang w:val="en-US"/>
        </w:rPr>
        <w:t>6</w:t>
      </w:r>
      <w:r>
        <w:rPr>
          <w:lang w:val="en-US"/>
        </w:rPr>
        <w:t xml:space="preserve">). </w:t>
      </w:r>
      <w:r w:rsidR="009043CE">
        <w:rPr>
          <w:lang w:val="en-US"/>
        </w:rPr>
        <w:t xml:space="preserve">MAST abundance was on average higher in STW compared to STF and SAW, although maximum </w:t>
      </w:r>
      <w:r w:rsidR="006F726F">
        <w:rPr>
          <w:lang w:val="en-US"/>
        </w:rPr>
        <w:t>values</w:t>
      </w:r>
      <w:r w:rsidR="009043CE">
        <w:rPr>
          <w:lang w:val="en-US"/>
        </w:rPr>
        <w:t xml:space="preserve"> were </w:t>
      </w:r>
      <w:r w:rsidR="006F726F">
        <w:rPr>
          <w:lang w:val="en-US"/>
        </w:rPr>
        <w:t>observed in</w:t>
      </w:r>
      <w:r w:rsidR="009043CE">
        <w:rPr>
          <w:lang w:val="en-US"/>
        </w:rPr>
        <w:t xml:space="preserve"> the latter. Ciliates </w:t>
      </w:r>
      <w:ins w:id="1302" w:author="Nodder" w:date="2020-09-27T17:09:00Z">
        <w:r w:rsidR="00A07EC3">
          <w:rPr>
            <w:lang w:val="en-US"/>
          </w:rPr>
          <w:t>had</w:t>
        </w:r>
      </w:ins>
      <w:del w:id="1303" w:author="Nodder" w:date="2020-09-27T17:09:00Z">
        <w:r w:rsidR="009043CE" w:rsidDel="00A07EC3">
          <w:rPr>
            <w:lang w:val="en-US"/>
          </w:rPr>
          <w:delText>showed</w:delText>
        </w:r>
      </w:del>
      <w:r w:rsidR="009043CE">
        <w:rPr>
          <w:lang w:val="en-US"/>
        </w:rPr>
        <w:t xml:space="preserve"> </w:t>
      </w:r>
      <w:ins w:id="1304" w:author="Nodder" w:date="2020-09-27T17:09:00Z">
        <w:r w:rsidR="00A07EC3">
          <w:rPr>
            <w:lang w:val="en-US"/>
          </w:rPr>
          <w:t xml:space="preserve">a </w:t>
        </w:r>
      </w:ins>
      <w:r w:rsidR="009043CE">
        <w:rPr>
          <w:lang w:val="en-US"/>
        </w:rPr>
        <w:t>higher mean and range of abundance</w:t>
      </w:r>
      <w:ins w:id="1305" w:author="Nodder" w:date="2020-09-27T17:09:00Z">
        <w:r w:rsidR="00A07EC3">
          <w:rPr>
            <w:lang w:val="en-US"/>
          </w:rPr>
          <w:t>s</w:t>
        </w:r>
      </w:ins>
      <w:r w:rsidR="009043CE">
        <w:rPr>
          <w:lang w:val="en-US"/>
        </w:rPr>
        <w:t xml:space="preserve"> in STF. Among radiolarian groups, RAD-A and RAD-B showed highest </w:t>
      </w:r>
      <w:proofErr w:type="spellStart"/>
      <w:r w:rsidR="009043CE">
        <w:rPr>
          <w:lang w:val="en-US"/>
        </w:rPr>
        <w:t>abundance</w:t>
      </w:r>
      <w:ins w:id="1306" w:author="Nodder" w:date="2020-09-27T17:09:00Z">
        <w:r w:rsidR="00925D46">
          <w:rPr>
            <w:lang w:val="en-US"/>
          </w:rPr>
          <w:t>z</w:t>
        </w:r>
      </w:ins>
      <w:proofErr w:type="spellEnd"/>
      <w:r w:rsidR="009043CE">
        <w:rPr>
          <w:lang w:val="en-US"/>
        </w:rPr>
        <w:t xml:space="preserve"> in STW while </w:t>
      </w:r>
      <w:proofErr w:type="spellStart"/>
      <w:r w:rsidR="009043CE">
        <w:rPr>
          <w:lang w:val="en-US"/>
        </w:rPr>
        <w:t>polycistine</w:t>
      </w:r>
      <w:proofErr w:type="spellEnd"/>
      <w:del w:id="1307" w:author="Nodder" w:date="2020-09-27T17:09:00Z">
        <w:r w:rsidR="009043CE" w:rsidDel="00925D46">
          <w:rPr>
            <w:lang w:val="en-US"/>
          </w:rPr>
          <w:delText>an</w:delText>
        </w:r>
      </w:del>
      <w:r w:rsidR="009043CE">
        <w:rPr>
          <w:lang w:val="en-US"/>
        </w:rPr>
        <w:t xml:space="preserve"> </w:t>
      </w:r>
      <w:proofErr w:type="spellStart"/>
      <w:r w:rsidR="009043CE">
        <w:rPr>
          <w:lang w:val="en-US"/>
        </w:rPr>
        <w:t>radiolaria</w:t>
      </w:r>
      <w:proofErr w:type="spellEnd"/>
      <w:r w:rsidR="009043CE">
        <w:rPr>
          <w:lang w:val="en-US"/>
        </w:rPr>
        <w:t xml:space="preserve"> showed </w:t>
      </w:r>
      <w:ins w:id="1308" w:author="Nodder" w:date="2020-09-27T17:10:00Z">
        <w:r w:rsidR="00925D46">
          <w:rPr>
            <w:lang w:val="en-US"/>
          </w:rPr>
          <w:t xml:space="preserve">abundance </w:t>
        </w:r>
      </w:ins>
      <w:r w:rsidR="009043CE">
        <w:rPr>
          <w:lang w:val="en-US"/>
        </w:rPr>
        <w:t xml:space="preserve">peaks </w:t>
      </w:r>
      <w:del w:id="1309" w:author="Nodder" w:date="2020-09-27T17:10:00Z">
        <w:r w:rsidR="009043CE" w:rsidDel="00925D46">
          <w:rPr>
            <w:lang w:val="en-US"/>
          </w:rPr>
          <w:delText xml:space="preserve">of abundances </w:delText>
        </w:r>
      </w:del>
      <w:r w:rsidR="009043CE">
        <w:rPr>
          <w:lang w:val="en-US"/>
        </w:rPr>
        <w:t xml:space="preserve">associated with both STW and SAW but not with STF waters (Fig </w:t>
      </w:r>
      <w:r w:rsidR="006F726F">
        <w:rPr>
          <w:lang w:val="en-US"/>
        </w:rPr>
        <w:t>6</w:t>
      </w:r>
      <w:r w:rsidR="009043CE">
        <w:rPr>
          <w:lang w:val="en-US"/>
        </w:rPr>
        <w:t>).</w:t>
      </w:r>
    </w:p>
    <w:p w14:paraId="33E485CB" w14:textId="6278C667" w:rsidR="009A62AC" w:rsidRDefault="009A62AC" w:rsidP="00E72137">
      <w:pPr>
        <w:spacing w:after="120" w:line="360" w:lineRule="auto"/>
        <w:ind w:firstLine="284"/>
        <w:jc w:val="both"/>
        <w:rPr>
          <w:lang w:val="en-US"/>
        </w:rPr>
      </w:pPr>
      <w:r>
        <w:rPr>
          <w:lang w:val="en-US"/>
        </w:rPr>
        <w:t>GENUS/SPECIES</w:t>
      </w:r>
    </w:p>
    <w:p w14:paraId="4E603648" w14:textId="7E730D3C" w:rsidR="00A07359" w:rsidRPr="00A07359" w:rsidRDefault="00A07359" w:rsidP="00A07359">
      <w:pPr>
        <w:pStyle w:val="ListParagraph"/>
        <w:numPr>
          <w:ilvl w:val="0"/>
          <w:numId w:val="11"/>
        </w:numPr>
        <w:spacing w:after="120" w:line="360" w:lineRule="auto"/>
        <w:jc w:val="both"/>
        <w:rPr>
          <w:i/>
          <w:iCs/>
          <w:lang w:val="en-US"/>
        </w:rPr>
      </w:pPr>
      <w:r w:rsidRPr="00A07359">
        <w:rPr>
          <w:i/>
          <w:iCs/>
          <w:lang w:val="en-US"/>
        </w:rPr>
        <w:t>Figure</w:t>
      </w:r>
      <w:r w:rsidR="00D53F03">
        <w:rPr>
          <w:i/>
          <w:iCs/>
          <w:lang w:val="en-US"/>
        </w:rPr>
        <w:t xml:space="preserve"> </w:t>
      </w:r>
      <w:r w:rsidR="00080A18">
        <w:rPr>
          <w:i/>
          <w:iCs/>
          <w:lang w:val="en-US"/>
        </w:rPr>
        <w:t>7</w:t>
      </w:r>
      <w:r w:rsidRPr="00A07359">
        <w:rPr>
          <w:i/>
          <w:iCs/>
          <w:lang w:val="en-US"/>
        </w:rPr>
        <w:t xml:space="preserve"> </w:t>
      </w:r>
      <w:r w:rsidR="00D53F03">
        <w:rPr>
          <w:i/>
          <w:iCs/>
          <w:lang w:val="en-US"/>
        </w:rPr>
        <w:t>- M</w:t>
      </w:r>
      <w:r w:rsidRPr="00A07359">
        <w:rPr>
          <w:i/>
          <w:iCs/>
          <w:lang w:val="en-US"/>
        </w:rPr>
        <w:t>ost abundant species – water masses</w:t>
      </w:r>
      <w:r w:rsidR="00D53F03">
        <w:rPr>
          <w:i/>
          <w:iCs/>
          <w:lang w:val="en-US"/>
        </w:rPr>
        <w:t>- bar plot</w:t>
      </w:r>
      <w:r w:rsidR="00080A18">
        <w:rPr>
          <w:i/>
          <w:iCs/>
          <w:lang w:val="en-US"/>
        </w:rPr>
        <w:t xml:space="preserve"> and </w:t>
      </w:r>
      <w:proofErr w:type="spellStart"/>
      <w:r w:rsidR="00080A18">
        <w:rPr>
          <w:i/>
          <w:iCs/>
          <w:lang w:val="en-US"/>
        </w:rPr>
        <w:t>treemap</w:t>
      </w:r>
      <w:proofErr w:type="spellEnd"/>
      <w:r w:rsidR="00080A18">
        <w:rPr>
          <w:i/>
          <w:iCs/>
          <w:lang w:val="en-US"/>
        </w:rPr>
        <w:t xml:space="preserve"> (Genus)</w:t>
      </w:r>
    </w:p>
    <w:p w14:paraId="13E184B9" w14:textId="604D9D9B" w:rsidR="00A07359" w:rsidRDefault="00080A18" w:rsidP="00D53F03">
      <w:pPr>
        <w:pStyle w:val="ListParagraph"/>
        <w:numPr>
          <w:ilvl w:val="0"/>
          <w:numId w:val="11"/>
        </w:numPr>
        <w:spacing w:after="120" w:line="360" w:lineRule="auto"/>
        <w:jc w:val="both"/>
        <w:rPr>
          <w:lang w:val="en-US"/>
        </w:rPr>
      </w:pPr>
      <w:r>
        <w:rPr>
          <w:lang w:val="en-US"/>
        </w:rPr>
        <w:t xml:space="preserve">Suppl. </w:t>
      </w:r>
      <w:r w:rsidR="00D53F03">
        <w:rPr>
          <w:lang w:val="en-US"/>
        </w:rPr>
        <w:t>Fig</w:t>
      </w:r>
      <w:r>
        <w:rPr>
          <w:lang w:val="en-US"/>
        </w:rPr>
        <w:t>.</w:t>
      </w:r>
      <w:r w:rsidR="00D53F03">
        <w:rPr>
          <w:lang w:val="en-US"/>
        </w:rPr>
        <w:t xml:space="preserve"> S</w:t>
      </w:r>
      <w:r w:rsidR="002D17D9">
        <w:rPr>
          <w:lang w:val="en-US"/>
        </w:rPr>
        <w:t>11</w:t>
      </w:r>
      <w:r w:rsidR="00D53F03">
        <w:rPr>
          <w:lang w:val="en-US"/>
        </w:rPr>
        <w:t xml:space="preserve"> - </w:t>
      </w:r>
      <w:r>
        <w:rPr>
          <w:lang w:val="en-US"/>
        </w:rPr>
        <w:t xml:space="preserve">Class specific – </w:t>
      </w:r>
      <w:r w:rsidR="00D53F03">
        <w:rPr>
          <w:lang w:val="en-US"/>
        </w:rPr>
        <w:t xml:space="preserve">Genus/Species </w:t>
      </w:r>
      <w:proofErr w:type="spellStart"/>
      <w:r w:rsidR="00D53F03">
        <w:rPr>
          <w:lang w:val="en-US"/>
        </w:rPr>
        <w:t>treemaps</w:t>
      </w:r>
      <w:proofErr w:type="spellEnd"/>
      <w:r w:rsidR="00D53F03">
        <w:rPr>
          <w:lang w:val="en-US"/>
        </w:rPr>
        <w:t xml:space="preserve"> –</w:t>
      </w:r>
      <w:r>
        <w:rPr>
          <w:lang w:val="en-US"/>
        </w:rPr>
        <w:t xml:space="preserve"> </w:t>
      </w:r>
      <w:r w:rsidR="00D53F03">
        <w:rPr>
          <w:lang w:val="en-US"/>
        </w:rPr>
        <w:t>water mass</w:t>
      </w:r>
    </w:p>
    <w:p w14:paraId="1100A650" w14:textId="2AA70E86" w:rsidR="008F0D48" w:rsidRDefault="008F0D48" w:rsidP="008F0D48">
      <w:pPr>
        <w:pStyle w:val="ListParagraph"/>
        <w:numPr>
          <w:ilvl w:val="0"/>
          <w:numId w:val="11"/>
        </w:numPr>
        <w:spacing w:after="120" w:line="360" w:lineRule="auto"/>
        <w:jc w:val="both"/>
        <w:rPr>
          <w:highlight w:val="yellow"/>
          <w:lang w:val="en-US"/>
        </w:rPr>
      </w:pPr>
      <w:r>
        <w:rPr>
          <w:highlight w:val="yellow"/>
          <w:lang w:val="en-US"/>
        </w:rPr>
        <w:t xml:space="preserve">Figure 8. </w:t>
      </w:r>
      <w:r w:rsidRPr="00D53F03">
        <w:rPr>
          <w:highlight w:val="yellow"/>
          <w:lang w:val="en-US"/>
        </w:rPr>
        <w:t xml:space="preserve">Heatmap with most abundant </w:t>
      </w:r>
      <w:r>
        <w:rPr>
          <w:highlight w:val="yellow"/>
          <w:lang w:val="en-US"/>
        </w:rPr>
        <w:t>5</w:t>
      </w:r>
      <w:r w:rsidRPr="00D53F03">
        <w:rPr>
          <w:highlight w:val="yellow"/>
          <w:lang w:val="en-US"/>
        </w:rPr>
        <w:t>0 species</w:t>
      </w:r>
    </w:p>
    <w:p w14:paraId="4699C3A6" w14:textId="404AC6F4" w:rsidR="001E1CD4" w:rsidRDefault="00080A18" w:rsidP="00080A18">
      <w:pPr>
        <w:pStyle w:val="ListParagraph"/>
        <w:numPr>
          <w:ilvl w:val="0"/>
          <w:numId w:val="11"/>
        </w:numPr>
        <w:spacing w:after="120" w:line="360" w:lineRule="auto"/>
        <w:jc w:val="both"/>
        <w:rPr>
          <w:highlight w:val="yellow"/>
          <w:lang w:val="en-US"/>
        </w:rPr>
      </w:pPr>
      <w:r>
        <w:rPr>
          <w:highlight w:val="yellow"/>
          <w:lang w:val="en-US"/>
        </w:rPr>
        <w:t xml:space="preserve">Figure </w:t>
      </w:r>
      <w:r w:rsidR="008F0D48">
        <w:rPr>
          <w:highlight w:val="yellow"/>
          <w:lang w:val="en-US"/>
        </w:rPr>
        <w:t>9</w:t>
      </w:r>
      <w:r>
        <w:rPr>
          <w:highlight w:val="yellow"/>
          <w:lang w:val="en-US"/>
        </w:rPr>
        <w:t xml:space="preserve"> - </w:t>
      </w:r>
      <w:proofErr w:type="spellStart"/>
      <w:r>
        <w:rPr>
          <w:highlight w:val="yellow"/>
          <w:lang w:val="en-US"/>
        </w:rPr>
        <w:t>DESeq</w:t>
      </w:r>
      <w:proofErr w:type="spellEnd"/>
      <w:r>
        <w:rPr>
          <w:highlight w:val="yellow"/>
          <w:lang w:val="en-US"/>
        </w:rPr>
        <w:t xml:space="preserve"> </w:t>
      </w:r>
      <w:r w:rsidR="001E1CD4">
        <w:rPr>
          <w:highlight w:val="yellow"/>
          <w:lang w:val="en-US"/>
        </w:rPr>
        <w:t>STW vs SAW</w:t>
      </w:r>
    </w:p>
    <w:p w14:paraId="431987B3" w14:textId="02B117B3" w:rsidR="00080A18" w:rsidRPr="00D53F03" w:rsidRDefault="001E1CD4" w:rsidP="00080A18">
      <w:pPr>
        <w:pStyle w:val="ListParagraph"/>
        <w:numPr>
          <w:ilvl w:val="0"/>
          <w:numId w:val="11"/>
        </w:numPr>
        <w:spacing w:after="120" w:line="360" w:lineRule="auto"/>
        <w:jc w:val="both"/>
        <w:rPr>
          <w:highlight w:val="yellow"/>
          <w:lang w:val="en-US"/>
        </w:rPr>
      </w:pPr>
      <w:r>
        <w:rPr>
          <w:highlight w:val="yellow"/>
          <w:lang w:val="en-US"/>
        </w:rPr>
        <w:t>Suppl. Fig. S</w:t>
      </w:r>
      <w:r w:rsidR="002D17D9">
        <w:rPr>
          <w:highlight w:val="yellow"/>
          <w:lang w:val="en-US"/>
        </w:rPr>
        <w:t>12</w:t>
      </w:r>
      <w:r>
        <w:rPr>
          <w:highlight w:val="yellow"/>
          <w:lang w:val="en-US"/>
        </w:rPr>
        <w:t xml:space="preserve"> and S</w:t>
      </w:r>
      <w:r w:rsidR="008F0D48">
        <w:rPr>
          <w:highlight w:val="yellow"/>
          <w:lang w:val="en-US"/>
        </w:rPr>
        <w:t>1</w:t>
      </w:r>
      <w:r w:rsidR="002D17D9">
        <w:rPr>
          <w:highlight w:val="yellow"/>
          <w:lang w:val="en-US"/>
        </w:rPr>
        <w:t>3</w:t>
      </w:r>
      <w:r>
        <w:rPr>
          <w:highlight w:val="yellow"/>
          <w:lang w:val="en-US"/>
        </w:rPr>
        <w:t xml:space="preserve">: </w:t>
      </w:r>
      <w:r w:rsidR="00080A18">
        <w:rPr>
          <w:highlight w:val="yellow"/>
          <w:lang w:val="en-US"/>
        </w:rPr>
        <w:t>STW-STF; STF-SAW comparison</w:t>
      </w:r>
      <w:r>
        <w:rPr>
          <w:highlight w:val="yellow"/>
          <w:lang w:val="en-US"/>
        </w:rPr>
        <w:t>s</w:t>
      </w:r>
    </w:p>
    <w:p w14:paraId="26F7A3A9" w14:textId="7204F79B" w:rsidR="001506DC" w:rsidRDefault="009A62AC" w:rsidP="00E72137">
      <w:pPr>
        <w:spacing w:after="120" w:line="360" w:lineRule="auto"/>
        <w:ind w:firstLine="284"/>
        <w:jc w:val="both"/>
        <w:rPr>
          <w:lang w:val="en-US"/>
        </w:rPr>
      </w:pPr>
      <w:r>
        <w:rPr>
          <w:lang w:val="en-US"/>
        </w:rPr>
        <w:t xml:space="preserve"> </w:t>
      </w:r>
      <w:r w:rsidR="00B840F5">
        <w:rPr>
          <w:lang w:val="en-US"/>
        </w:rPr>
        <w:t>The genus/species</w:t>
      </w:r>
      <w:r w:rsidR="00FF561C">
        <w:rPr>
          <w:lang w:val="en-US"/>
        </w:rPr>
        <w:t>/ASV</w:t>
      </w:r>
      <w:r w:rsidR="00B840F5">
        <w:rPr>
          <w:lang w:val="en-US"/>
        </w:rPr>
        <w:t xml:space="preserve"> composition also varied among water masses (</w:t>
      </w:r>
      <w:r w:rsidR="00D53F03">
        <w:rPr>
          <w:lang w:val="en-US"/>
        </w:rPr>
        <w:t>Fig</w:t>
      </w:r>
      <w:r w:rsidR="00BF5C3A">
        <w:rPr>
          <w:lang w:val="en-US"/>
        </w:rPr>
        <w:t>.</w:t>
      </w:r>
      <w:r w:rsidR="00D53F03">
        <w:rPr>
          <w:lang w:val="en-US"/>
        </w:rPr>
        <w:t xml:space="preserve"> </w:t>
      </w:r>
      <w:r w:rsidR="00411B58">
        <w:rPr>
          <w:lang w:val="en-US"/>
        </w:rPr>
        <w:t>7</w:t>
      </w:r>
      <w:r w:rsidR="00B840F5">
        <w:rPr>
          <w:lang w:val="en-US"/>
        </w:rPr>
        <w:t xml:space="preserve">). </w:t>
      </w:r>
      <w:r w:rsidR="00C37197">
        <w:rPr>
          <w:lang w:val="en-US"/>
        </w:rPr>
        <w:t xml:space="preserve">In STW, </w:t>
      </w:r>
      <w:proofErr w:type="spellStart"/>
      <w:r w:rsidR="00A30CC9" w:rsidRPr="00DA1C2C">
        <w:rPr>
          <w:i/>
          <w:iCs/>
          <w:lang w:val="en-US"/>
        </w:rPr>
        <w:t>Ostreococcus</w:t>
      </w:r>
      <w:proofErr w:type="spellEnd"/>
      <w:r w:rsidR="00A30CC9" w:rsidRPr="00DA1C2C">
        <w:rPr>
          <w:i/>
          <w:iCs/>
          <w:lang w:val="en-US"/>
        </w:rPr>
        <w:t xml:space="preserve"> </w:t>
      </w:r>
      <w:proofErr w:type="spellStart"/>
      <w:r w:rsidR="00E316E5" w:rsidRPr="00DA1C2C">
        <w:rPr>
          <w:i/>
          <w:iCs/>
          <w:lang w:val="en-US"/>
        </w:rPr>
        <w:t>lucimarinus</w:t>
      </w:r>
      <w:proofErr w:type="spellEnd"/>
      <w:r w:rsidR="00E316E5">
        <w:rPr>
          <w:lang w:val="en-US"/>
        </w:rPr>
        <w:t xml:space="preserve"> was the</w:t>
      </w:r>
      <w:r w:rsidR="00A30CC9">
        <w:rPr>
          <w:lang w:val="en-US"/>
        </w:rPr>
        <w:t xml:space="preserve"> most abundant </w:t>
      </w:r>
      <w:r w:rsidR="00E316E5">
        <w:rPr>
          <w:lang w:val="en-US"/>
        </w:rPr>
        <w:t>species</w:t>
      </w:r>
      <w:r w:rsidR="00C37197">
        <w:rPr>
          <w:lang w:val="en-US"/>
        </w:rPr>
        <w:t xml:space="preserve"> </w:t>
      </w:r>
      <w:r w:rsidR="00DA1C2C">
        <w:rPr>
          <w:lang w:val="en-US"/>
        </w:rPr>
        <w:t xml:space="preserve">in the euphotic zone followed by </w:t>
      </w:r>
      <w:proofErr w:type="spellStart"/>
      <w:r w:rsidR="00DA1C2C" w:rsidRPr="00DA1C2C">
        <w:rPr>
          <w:i/>
          <w:iCs/>
          <w:lang w:val="en-US"/>
        </w:rPr>
        <w:t>Bathycoccus</w:t>
      </w:r>
      <w:proofErr w:type="spellEnd"/>
      <w:r w:rsidR="00DA1C2C" w:rsidRPr="00DA1C2C">
        <w:rPr>
          <w:i/>
          <w:iCs/>
          <w:lang w:val="en-US"/>
        </w:rPr>
        <w:t xml:space="preserve"> </w:t>
      </w:r>
      <w:proofErr w:type="spellStart"/>
      <w:r w:rsidR="00DA1C2C" w:rsidRPr="00DA1C2C">
        <w:rPr>
          <w:i/>
          <w:iCs/>
          <w:lang w:val="en-US"/>
        </w:rPr>
        <w:t>prasinos</w:t>
      </w:r>
      <w:proofErr w:type="spellEnd"/>
      <w:r w:rsidR="00DA1C2C">
        <w:rPr>
          <w:lang w:val="en-US"/>
        </w:rPr>
        <w:t xml:space="preserve">. </w:t>
      </w:r>
      <w:r w:rsidR="001E1CD4" w:rsidRPr="001E1CD4">
        <w:rPr>
          <w:i/>
          <w:iCs/>
          <w:lang w:val="en-US"/>
        </w:rPr>
        <w:t xml:space="preserve">O. </w:t>
      </w:r>
      <w:proofErr w:type="spellStart"/>
      <w:ins w:id="1310" w:author="Nodder" w:date="2020-09-27T17:10:00Z">
        <w:r w:rsidR="004066E5">
          <w:rPr>
            <w:i/>
            <w:iCs/>
            <w:lang w:val="en-US"/>
          </w:rPr>
          <w:t>luci</w:t>
        </w:r>
      </w:ins>
      <w:r w:rsidR="001E1CD4" w:rsidRPr="001E1CD4">
        <w:rPr>
          <w:i/>
          <w:iCs/>
          <w:lang w:val="en-US"/>
        </w:rPr>
        <w:t>marinus</w:t>
      </w:r>
      <w:proofErr w:type="spellEnd"/>
      <w:r w:rsidR="001E1CD4">
        <w:rPr>
          <w:lang w:val="en-US"/>
        </w:rPr>
        <w:t xml:space="preserve"> tend</w:t>
      </w:r>
      <w:ins w:id="1311" w:author="Nodder" w:date="2020-09-27T17:10:00Z">
        <w:r w:rsidR="004066E5">
          <w:rPr>
            <w:lang w:val="en-US"/>
          </w:rPr>
          <w:t>ed</w:t>
        </w:r>
      </w:ins>
      <w:r w:rsidR="001E1CD4">
        <w:rPr>
          <w:lang w:val="en-US"/>
        </w:rPr>
        <w:t xml:space="preserve"> to dominate </w:t>
      </w:r>
      <w:proofErr w:type="spellStart"/>
      <w:ins w:id="1312" w:author="Nodder" w:date="2020-09-27T17:10:00Z">
        <w:r w:rsidR="004066E5">
          <w:rPr>
            <w:lang w:val="en-US"/>
          </w:rPr>
          <w:t>dur</w:t>
        </w:r>
      </w:ins>
      <w:r w:rsidR="001E1CD4">
        <w:rPr>
          <w:lang w:val="en-US"/>
        </w:rPr>
        <w:t>in</w:t>
      </w:r>
      <w:ins w:id="1313" w:author="Nodder" w:date="2020-09-27T17:10:00Z">
        <w:r w:rsidR="004066E5">
          <w:rPr>
            <w:lang w:val="en-US"/>
          </w:rPr>
          <w:t>d</w:t>
        </w:r>
      </w:ins>
      <w:proofErr w:type="spellEnd"/>
      <w:r w:rsidR="001E1CD4">
        <w:rPr>
          <w:lang w:val="en-US"/>
        </w:rPr>
        <w:t xml:space="preserve"> the Spring Bloom II voyage and </w:t>
      </w:r>
      <w:r w:rsidR="001E1CD4" w:rsidRPr="001E1CD4">
        <w:rPr>
          <w:i/>
          <w:iCs/>
          <w:lang w:val="en-US"/>
        </w:rPr>
        <w:t>B.</w:t>
      </w:r>
      <w:r w:rsidR="001E1CD4">
        <w:rPr>
          <w:lang w:val="en-US"/>
        </w:rPr>
        <w:t xml:space="preserve"> </w:t>
      </w:r>
      <w:proofErr w:type="spellStart"/>
      <w:r w:rsidR="001E1CD4" w:rsidRPr="00DA1C2C">
        <w:rPr>
          <w:i/>
          <w:iCs/>
          <w:lang w:val="en-US"/>
        </w:rPr>
        <w:t>prasinos</w:t>
      </w:r>
      <w:proofErr w:type="spellEnd"/>
      <w:r w:rsidR="001E1CD4">
        <w:rPr>
          <w:lang w:val="en-US"/>
        </w:rPr>
        <w:t xml:space="preserve"> </w:t>
      </w:r>
      <w:ins w:id="1314" w:author="Nodder" w:date="2020-09-27T17:10:00Z">
        <w:r w:rsidR="004066E5">
          <w:rPr>
            <w:lang w:val="en-US"/>
          </w:rPr>
          <w:t>at</w:t>
        </w:r>
      </w:ins>
      <w:del w:id="1315" w:author="Nodder" w:date="2020-09-27T17:10:00Z">
        <w:r w:rsidR="001E1CD4" w:rsidDel="004066E5">
          <w:rPr>
            <w:lang w:val="en-US"/>
          </w:rPr>
          <w:delText>in</w:delText>
        </w:r>
      </w:del>
      <w:r w:rsidR="001E1CD4">
        <w:rPr>
          <w:lang w:val="en-US"/>
        </w:rPr>
        <w:t xml:space="preserve"> the Bio-</w:t>
      </w:r>
      <w:ins w:id="1316" w:author="Nodder" w:date="2020-09-27T17:11:00Z">
        <w:r w:rsidR="004066E5">
          <w:rPr>
            <w:lang w:val="en-US"/>
          </w:rPr>
          <w:t>ST</w:t>
        </w:r>
      </w:ins>
      <w:del w:id="1317" w:author="Nodder" w:date="2020-09-27T17:11:00Z">
        <w:r w:rsidR="001E1CD4" w:rsidDel="004066E5">
          <w:rPr>
            <w:lang w:val="en-US"/>
          </w:rPr>
          <w:delText>NB</w:delText>
        </w:r>
      </w:del>
      <w:r w:rsidR="001E1CD4">
        <w:rPr>
          <w:lang w:val="en-US"/>
        </w:rPr>
        <w:t>M site, while they alternate</w:t>
      </w:r>
      <w:ins w:id="1318" w:author="Nodder" w:date="2020-09-27T17:11:00Z">
        <w:r w:rsidR="00060942">
          <w:rPr>
            <w:lang w:val="en-US"/>
          </w:rPr>
          <w:t>d in</w:t>
        </w:r>
      </w:ins>
      <w:r w:rsidR="001E1CD4">
        <w:rPr>
          <w:lang w:val="en-US"/>
        </w:rPr>
        <w:t xml:space="preserve"> their dominance within </w:t>
      </w:r>
      <w:ins w:id="1319" w:author="Nodder" w:date="2020-09-27T17:11:00Z">
        <w:r w:rsidR="00060942">
          <w:rPr>
            <w:lang w:val="en-US"/>
          </w:rPr>
          <w:t xml:space="preserve">the </w:t>
        </w:r>
      </w:ins>
      <w:r w:rsidR="001E1CD4">
        <w:rPr>
          <w:lang w:val="en-US"/>
        </w:rPr>
        <w:t>Bay of Plenty and Cross-shelf</w:t>
      </w:r>
      <w:ins w:id="1320" w:author="Nodder" w:date="2020-09-27T17:11:00Z">
        <w:r w:rsidR="00060942">
          <w:rPr>
            <w:lang w:val="en-US"/>
          </w:rPr>
          <w:t xml:space="preserve"> (Hauraki)</w:t>
        </w:r>
      </w:ins>
      <w:del w:id="1321" w:author="Nodder" w:date="2020-09-27T17:11:00Z">
        <w:r w:rsidR="001E1CD4" w:rsidDel="00060942">
          <w:rPr>
            <w:lang w:val="en-US"/>
          </w:rPr>
          <w:delText xml:space="preserve"> </w:delText>
        </w:r>
      </w:del>
      <w:r w:rsidR="001E1CD4">
        <w:rPr>
          <w:lang w:val="en-US"/>
        </w:rPr>
        <w:t xml:space="preserve">regions (Fig. </w:t>
      </w:r>
      <w:r w:rsidR="008F0D48">
        <w:rPr>
          <w:lang w:val="en-US"/>
        </w:rPr>
        <w:t xml:space="preserve">8) </w:t>
      </w:r>
      <w:r w:rsidR="00DA1C2C">
        <w:rPr>
          <w:lang w:val="en-US"/>
        </w:rPr>
        <w:t xml:space="preserve">These </w:t>
      </w:r>
      <w:proofErr w:type="spellStart"/>
      <w:r w:rsidR="005C47A4">
        <w:rPr>
          <w:lang w:val="en-US"/>
        </w:rPr>
        <w:t>Mamiellophyceae</w:t>
      </w:r>
      <w:proofErr w:type="spellEnd"/>
      <w:r w:rsidR="005C47A4">
        <w:rPr>
          <w:lang w:val="en-US"/>
        </w:rPr>
        <w:t xml:space="preserve"> </w:t>
      </w:r>
      <w:r w:rsidR="00DA1C2C">
        <w:rPr>
          <w:lang w:val="en-US"/>
        </w:rPr>
        <w:t>species</w:t>
      </w:r>
      <w:r w:rsidR="00E316E5">
        <w:rPr>
          <w:lang w:val="en-US"/>
        </w:rPr>
        <w:t xml:space="preserve"> together with </w:t>
      </w:r>
      <w:proofErr w:type="spellStart"/>
      <w:r w:rsidR="00E316E5" w:rsidRPr="00DA1C2C">
        <w:rPr>
          <w:i/>
          <w:iCs/>
          <w:lang w:val="en-US"/>
        </w:rPr>
        <w:t>Micromonas</w:t>
      </w:r>
      <w:proofErr w:type="spellEnd"/>
      <w:r w:rsidR="00DA1C2C" w:rsidRPr="00DA1C2C">
        <w:rPr>
          <w:i/>
          <w:iCs/>
          <w:lang w:val="en-US"/>
        </w:rPr>
        <w:t xml:space="preserve"> </w:t>
      </w:r>
      <w:proofErr w:type="spellStart"/>
      <w:r w:rsidR="00DA1C2C" w:rsidRPr="00DA1C2C">
        <w:rPr>
          <w:i/>
          <w:iCs/>
          <w:lang w:val="en-US"/>
        </w:rPr>
        <w:t>commoda</w:t>
      </w:r>
      <w:proofErr w:type="spellEnd"/>
      <w:r w:rsidR="00DA1C2C">
        <w:rPr>
          <w:lang w:val="en-US"/>
        </w:rPr>
        <w:t xml:space="preserve"> and </w:t>
      </w:r>
      <w:r w:rsidR="002B4061">
        <w:rPr>
          <w:lang w:val="en-US"/>
        </w:rPr>
        <w:t xml:space="preserve">other </w:t>
      </w:r>
      <w:proofErr w:type="spellStart"/>
      <w:r w:rsidR="002B4061" w:rsidRPr="00060942">
        <w:rPr>
          <w:i/>
          <w:iCs/>
          <w:lang w:val="en-US"/>
          <w:rPrChange w:id="1322" w:author="Nodder" w:date="2020-09-27T17:11:00Z">
            <w:rPr>
              <w:lang w:val="en-US"/>
            </w:rPr>
          </w:rPrChange>
        </w:rPr>
        <w:t>Micromonas</w:t>
      </w:r>
      <w:proofErr w:type="spellEnd"/>
      <w:r w:rsidR="002B4061">
        <w:rPr>
          <w:lang w:val="en-US"/>
        </w:rPr>
        <w:t xml:space="preserve"> species (</w:t>
      </w:r>
      <w:r w:rsidR="00DA1C2C" w:rsidRPr="00DA1C2C">
        <w:rPr>
          <w:i/>
          <w:iCs/>
          <w:lang w:val="en-US"/>
        </w:rPr>
        <w:t>M. bravo</w:t>
      </w:r>
      <w:r w:rsidR="002B4061">
        <w:rPr>
          <w:i/>
          <w:iCs/>
          <w:lang w:val="en-US"/>
        </w:rPr>
        <w:t xml:space="preserve"> I, II</w:t>
      </w:r>
      <w:r w:rsidR="00B840F5">
        <w:rPr>
          <w:lang w:val="en-US"/>
        </w:rPr>
        <w:t>,</w:t>
      </w:r>
      <w:r w:rsidR="00E316E5">
        <w:rPr>
          <w:lang w:val="en-US"/>
        </w:rPr>
        <w:t xml:space="preserve"> </w:t>
      </w:r>
      <w:r w:rsidR="002B4061">
        <w:rPr>
          <w:lang w:val="en-US"/>
        </w:rPr>
        <w:t xml:space="preserve">and </w:t>
      </w:r>
      <w:r w:rsidR="002B4061" w:rsidRPr="002B4061">
        <w:rPr>
          <w:i/>
          <w:iCs/>
          <w:lang w:val="en-US"/>
        </w:rPr>
        <w:t xml:space="preserve">M. </w:t>
      </w:r>
      <w:proofErr w:type="spellStart"/>
      <w:r w:rsidR="002B4061" w:rsidRPr="002B4061">
        <w:rPr>
          <w:i/>
          <w:iCs/>
          <w:lang w:val="en-US"/>
        </w:rPr>
        <w:t>pusilla</w:t>
      </w:r>
      <w:proofErr w:type="spellEnd"/>
      <w:r w:rsidR="002B4061">
        <w:rPr>
          <w:lang w:val="en-US"/>
        </w:rPr>
        <w:t xml:space="preserve">) </w:t>
      </w:r>
      <w:r w:rsidR="00E316E5">
        <w:rPr>
          <w:lang w:val="en-US"/>
        </w:rPr>
        <w:t xml:space="preserve">accounted for the majority of the sequences </w:t>
      </w:r>
      <w:r w:rsidR="00B840F5">
        <w:rPr>
          <w:lang w:val="en-US"/>
        </w:rPr>
        <w:t>affiliated to</w:t>
      </w:r>
      <w:r w:rsidR="00E316E5">
        <w:rPr>
          <w:lang w:val="en-US"/>
        </w:rPr>
        <w:t xml:space="preserve"> </w:t>
      </w:r>
      <w:ins w:id="1323" w:author="Nodder" w:date="2020-09-27T17:11:00Z">
        <w:r w:rsidR="00060942">
          <w:rPr>
            <w:lang w:val="en-US"/>
          </w:rPr>
          <w:t>g</w:t>
        </w:r>
      </w:ins>
      <w:del w:id="1324" w:author="Nodder" w:date="2020-09-27T17:11:00Z">
        <w:r w:rsidR="005C47A4" w:rsidDel="00060942">
          <w:rPr>
            <w:lang w:val="en-US"/>
          </w:rPr>
          <w:delText>G</w:delText>
        </w:r>
      </w:del>
      <w:r w:rsidR="00B840F5">
        <w:rPr>
          <w:lang w:val="en-US"/>
        </w:rPr>
        <w:t>reen algae</w:t>
      </w:r>
      <w:r w:rsidR="005D1D8B">
        <w:rPr>
          <w:lang w:val="en-US"/>
        </w:rPr>
        <w:t xml:space="preserve"> </w:t>
      </w:r>
      <w:r w:rsidR="00F96289">
        <w:rPr>
          <w:lang w:val="en-US"/>
        </w:rPr>
        <w:t xml:space="preserve">in STW </w:t>
      </w:r>
      <w:r w:rsidR="00E10ED9">
        <w:rPr>
          <w:lang w:val="en-US"/>
        </w:rPr>
        <w:t>(</w:t>
      </w:r>
      <w:r w:rsidR="00D0284B">
        <w:rPr>
          <w:lang w:val="en-US"/>
        </w:rPr>
        <w:t>Fig</w:t>
      </w:r>
      <w:r w:rsidR="00BF5C3A">
        <w:rPr>
          <w:lang w:val="en-US"/>
        </w:rPr>
        <w:t>.</w:t>
      </w:r>
      <w:r w:rsidR="00D0284B">
        <w:rPr>
          <w:lang w:val="en-US"/>
        </w:rPr>
        <w:t xml:space="preserve"> 7</w:t>
      </w:r>
      <w:r w:rsidR="00217943">
        <w:rPr>
          <w:lang w:val="en-US"/>
        </w:rPr>
        <w:t xml:space="preserve"> &amp; Suppl. Fig. S</w:t>
      </w:r>
      <w:r w:rsidR="002D17D9">
        <w:rPr>
          <w:lang w:val="en-US"/>
        </w:rPr>
        <w:t>11</w:t>
      </w:r>
      <w:r w:rsidR="008F0D48">
        <w:rPr>
          <w:lang w:val="en-US"/>
        </w:rPr>
        <w:t>, Fig. 8</w:t>
      </w:r>
      <w:r w:rsidR="00E10ED9">
        <w:rPr>
          <w:lang w:val="en-US"/>
        </w:rPr>
        <w:t xml:space="preserve">).  </w:t>
      </w:r>
      <w:r w:rsidR="00F96289">
        <w:rPr>
          <w:lang w:val="en-US"/>
        </w:rPr>
        <w:t>Several dinoflagellates</w:t>
      </w:r>
      <w:r w:rsidR="00A30CC9">
        <w:rPr>
          <w:lang w:val="en-US"/>
        </w:rPr>
        <w:t xml:space="preserve"> </w:t>
      </w:r>
      <w:r w:rsidR="005C47A4">
        <w:rPr>
          <w:lang w:val="en-US"/>
        </w:rPr>
        <w:t xml:space="preserve">species such as </w:t>
      </w:r>
      <w:proofErr w:type="spellStart"/>
      <w:r w:rsidR="00A30CC9" w:rsidRPr="00FF561C">
        <w:rPr>
          <w:i/>
          <w:iCs/>
          <w:lang w:val="en-US"/>
        </w:rPr>
        <w:t>Gymnodinium</w:t>
      </w:r>
      <w:r w:rsidR="000746F9" w:rsidRPr="00FF561C">
        <w:rPr>
          <w:i/>
          <w:iCs/>
          <w:lang w:val="en-US"/>
        </w:rPr>
        <w:t>_</w:t>
      </w:r>
      <w:proofErr w:type="gramStart"/>
      <w:r w:rsidR="000746F9" w:rsidRPr="00BA643D">
        <w:rPr>
          <w:lang w:val="en-US"/>
          <w:rPrChange w:id="1325" w:author="Nodder" w:date="2020-09-27T17:11:00Z">
            <w:rPr>
              <w:i/>
              <w:iCs/>
              <w:lang w:val="en-US"/>
            </w:rPr>
          </w:rPrChange>
        </w:rPr>
        <w:t>sp</w:t>
      </w:r>
      <w:proofErr w:type="spellEnd"/>
      <w:r w:rsidR="00FF561C" w:rsidRPr="00BA643D">
        <w:rPr>
          <w:lang w:val="en-US"/>
        </w:rPr>
        <w:t>,</w:t>
      </w:r>
      <w:ins w:id="1326" w:author="Nodder" w:date="2020-09-27T17:11:00Z">
        <w:r w:rsidR="00BA643D">
          <w:rPr>
            <w:lang w:val="en-US"/>
          </w:rPr>
          <w:t>,</w:t>
        </w:r>
      </w:ins>
      <w:proofErr w:type="gramEnd"/>
      <w:r w:rsidR="00FF561C">
        <w:rPr>
          <w:lang w:val="en-US"/>
        </w:rPr>
        <w:t xml:space="preserve"> </w:t>
      </w:r>
      <w:proofErr w:type="spellStart"/>
      <w:r w:rsidR="00FF561C" w:rsidRPr="00FF561C">
        <w:rPr>
          <w:i/>
          <w:iCs/>
          <w:lang w:val="en-US"/>
        </w:rPr>
        <w:t>Heterocapsa</w:t>
      </w:r>
      <w:proofErr w:type="spellEnd"/>
      <w:r w:rsidR="00FF561C" w:rsidRPr="00FF561C">
        <w:rPr>
          <w:i/>
          <w:iCs/>
          <w:lang w:val="en-US"/>
        </w:rPr>
        <w:t xml:space="preserve"> </w:t>
      </w:r>
      <w:proofErr w:type="spellStart"/>
      <w:r w:rsidR="00FF561C" w:rsidRPr="00FF561C">
        <w:rPr>
          <w:i/>
          <w:iCs/>
          <w:lang w:val="en-US"/>
        </w:rPr>
        <w:t>rotundata</w:t>
      </w:r>
      <w:proofErr w:type="spellEnd"/>
      <w:r w:rsidR="000746F9">
        <w:rPr>
          <w:lang w:val="en-US"/>
        </w:rPr>
        <w:t xml:space="preserve"> </w:t>
      </w:r>
      <w:r w:rsidR="00A30CC9">
        <w:rPr>
          <w:lang w:val="en-US"/>
        </w:rPr>
        <w:t xml:space="preserve">and </w:t>
      </w:r>
      <w:proofErr w:type="spellStart"/>
      <w:r w:rsidR="00A30CC9" w:rsidRPr="00FF561C">
        <w:rPr>
          <w:i/>
          <w:iCs/>
          <w:lang w:val="en-US"/>
        </w:rPr>
        <w:t>Gyrodinium</w:t>
      </w:r>
      <w:proofErr w:type="spellEnd"/>
      <w:r w:rsidR="00A30CC9" w:rsidRPr="00FF561C">
        <w:rPr>
          <w:i/>
          <w:iCs/>
          <w:lang w:val="en-US"/>
        </w:rPr>
        <w:t xml:space="preserve"> </w:t>
      </w:r>
      <w:proofErr w:type="spellStart"/>
      <w:r w:rsidR="00FF561C" w:rsidRPr="00FF561C">
        <w:rPr>
          <w:i/>
          <w:iCs/>
          <w:lang w:val="en-US"/>
        </w:rPr>
        <w:t>fusiforme</w:t>
      </w:r>
      <w:proofErr w:type="spellEnd"/>
      <w:r w:rsidR="005C47A4">
        <w:rPr>
          <w:i/>
          <w:iCs/>
          <w:lang w:val="en-US"/>
        </w:rPr>
        <w:t xml:space="preserve"> </w:t>
      </w:r>
      <w:ins w:id="1327" w:author="Nodder" w:date="2020-09-27T17:12:00Z">
        <w:r w:rsidR="00BA643D">
          <w:rPr>
            <w:lang w:val="en-US"/>
          </w:rPr>
          <w:t>were</w:t>
        </w:r>
      </w:ins>
      <w:del w:id="1328" w:author="Nodder" w:date="2020-09-27T17:12:00Z">
        <w:r w:rsidR="005C47A4" w:rsidDel="00BA643D">
          <w:rPr>
            <w:lang w:val="en-US"/>
          </w:rPr>
          <w:delText>appeared</w:delText>
        </w:r>
      </w:del>
      <w:r w:rsidR="005C47A4">
        <w:rPr>
          <w:lang w:val="en-US"/>
        </w:rPr>
        <w:t xml:space="preserve"> among the most abundant species in STW</w:t>
      </w:r>
      <w:r w:rsidR="00A30CC9">
        <w:rPr>
          <w:lang w:val="en-US"/>
        </w:rPr>
        <w:t xml:space="preserve">. </w:t>
      </w:r>
      <w:proofErr w:type="spellStart"/>
      <w:r w:rsidR="008F0D48" w:rsidRPr="00FF561C">
        <w:rPr>
          <w:i/>
          <w:iCs/>
          <w:lang w:val="en-US"/>
        </w:rPr>
        <w:t>Gymnodinium_</w:t>
      </w:r>
      <w:r w:rsidR="008F0D48" w:rsidRPr="00BA643D">
        <w:rPr>
          <w:lang w:val="en-US"/>
          <w:rPrChange w:id="1329" w:author="Nodder" w:date="2020-09-27T17:12:00Z">
            <w:rPr>
              <w:i/>
              <w:iCs/>
              <w:lang w:val="en-US"/>
            </w:rPr>
          </w:rPrChange>
        </w:rPr>
        <w:t>sp</w:t>
      </w:r>
      <w:proofErr w:type="spellEnd"/>
      <w:r w:rsidR="008F0D48" w:rsidRPr="00BA643D">
        <w:rPr>
          <w:lang w:val="en-US"/>
        </w:rPr>
        <w:t>,</w:t>
      </w:r>
      <w:r w:rsidR="008F0D48">
        <w:rPr>
          <w:lang w:val="en-US"/>
        </w:rPr>
        <w:t xml:space="preserve"> </w:t>
      </w:r>
      <w:r w:rsidR="008F0D48" w:rsidRPr="008F0D48">
        <w:rPr>
          <w:lang w:val="en-US"/>
        </w:rPr>
        <w:t xml:space="preserve">and </w:t>
      </w:r>
      <w:r w:rsidR="008F0D48" w:rsidRPr="00FF561C">
        <w:rPr>
          <w:i/>
          <w:iCs/>
          <w:lang w:val="en-US"/>
        </w:rPr>
        <w:t>H</w:t>
      </w:r>
      <w:r w:rsidR="008F0D48">
        <w:rPr>
          <w:i/>
          <w:iCs/>
          <w:lang w:val="en-US"/>
        </w:rPr>
        <w:t>.</w:t>
      </w:r>
      <w:r w:rsidR="008F0D48" w:rsidRPr="00FF561C">
        <w:rPr>
          <w:i/>
          <w:iCs/>
          <w:lang w:val="en-US"/>
        </w:rPr>
        <w:t xml:space="preserve"> </w:t>
      </w:r>
      <w:proofErr w:type="spellStart"/>
      <w:r w:rsidR="008F0D48" w:rsidRPr="00FF561C">
        <w:rPr>
          <w:i/>
          <w:iCs/>
          <w:lang w:val="en-US"/>
        </w:rPr>
        <w:t>rotundata</w:t>
      </w:r>
      <w:proofErr w:type="spellEnd"/>
      <w:r w:rsidR="008F0D48">
        <w:rPr>
          <w:lang w:val="en-US"/>
        </w:rPr>
        <w:t xml:space="preserve"> were more abundant at the Bio-</w:t>
      </w:r>
      <w:ins w:id="1330" w:author="Nodder" w:date="2020-09-27T17:12:00Z">
        <w:r w:rsidR="00BA643D">
          <w:rPr>
            <w:lang w:val="en-US"/>
          </w:rPr>
          <w:t>ST</w:t>
        </w:r>
      </w:ins>
      <w:del w:id="1331" w:author="Nodder" w:date="2020-09-27T17:12:00Z">
        <w:r w:rsidR="008F0D48" w:rsidDel="00BA643D">
          <w:rPr>
            <w:lang w:val="en-US"/>
          </w:rPr>
          <w:delText>NB</w:delText>
        </w:r>
      </w:del>
      <w:r w:rsidR="008F0D48">
        <w:rPr>
          <w:lang w:val="en-US"/>
        </w:rPr>
        <w:t xml:space="preserve">M site </w:t>
      </w:r>
      <w:r w:rsidR="001D0747">
        <w:rPr>
          <w:lang w:val="en-US"/>
        </w:rPr>
        <w:t>whereas</w:t>
      </w:r>
      <w:r w:rsidR="008F0D48">
        <w:rPr>
          <w:lang w:val="en-US"/>
        </w:rPr>
        <w:t xml:space="preserve"> </w:t>
      </w:r>
      <w:r w:rsidR="008F0D48" w:rsidRPr="00FF561C">
        <w:rPr>
          <w:i/>
          <w:iCs/>
          <w:lang w:val="en-US"/>
        </w:rPr>
        <w:t>G</w:t>
      </w:r>
      <w:r w:rsidR="008F0D48">
        <w:rPr>
          <w:i/>
          <w:iCs/>
          <w:lang w:val="en-US"/>
        </w:rPr>
        <w:t>.</w:t>
      </w:r>
      <w:r w:rsidR="008F0D48" w:rsidRPr="00FF561C">
        <w:rPr>
          <w:i/>
          <w:iCs/>
          <w:lang w:val="en-US"/>
        </w:rPr>
        <w:t xml:space="preserve"> </w:t>
      </w:r>
      <w:proofErr w:type="spellStart"/>
      <w:r w:rsidR="008F0D48" w:rsidRPr="00FF561C">
        <w:rPr>
          <w:i/>
          <w:iCs/>
          <w:lang w:val="en-US"/>
        </w:rPr>
        <w:t>fusiforme</w:t>
      </w:r>
      <w:proofErr w:type="spellEnd"/>
      <w:r w:rsidR="001D0747">
        <w:rPr>
          <w:i/>
          <w:iCs/>
          <w:lang w:val="en-US"/>
        </w:rPr>
        <w:t xml:space="preserve"> </w:t>
      </w:r>
      <w:r w:rsidR="001D0747" w:rsidRPr="001D0747">
        <w:rPr>
          <w:lang w:val="en-US"/>
        </w:rPr>
        <w:t>thrived in the STF</w:t>
      </w:r>
      <w:r w:rsidR="001D0747">
        <w:rPr>
          <w:lang w:val="en-US"/>
        </w:rPr>
        <w:t xml:space="preserve"> (Fig. 8)</w:t>
      </w:r>
      <w:r w:rsidR="001D0747" w:rsidRPr="001D0747">
        <w:rPr>
          <w:lang w:val="en-US"/>
        </w:rPr>
        <w:t>.</w:t>
      </w:r>
      <w:r w:rsidR="008F0D48">
        <w:rPr>
          <w:i/>
          <w:iCs/>
          <w:lang w:val="en-US"/>
        </w:rPr>
        <w:t xml:space="preserve"> </w:t>
      </w:r>
      <w:r w:rsidR="00F96289">
        <w:rPr>
          <w:lang w:val="en-US"/>
        </w:rPr>
        <w:t xml:space="preserve">ASVs </w:t>
      </w:r>
      <w:r w:rsidR="00D0284B">
        <w:rPr>
          <w:lang w:val="en-US"/>
        </w:rPr>
        <w:t>identified as</w:t>
      </w:r>
      <w:r w:rsidR="00F96289">
        <w:rPr>
          <w:lang w:val="en-US"/>
        </w:rPr>
        <w:t xml:space="preserve"> </w:t>
      </w:r>
      <w:r w:rsidR="00F96289" w:rsidRPr="00D0284B">
        <w:rPr>
          <w:i/>
          <w:iCs/>
          <w:lang w:val="en-US"/>
        </w:rPr>
        <w:t xml:space="preserve">Polar-centric </w:t>
      </w:r>
      <w:proofErr w:type="spellStart"/>
      <w:r w:rsidR="00F96289" w:rsidRPr="00D0284B">
        <w:rPr>
          <w:i/>
          <w:iCs/>
          <w:lang w:val="en-US"/>
        </w:rPr>
        <w:t>Mediophyceae_X</w:t>
      </w:r>
      <w:proofErr w:type="spellEnd"/>
      <w:r w:rsidR="00F96289" w:rsidRPr="00D0284B">
        <w:rPr>
          <w:i/>
          <w:iCs/>
          <w:lang w:val="en-US"/>
        </w:rPr>
        <w:t xml:space="preserve"> </w:t>
      </w:r>
      <w:r w:rsidR="00F96289" w:rsidRPr="004F19B3">
        <w:rPr>
          <w:lang w:val="en-US"/>
          <w:rPrChange w:id="1332" w:author="Nodder" w:date="2020-09-27T17:12:00Z">
            <w:rPr>
              <w:i/>
              <w:iCs/>
              <w:lang w:val="en-US"/>
            </w:rPr>
          </w:rPrChange>
        </w:rPr>
        <w:t>sp</w:t>
      </w:r>
      <w:r w:rsidR="00D0284B" w:rsidRPr="004F19B3">
        <w:rPr>
          <w:lang w:val="en-US"/>
          <w:rPrChange w:id="1333" w:author="Nodder" w:date="2020-09-27T17:12:00Z">
            <w:rPr>
              <w:i/>
              <w:iCs/>
              <w:lang w:val="en-US"/>
            </w:rPr>
          </w:rPrChange>
        </w:rPr>
        <w:t>.</w:t>
      </w:r>
      <w:r w:rsidR="00F96289" w:rsidRPr="004F19B3">
        <w:rPr>
          <w:lang w:val="en-US"/>
        </w:rPr>
        <w:t xml:space="preserve"> </w:t>
      </w:r>
      <w:r w:rsidR="00F96289">
        <w:rPr>
          <w:lang w:val="en-US"/>
        </w:rPr>
        <w:t xml:space="preserve">and </w:t>
      </w:r>
      <w:proofErr w:type="spellStart"/>
      <w:r w:rsidR="00D36230" w:rsidRPr="00D0284B">
        <w:rPr>
          <w:i/>
          <w:iCs/>
          <w:lang w:val="en-US"/>
        </w:rPr>
        <w:t>Minidiscus</w:t>
      </w:r>
      <w:proofErr w:type="spellEnd"/>
      <w:r w:rsidR="00F96289" w:rsidRPr="00D0284B">
        <w:rPr>
          <w:i/>
          <w:iCs/>
          <w:lang w:val="en-US"/>
        </w:rPr>
        <w:t xml:space="preserve"> </w:t>
      </w:r>
      <w:proofErr w:type="spellStart"/>
      <w:r w:rsidR="00D0284B" w:rsidRPr="00D0284B">
        <w:rPr>
          <w:i/>
          <w:iCs/>
          <w:lang w:val="en-US"/>
        </w:rPr>
        <w:t>trioculatus</w:t>
      </w:r>
      <w:proofErr w:type="spellEnd"/>
      <w:r w:rsidR="00D0284B">
        <w:rPr>
          <w:lang w:val="en-US"/>
        </w:rPr>
        <w:t xml:space="preserve"> </w:t>
      </w:r>
      <w:r w:rsidR="00F16E11">
        <w:rPr>
          <w:lang w:val="en-US"/>
        </w:rPr>
        <w:t>were the most abundant diatom</w:t>
      </w:r>
      <w:r w:rsidR="00D0284B">
        <w:rPr>
          <w:lang w:val="en-US"/>
        </w:rPr>
        <w:t>s</w:t>
      </w:r>
      <w:r w:rsidR="00F16E11">
        <w:rPr>
          <w:lang w:val="en-US"/>
        </w:rPr>
        <w:t xml:space="preserve"> in STW, </w:t>
      </w:r>
      <w:r w:rsidR="001D0747">
        <w:rPr>
          <w:lang w:val="en-US"/>
        </w:rPr>
        <w:t xml:space="preserve">particularly in the Spring Bloom II voyage, </w:t>
      </w:r>
      <w:r w:rsidR="00F16E11">
        <w:rPr>
          <w:lang w:val="en-US"/>
        </w:rPr>
        <w:t>while</w:t>
      </w:r>
      <w:r w:rsidR="00D36230">
        <w:rPr>
          <w:lang w:val="en-US"/>
        </w:rPr>
        <w:t xml:space="preserve"> </w:t>
      </w:r>
      <w:r w:rsidR="00344089">
        <w:rPr>
          <w:lang w:val="en-US"/>
        </w:rPr>
        <w:t>an</w:t>
      </w:r>
      <w:r w:rsidR="00F16E11">
        <w:rPr>
          <w:lang w:val="en-US"/>
        </w:rPr>
        <w:t xml:space="preserve"> unidentified </w:t>
      </w:r>
      <w:proofErr w:type="spellStart"/>
      <w:r w:rsidR="00F16E11" w:rsidRPr="00D0284B">
        <w:rPr>
          <w:i/>
          <w:iCs/>
          <w:lang w:val="en-US"/>
        </w:rPr>
        <w:t>Pelagophyceae_XXX_</w:t>
      </w:r>
      <w:r w:rsidR="00F16E11" w:rsidRPr="004F19B3">
        <w:rPr>
          <w:lang w:val="en-US"/>
          <w:rPrChange w:id="1334" w:author="Nodder" w:date="2020-09-27T17:12:00Z">
            <w:rPr>
              <w:i/>
              <w:iCs/>
              <w:lang w:val="en-US"/>
            </w:rPr>
          </w:rPrChange>
        </w:rPr>
        <w:t>sp</w:t>
      </w:r>
      <w:proofErr w:type="spellEnd"/>
      <w:r w:rsidR="00D0284B" w:rsidRPr="004F19B3">
        <w:rPr>
          <w:lang w:val="en-US"/>
          <w:rPrChange w:id="1335" w:author="Nodder" w:date="2020-09-27T17:12:00Z">
            <w:rPr>
              <w:i/>
              <w:iCs/>
              <w:lang w:val="en-US"/>
            </w:rPr>
          </w:rPrChange>
        </w:rPr>
        <w:t>.</w:t>
      </w:r>
      <w:r w:rsidR="00F16E11">
        <w:rPr>
          <w:lang w:val="en-US"/>
        </w:rPr>
        <w:t xml:space="preserve"> </w:t>
      </w:r>
      <w:r w:rsidR="00344089">
        <w:rPr>
          <w:lang w:val="en-US"/>
        </w:rPr>
        <w:t xml:space="preserve">and </w:t>
      </w:r>
      <w:proofErr w:type="spellStart"/>
      <w:r w:rsidR="00344089" w:rsidRPr="008807A6">
        <w:rPr>
          <w:i/>
          <w:iCs/>
          <w:lang w:val="en-US"/>
        </w:rPr>
        <w:t>Pelagomonas</w:t>
      </w:r>
      <w:proofErr w:type="spellEnd"/>
      <w:r w:rsidR="00344089" w:rsidRPr="008807A6">
        <w:rPr>
          <w:i/>
          <w:iCs/>
          <w:lang w:val="en-US"/>
        </w:rPr>
        <w:t xml:space="preserve"> </w:t>
      </w:r>
      <w:proofErr w:type="spellStart"/>
      <w:r w:rsidR="00344089" w:rsidRPr="008807A6">
        <w:rPr>
          <w:i/>
          <w:iCs/>
          <w:lang w:val="en-US"/>
        </w:rPr>
        <w:t>calceolat</w:t>
      </w:r>
      <w:r w:rsidR="00344089">
        <w:rPr>
          <w:i/>
          <w:iCs/>
          <w:lang w:val="en-US"/>
        </w:rPr>
        <w:t>a</w:t>
      </w:r>
      <w:proofErr w:type="spellEnd"/>
      <w:r w:rsidR="00344089">
        <w:rPr>
          <w:lang w:val="en-US"/>
        </w:rPr>
        <w:t xml:space="preserve"> mainly, </w:t>
      </w:r>
      <w:r w:rsidR="00D36230">
        <w:rPr>
          <w:lang w:val="en-US"/>
        </w:rPr>
        <w:t xml:space="preserve">accounted for most </w:t>
      </w:r>
      <w:r w:rsidR="00F16E11">
        <w:rPr>
          <w:lang w:val="en-US"/>
        </w:rPr>
        <w:t xml:space="preserve">reads belonging to </w:t>
      </w:r>
      <w:proofErr w:type="spellStart"/>
      <w:r w:rsidR="00D36230">
        <w:rPr>
          <w:lang w:val="en-US"/>
        </w:rPr>
        <w:t>Pelagophyceae</w:t>
      </w:r>
      <w:proofErr w:type="spellEnd"/>
      <w:r w:rsidR="00D36230">
        <w:rPr>
          <w:lang w:val="en-US"/>
        </w:rPr>
        <w:t xml:space="preserve"> (</w:t>
      </w:r>
      <w:r w:rsidR="008807A6">
        <w:rPr>
          <w:lang w:val="en-US"/>
        </w:rPr>
        <w:t>Fig</w:t>
      </w:r>
      <w:r w:rsidR="00BF5C3A">
        <w:rPr>
          <w:lang w:val="en-US"/>
        </w:rPr>
        <w:t>.</w:t>
      </w:r>
      <w:r w:rsidR="008807A6">
        <w:rPr>
          <w:lang w:val="en-US"/>
        </w:rPr>
        <w:t xml:space="preserve"> </w:t>
      </w:r>
      <w:r w:rsidR="00BF5C3A">
        <w:rPr>
          <w:lang w:val="en-US"/>
        </w:rPr>
        <w:t>7</w:t>
      </w:r>
      <w:r w:rsidR="008807A6">
        <w:rPr>
          <w:lang w:val="en-US"/>
        </w:rPr>
        <w:t xml:space="preserve"> </w:t>
      </w:r>
      <w:r w:rsidR="00F16E11">
        <w:rPr>
          <w:lang w:val="en-US"/>
        </w:rPr>
        <w:t xml:space="preserve">&amp; </w:t>
      </w:r>
      <w:r w:rsidR="00217943">
        <w:rPr>
          <w:lang w:val="en-US"/>
        </w:rPr>
        <w:t xml:space="preserve">Suppl. Fig. </w:t>
      </w:r>
      <w:r w:rsidR="002D17D9">
        <w:rPr>
          <w:lang w:val="en-US"/>
        </w:rPr>
        <w:t>S11</w:t>
      </w:r>
      <w:r w:rsidR="00344089">
        <w:rPr>
          <w:lang w:val="en-US"/>
        </w:rPr>
        <w:t xml:space="preserve">, Fig. </w:t>
      </w:r>
      <w:r w:rsidR="00344089">
        <w:rPr>
          <w:lang w:val="en-US"/>
        </w:rPr>
        <w:lastRenderedPageBreak/>
        <w:t>8</w:t>
      </w:r>
      <w:r w:rsidR="00D36230">
        <w:rPr>
          <w:lang w:val="en-US"/>
        </w:rPr>
        <w:t xml:space="preserve">). </w:t>
      </w:r>
      <w:proofErr w:type="spellStart"/>
      <w:r w:rsidR="005C47A4" w:rsidRPr="008807A6">
        <w:rPr>
          <w:i/>
          <w:iCs/>
          <w:lang w:val="en-US"/>
        </w:rPr>
        <w:t>Phaeocystis</w:t>
      </w:r>
      <w:proofErr w:type="spellEnd"/>
      <w:r w:rsidR="005C47A4" w:rsidRPr="008807A6">
        <w:rPr>
          <w:i/>
          <w:iCs/>
          <w:lang w:val="en-US"/>
        </w:rPr>
        <w:t xml:space="preserve"> </w:t>
      </w:r>
      <w:proofErr w:type="spellStart"/>
      <w:r w:rsidR="005C47A4" w:rsidRPr="008807A6">
        <w:rPr>
          <w:i/>
          <w:iCs/>
          <w:lang w:val="en-US"/>
        </w:rPr>
        <w:t>globosa</w:t>
      </w:r>
      <w:proofErr w:type="spellEnd"/>
      <w:r w:rsidR="005C47A4">
        <w:rPr>
          <w:lang w:val="en-US"/>
        </w:rPr>
        <w:t xml:space="preserve"> </w:t>
      </w:r>
      <w:r w:rsidR="00217943">
        <w:rPr>
          <w:lang w:val="en-US"/>
        </w:rPr>
        <w:t xml:space="preserve">(ASV_0065) </w:t>
      </w:r>
      <w:r w:rsidR="005C47A4">
        <w:rPr>
          <w:lang w:val="en-US"/>
        </w:rPr>
        <w:t xml:space="preserve">was the most abundant </w:t>
      </w:r>
      <w:r w:rsidR="00F16E11">
        <w:rPr>
          <w:lang w:val="en-US"/>
        </w:rPr>
        <w:t xml:space="preserve">species of </w:t>
      </w:r>
      <w:commentRangeStart w:id="1336"/>
      <w:proofErr w:type="spellStart"/>
      <w:r w:rsidR="005C47A4">
        <w:rPr>
          <w:lang w:val="en-US"/>
        </w:rPr>
        <w:t>Prymnesiophyceae</w:t>
      </w:r>
      <w:proofErr w:type="spellEnd"/>
      <w:r w:rsidR="00217943">
        <w:rPr>
          <w:lang w:val="en-US"/>
        </w:rPr>
        <w:t xml:space="preserve"> </w:t>
      </w:r>
      <w:commentRangeEnd w:id="1336"/>
      <w:r w:rsidR="00E15ED1">
        <w:rPr>
          <w:rStyle w:val="CommentReference"/>
          <w:rFonts w:asciiTheme="minorHAnsi" w:eastAsiaTheme="minorHAnsi" w:hAnsiTheme="minorHAnsi" w:cstheme="minorBidi"/>
          <w:lang w:eastAsia="en-US"/>
        </w:rPr>
        <w:commentReference w:id="1336"/>
      </w:r>
      <w:r w:rsidR="00217943">
        <w:rPr>
          <w:lang w:val="en-US"/>
        </w:rPr>
        <w:t xml:space="preserve">(Fig. 7) </w:t>
      </w:r>
      <w:r w:rsidR="005C47A4">
        <w:rPr>
          <w:lang w:val="en-US"/>
        </w:rPr>
        <w:t xml:space="preserve">with several ASVs belonging to </w:t>
      </w:r>
      <w:proofErr w:type="spellStart"/>
      <w:r w:rsidR="005C47A4" w:rsidRPr="008807A6">
        <w:rPr>
          <w:i/>
          <w:iCs/>
          <w:lang w:val="en-US"/>
        </w:rPr>
        <w:t>Chrysochromulina</w:t>
      </w:r>
      <w:proofErr w:type="spellEnd"/>
      <w:r w:rsidR="005C47A4" w:rsidRPr="008807A6">
        <w:rPr>
          <w:i/>
          <w:iCs/>
          <w:lang w:val="en-US"/>
        </w:rPr>
        <w:t xml:space="preserve"> spp.</w:t>
      </w:r>
      <w:r w:rsidR="005C47A4">
        <w:rPr>
          <w:lang w:val="en-US"/>
        </w:rPr>
        <w:t xml:space="preserve"> </w:t>
      </w:r>
      <w:r w:rsidR="00344089">
        <w:rPr>
          <w:lang w:val="en-US"/>
        </w:rPr>
        <w:t>and</w:t>
      </w:r>
      <w:r w:rsidR="00344089" w:rsidRPr="00344089">
        <w:rPr>
          <w:i/>
          <w:iCs/>
          <w:lang w:val="en-US"/>
        </w:rPr>
        <w:t xml:space="preserve"> </w:t>
      </w:r>
      <w:proofErr w:type="spellStart"/>
      <w:r w:rsidR="00344089" w:rsidRPr="00344089">
        <w:rPr>
          <w:i/>
          <w:iCs/>
          <w:lang w:val="en-US"/>
        </w:rPr>
        <w:t>Gephyrocapsa</w:t>
      </w:r>
      <w:proofErr w:type="spellEnd"/>
      <w:r w:rsidR="00344089" w:rsidRPr="00344089">
        <w:rPr>
          <w:i/>
          <w:iCs/>
          <w:lang w:val="en-US"/>
        </w:rPr>
        <w:t xml:space="preserve"> </w:t>
      </w:r>
      <w:proofErr w:type="spellStart"/>
      <w:r w:rsidR="00344089" w:rsidRPr="00344089">
        <w:rPr>
          <w:i/>
          <w:iCs/>
          <w:lang w:val="en-US"/>
        </w:rPr>
        <w:t>oceanica</w:t>
      </w:r>
      <w:proofErr w:type="spellEnd"/>
      <w:r w:rsidR="00344089">
        <w:rPr>
          <w:lang w:val="en-US"/>
        </w:rPr>
        <w:t xml:space="preserve"> </w:t>
      </w:r>
      <w:r w:rsidR="00F16E11">
        <w:rPr>
          <w:lang w:val="en-US"/>
        </w:rPr>
        <w:t xml:space="preserve">contributing to </w:t>
      </w:r>
      <w:r w:rsidR="00217943">
        <w:rPr>
          <w:lang w:val="en-US"/>
        </w:rPr>
        <w:t>the overall dominance of th</w:t>
      </w:r>
      <w:r w:rsidR="00344089">
        <w:rPr>
          <w:lang w:val="en-US"/>
        </w:rPr>
        <w:t xml:space="preserve">ese </w:t>
      </w:r>
      <w:r w:rsidR="00217943">
        <w:rPr>
          <w:lang w:val="en-US"/>
        </w:rPr>
        <w:t xml:space="preserve">species among </w:t>
      </w:r>
      <w:proofErr w:type="spellStart"/>
      <w:r w:rsidR="00217943">
        <w:rPr>
          <w:lang w:val="en-US"/>
        </w:rPr>
        <w:t>prymnesiophytes</w:t>
      </w:r>
      <w:proofErr w:type="spellEnd"/>
      <w:r w:rsidR="00F16E11">
        <w:rPr>
          <w:lang w:val="en-US"/>
        </w:rPr>
        <w:t xml:space="preserve"> (</w:t>
      </w:r>
      <w:r w:rsidR="00217943">
        <w:rPr>
          <w:lang w:val="en-US"/>
        </w:rPr>
        <w:t>Suppl. Fig. S</w:t>
      </w:r>
      <w:r w:rsidR="002D17D9">
        <w:rPr>
          <w:lang w:val="en-US"/>
        </w:rPr>
        <w:t>11</w:t>
      </w:r>
      <w:r w:rsidR="00344089">
        <w:rPr>
          <w:lang w:val="en-US"/>
        </w:rPr>
        <w:t>, Fig. 8</w:t>
      </w:r>
      <w:r w:rsidR="00F16E11">
        <w:rPr>
          <w:lang w:val="en-US"/>
        </w:rPr>
        <w:t>)</w:t>
      </w:r>
      <w:r w:rsidR="005C47A4">
        <w:rPr>
          <w:lang w:val="en-US"/>
        </w:rPr>
        <w:t xml:space="preserve">. </w:t>
      </w:r>
    </w:p>
    <w:p w14:paraId="1A08766C" w14:textId="4A81274D" w:rsidR="006B7F9B" w:rsidRDefault="00EA2A42" w:rsidP="00E72137">
      <w:pPr>
        <w:spacing w:after="120" w:line="360" w:lineRule="auto"/>
        <w:ind w:firstLine="284"/>
        <w:jc w:val="both"/>
        <w:rPr>
          <w:lang w:val="en-US"/>
        </w:rPr>
      </w:pPr>
      <w:r>
        <w:rPr>
          <w:lang w:val="en-US"/>
        </w:rPr>
        <w:t xml:space="preserve">In the STF, </w:t>
      </w:r>
      <w:proofErr w:type="spellStart"/>
      <w:r w:rsidRPr="008807A6">
        <w:rPr>
          <w:i/>
          <w:iCs/>
          <w:lang w:val="en-US"/>
        </w:rPr>
        <w:t>Ostreococcus</w:t>
      </w:r>
      <w:proofErr w:type="spellEnd"/>
      <w:r w:rsidRPr="008807A6">
        <w:rPr>
          <w:i/>
          <w:iCs/>
          <w:lang w:val="en-US"/>
        </w:rPr>
        <w:t xml:space="preserve"> </w:t>
      </w:r>
      <w:proofErr w:type="spellStart"/>
      <w:r w:rsidR="008807A6" w:rsidRPr="008807A6">
        <w:rPr>
          <w:i/>
          <w:iCs/>
          <w:lang w:val="en-US"/>
        </w:rPr>
        <w:t>lucimarinus</w:t>
      </w:r>
      <w:proofErr w:type="spellEnd"/>
      <w:r w:rsidR="008807A6">
        <w:rPr>
          <w:lang w:val="en-US"/>
        </w:rPr>
        <w:t xml:space="preserve"> </w:t>
      </w:r>
      <w:r>
        <w:rPr>
          <w:lang w:val="en-US"/>
        </w:rPr>
        <w:t xml:space="preserve">remained </w:t>
      </w:r>
      <w:r w:rsidR="00217943">
        <w:rPr>
          <w:lang w:val="en-US"/>
        </w:rPr>
        <w:t>w</w:t>
      </w:r>
      <w:r>
        <w:rPr>
          <w:lang w:val="en-US"/>
        </w:rPr>
        <w:t>as</w:t>
      </w:r>
      <w:r w:rsidR="00217943">
        <w:rPr>
          <w:lang w:val="en-US"/>
        </w:rPr>
        <w:t xml:space="preserve"> also</w:t>
      </w:r>
      <w:r>
        <w:rPr>
          <w:lang w:val="en-US"/>
        </w:rPr>
        <w:t xml:space="preserve"> the most abundant species </w:t>
      </w:r>
      <w:r w:rsidR="00217943">
        <w:rPr>
          <w:lang w:val="en-US"/>
        </w:rPr>
        <w:t xml:space="preserve">overall, </w:t>
      </w:r>
      <w:r w:rsidR="007745E3">
        <w:rPr>
          <w:lang w:val="en-US"/>
        </w:rPr>
        <w:t xml:space="preserve">although </w:t>
      </w:r>
      <w:ins w:id="1337" w:author="Nodder" w:date="2020-09-27T17:13:00Z">
        <w:r w:rsidR="007C4426">
          <w:rPr>
            <w:lang w:val="en-US"/>
          </w:rPr>
          <w:t xml:space="preserve">the relative contribution of </w:t>
        </w:r>
      </w:ins>
      <w:proofErr w:type="spellStart"/>
      <w:r w:rsidR="008807A6" w:rsidRPr="008807A6">
        <w:rPr>
          <w:i/>
          <w:iCs/>
          <w:lang w:val="en-US"/>
        </w:rPr>
        <w:t>Chloroparvula</w:t>
      </w:r>
      <w:proofErr w:type="spellEnd"/>
      <w:r w:rsidR="008807A6" w:rsidRPr="008807A6">
        <w:rPr>
          <w:i/>
          <w:iCs/>
          <w:lang w:val="en-US"/>
        </w:rPr>
        <w:t xml:space="preserve"> </w:t>
      </w:r>
      <w:proofErr w:type="spellStart"/>
      <w:r w:rsidR="008807A6" w:rsidRPr="008807A6">
        <w:rPr>
          <w:i/>
          <w:iCs/>
          <w:lang w:val="en-US"/>
        </w:rPr>
        <w:t>pacifica</w:t>
      </w:r>
      <w:proofErr w:type="spellEnd"/>
      <w:r w:rsidR="008807A6">
        <w:rPr>
          <w:lang w:val="en-US"/>
        </w:rPr>
        <w:t xml:space="preserve"> (otu_0014 - </w:t>
      </w:r>
      <w:proofErr w:type="spellStart"/>
      <w:r w:rsidR="008807A6">
        <w:rPr>
          <w:lang w:val="en-US"/>
        </w:rPr>
        <w:t>Chloropicophyceae</w:t>
      </w:r>
      <w:proofErr w:type="spellEnd"/>
      <w:r w:rsidR="008807A6">
        <w:rPr>
          <w:lang w:val="en-US"/>
        </w:rPr>
        <w:t xml:space="preserve">) </w:t>
      </w:r>
      <w:del w:id="1338" w:author="Nodder" w:date="2020-09-27T17:13:00Z">
        <w:r w:rsidR="00217943" w:rsidDel="007C4426">
          <w:rPr>
            <w:lang w:val="en-US"/>
          </w:rPr>
          <w:delText xml:space="preserve">relative contribution </w:delText>
        </w:r>
      </w:del>
      <w:r w:rsidR="00217943">
        <w:rPr>
          <w:lang w:val="en-US"/>
        </w:rPr>
        <w:t>increased to</w:t>
      </w:r>
      <w:r w:rsidR="007745E3">
        <w:rPr>
          <w:lang w:val="en-US"/>
        </w:rPr>
        <w:t xml:space="preserve"> levels similar to those attained by </w:t>
      </w:r>
      <w:proofErr w:type="spellStart"/>
      <w:r w:rsidR="008807A6" w:rsidRPr="00DA1C2C">
        <w:rPr>
          <w:i/>
          <w:iCs/>
          <w:lang w:val="en-US"/>
        </w:rPr>
        <w:t>Bathycoccus</w:t>
      </w:r>
      <w:proofErr w:type="spellEnd"/>
      <w:r w:rsidR="008807A6" w:rsidRPr="00DA1C2C">
        <w:rPr>
          <w:i/>
          <w:iCs/>
          <w:lang w:val="en-US"/>
        </w:rPr>
        <w:t xml:space="preserve"> </w:t>
      </w:r>
      <w:proofErr w:type="spellStart"/>
      <w:r w:rsidR="008807A6" w:rsidRPr="00DA1C2C">
        <w:rPr>
          <w:i/>
          <w:iCs/>
          <w:lang w:val="en-US"/>
        </w:rPr>
        <w:t>prasinos</w:t>
      </w:r>
      <w:proofErr w:type="spellEnd"/>
      <w:r w:rsidR="008807A6">
        <w:rPr>
          <w:lang w:val="en-US"/>
        </w:rPr>
        <w:t xml:space="preserve"> (Fig</w:t>
      </w:r>
      <w:r w:rsidR="00217943">
        <w:rPr>
          <w:lang w:val="en-US"/>
        </w:rPr>
        <w:t>. 7</w:t>
      </w:r>
      <w:r w:rsidR="008807A6">
        <w:rPr>
          <w:lang w:val="en-US"/>
        </w:rPr>
        <w:t>)</w:t>
      </w:r>
      <w:r w:rsidR="00072760">
        <w:rPr>
          <w:lang w:val="en-US"/>
        </w:rPr>
        <w:t xml:space="preserve">. </w:t>
      </w:r>
      <w:r w:rsidR="008807A6">
        <w:rPr>
          <w:lang w:val="en-US"/>
        </w:rPr>
        <w:t xml:space="preserve">It is worth noting the abundance of </w:t>
      </w:r>
      <w:r w:rsidR="00D6081E">
        <w:rPr>
          <w:lang w:val="en-US"/>
        </w:rPr>
        <w:t xml:space="preserve">sequences affiliated to </w:t>
      </w:r>
      <w:proofErr w:type="spellStart"/>
      <w:r w:rsidR="00973D58" w:rsidRPr="00973D58">
        <w:rPr>
          <w:i/>
          <w:iCs/>
          <w:lang w:val="en-US"/>
        </w:rPr>
        <w:t>Chloropicon</w:t>
      </w:r>
      <w:proofErr w:type="spellEnd"/>
      <w:r w:rsidR="00973D58" w:rsidRPr="00973D58">
        <w:rPr>
          <w:i/>
          <w:iCs/>
          <w:lang w:val="en-US"/>
        </w:rPr>
        <w:t xml:space="preserve"> </w:t>
      </w:r>
      <w:proofErr w:type="spellStart"/>
      <w:r w:rsidR="00973D58" w:rsidRPr="00973D58">
        <w:rPr>
          <w:i/>
          <w:iCs/>
          <w:lang w:val="en-US"/>
        </w:rPr>
        <w:t>sierburthii</w:t>
      </w:r>
      <w:proofErr w:type="spellEnd"/>
      <w:r w:rsidR="00D6081E">
        <w:rPr>
          <w:i/>
          <w:iCs/>
          <w:lang w:val="en-US"/>
        </w:rPr>
        <w:t xml:space="preserve">, </w:t>
      </w:r>
      <w:r w:rsidR="00D6081E" w:rsidRPr="00D6081E">
        <w:rPr>
          <w:lang w:val="en-US"/>
        </w:rPr>
        <w:t>which together</w:t>
      </w:r>
      <w:r w:rsidR="00D6081E">
        <w:rPr>
          <w:i/>
          <w:iCs/>
          <w:lang w:val="en-US"/>
        </w:rPr>
        <w:t xml:space="preserve"> </w:t>
      </w:r>
      <w:r w:rsidR="00D6081E">
        <w:rPr>
          <w:lang w:val="en-US"/>
        </w:rPr>
        <w:t xml:space="preserve">with </w:t>
      </w:r>
      <w:r w:rsidR="00D6081E" w:rsidRPr="007E7965">
        <w:rPr>
          <w:i/>
          <w:iCs/>
          <w:lang w:val="en-US"/>
        </w:rPr>
        <w:t xml:space="preserve">C. </w:t>
      </w:r>
      <w:proofErr w:type="spellStart"/>
      <w:r w:rsidR="00D6081E" w:rsidRPr="007E7965">
        <w:rPr>
          <w:i/>
          <w:iCs/>
          <w:lang w:val="en-US"/>
        </w:rPr>
        <w:t>pacifica</w:t>
      </w:r>
      <w:proofErr w:type="spellEnd"/>
      <w:r w:rsidR="00D6081E">
        <w:rPr>
          <w:lang w:val="en-US"/>
        </w:rPr>
        <w:t xml:space="preserve"> was responsible of the increased relative abundance of </w:t>
      </w:r>
      <w:proofErr w:type="spellStart"/>
      <w:r w:rsidR="00D6081E">
        <w:rPr>
          <w:lang w:val="en-US"/>
        </w:rPr>
        <w:t>Chloropicophyceae</w:t>
      </w:r>
      <w:proofErr w:type="spellEnd"/>
      <w:r w:rsidR="00D6081E">
        <w:rPr>
          <w:lang w:val="en-US"/>
        </w:rPr>
        <w:t xml:space="preserve"> in the STF</w:t>
      </w:r>
      <w:r w:rsidR="00217943">
        <w:rPr>
          <w:lang w:val="en-US"/>
        </w:rPr>
        <w:t xml:space="preserve"> (</w:t>
      </w:r>
      <w:r w:rsidR="00344089">
        <w:rPr>
          <w:lang w:val="en-US"/>
        </w:rPr>
        <w:t xml:space="preserve">Fig. 7, </w:t>
      </w:r>
      <w:r w:rsidR="00217943">
        <w:rPr>
          <w:lang w:val="en-US"/>
        </w:rPr>
        <w:t>Suppl. Fig. S</w:t>
      </w:r>
      <w:r w:rsidR="002D17D9">
        <w:rPr>
          <w:lang w:val="en-US"/>
        </w:rPr>
        <w:t>11</w:t>
      </w:r>
      <w:r w:rsidR="00344089">
        <w:rPr>
          <w:lang w:val="en-US"/>
        </w:rPr>
        <w:t>, Fig. 8</w:t>
      </w:r>
      <w:r w:rsidR="00217943">
        <w:rPr>
          <w:lang w:val="en-US"/>
        </w:rPr>
        <w:t>)</w:t>
      </w:r>
      <w:r w:rsidR="00D6081E">
        <w:rPr>
          <w:lang w:val="en-US"/>
        </w:rPr>
        <w:t>.</w:t>
      </w:r>
      <w:r w:rsidR="00973D58">
        <w:rPr>
          <w:lang w:val="en-US"/>
        </w:rPr>
        <w:t xml:space="preserve"> </w:t>
      </w:r>
      <w:r w:rsidR="0095685E">
        <w:rPr>
          <w:lang w:val="en-US"/>
        </w:rPr>
        <w:t>The</w:t>
      </w:r>
      <w:r w:rsidR="00072760">
        <w:rPr>
          <w:lang w:val="en-US"/>
        </w:rPr>
        <w:t xml:space="preserve"> </w:t>
      </w:r>
      <w:r w:rsidR="00217943">
        <w:rPr>
          <w:lang w:val="en-US"/>
        </w:rPr>
        <w:t xml:space="preserve">heterotrophic dinoflagellate </w:t>
      </w:r>
      <w:proofErr w:type="spellStart"/>
      <w:r w:rsidRPr="00D17EDF">
        <w:rPr>
          <w:i/>
          <w:iCs/>
          <w:lang w:val="en-US"/>
        </w:rPr>
        <w:t>Gyrodinium</w:t>
      </w:r>
      <w:proofErr w:type="spellEnd"/>
      <w:r w:rsidR="00072760" w:rsidRPr="00D17EDF">
        <w:rPr>
          <w:i/>
          <w:iCs/>
          <w:lang w:val="en-US"/>
        </w:rPr>
        <w:t xml:space="preserve"> </w:t>
      </w:r>
      <w:proofErr w:type="spellStart"/>
      <w:r w:rsidR="00D17EDF" w:rsidRPr="00D17EDF">
        <w:rPr>
          <w:i/>
          <w:iCs/>
          <w:lang w:val="en-US"/>
        </w:rPr>
        <w:t>fusiforme</w:t>
      </w:r>
      <w:proofErr w:type="spellEnd"/>
      <w:r w:rsidR="00D17EDF">
        <w:rPr>
          <w:lang w:val="en-US"/>
        </w:rPr>
        <w:t xml:space="preserve"> </w:t>
      </w:r>
      <w:r w:rsidR="0095685E">
        <w:rPr>
          <w:lang w:val="en-US"/>
        </w:rPr>
        <w:t xml:space="preserve">was </w:t>
      </w:r>
      <w:r w:rsidR="007745E3">
        <w:rPr>
          <w:lang w:val="en-US"/>
        </w:rPr>
        <w:t xml:space="preserve">the </w:t>
      </w:r>
      <w:ins w:id="1339" w:author="Nodder" w:date="2020-09-27T17:14:00Z">
        <w:r w:rsidR="006F78AC">
          <w:rPr>
            <w:lang w:val="en-US"/>
          </w:rPr>
          <w:t>second</w:t>
        </w:r>
      </w:ins>
      <w:del w:id="1340" w:author="Nodder" w:date="2020-09-27T17:14:00Z">
        <w:r w:rsidR="0095685E" w:rsidDel="006F78AC">
          <w:rPr>
            <w:lang w:val="en-US"/>
          </w:rPr>
          <w:delText>2</w:delText>
        </w:r>
        <w:r w:rsidR="0095685E" w:rsidRPr="0095685E" w:rsidDel="006F78AC">
          <w:rPr>
            <w:vertAlign w:val="superscript"/>
            <w:lang w:val="en-US"/>
          </w:rPr>
          <w:delText>nd</w:delText>
        </w:r>
      </w:del>
      <w:r w:rsidR="0095685E">
        <w:rPr>
          <w:lang w:val="en-US"/>
        </w:rPr>
        <w:t xml:space="preserve"> </w:t>
      </w:r>
      <w:r w:rsidR="007745E3">
        <w:rPr>
          <w:lang w:val="en-US"/>
        </w:rPr>
        <w:t xml:space="preserve">most abundant species </w:t>
      </w:r>
      <w:r w:rsidR="0095685E">
        <w:rPr>
          <w:lang w:val="en-US"/>
        </w:rPr>
        <w:t>in STF with other ASVs</w:t>
      </w:r>
      <w:r w:rsidR="00D17EDF">
        <w:rPr>
          <w:lang w:val="en-US"/>
        </w:rPr>
        <w:t xml:space="preserve"> affiliated with </w:t>
      </w:r>
      <w:proofErr w:type="spellStart"/>
      <w:r w:rsidR="00072760" w:rsidRPr="00D17EDF">
        <w:rPr>
          <w:i/>
          <w:iCs/>
          <w:lang w:val="en-US"/>
        </w:rPr>
        <w:t>Warnowia</w:t>
      </w:r>
      <w:proofErr w:type="spellEnd"/>
      <w:r w:rsidR="00072760" w:rsidRPr="00D17EDF">
        <w:rPr>
          <w:i/>
          <w:iCs/>
          <w:lang w:val="en-US"/>
        </w:rPr>
        <w:t xml:space="preserve"> </w:t>
      </w:r>
      <w:r w:rsidR="00D17EDF" w:rsidRPr="006F78AC">
        <w:rPr>
          <w:lang w:val="en-US"/>
          <w:rPrChange w:id="1341" w:author="Nodder" w:date="2020-09-27T17:14:00Z">
            <w:rPr>
              <w:i/>
              <w:iCs/>
              <w:lang w:val="en-US"/>
            </w:rPr>
          </w:rPrChange>
        </w:rPr>
        <w:t>sp</w:t>
      </w:r>
      <w:r w:rsidR="00D17EDF" w:rsidRPr="006F78AC">
        <w:rPr>
          <w:lang w:val="en-US"/>
        </w:rPr>
        <w:t>.</w:t>
      </w:r>
      <w:r w:rsidR="00D17EDF">
        <w:rPr>
          <w:lang w:val="en-US"/>
        </w:rPr>
        <w:t xml:space="preserve"> </w:t>
      </w:r>
      <w:r w:rsidR="00072760">
        <w:rPr>
          <w:lang w:val="en-US"/>
        </w:rPr>
        <w:t xml:space="preserve">and </w:t>
      </w:r>
      <w:proofErr w:type="spellStart"/>
      <w:r w:rsidR="00072760" w:rsidRPr="00D17EDF">
        <w:rPr>
          <w:i/>
          <w:iCs/>
          <w:lang w:val="en-US"/>
        </w:rPr>
        <w:t>Karlodinium</w:t>
      </w:r>
      <w:proofErr w:type="spellEnd"/>
      <w:r w:rsidR="00D17EDF" w:rsidRPr="00D17EDF">
        <w:rPr>
          <w:i/>
          <w:iCs/>
          <w:lang w:val="en-US"/>
        </w:rPr>
        <w:t xml:space="preserve"> </w:t>
      </w:r>
      <w:r w:rsidR="00D17EDF" w:rsidRPr="006F78AC">
        <w:rPr>
          <w:lang w:val="en-US"/>
          <w:rPrChange w:id="1342" w:author="Nodder" w:date="2020-09-27T17:14:00Z">
            <w:rPr>
              <w:i/>
              <w:iCs/>
              <w:lang w:val="en-US"/>
            </w:rPr>
          </w:rPrChange>
        </w:rPr>
        <w:t>sp</w:t>
      </w:r>
      <w:r w:rsidR="00D17EDF" w:rsidRPr="006F78AC">
        <w:rPr>
          <w:lang w:val="en-US"/>
        </w:rPr>
        <w:t>.</w:t>
      </w:r>
      <w:r w:rsidR="00072760">
        <w:rPr>
          <w:lang w:val="en-US"/>
        </w:rPr>
        <w:t xml:space="preserve"> </w:t>
      </w:r>
      <w:r w:rsidR="0095685E">
        <w:rPr>
          <w:lang w:val="en-US"/>
        </w:rPr>
        <w:t>appearing among</w:t>
      </w:r>
      <w:r w:rsidR="00072760">
        <w:rPr>
          <w:lang w:val="en-US"/>
        </w:rPr>
        <w:t xml:space="preserve"> </w:t>
      </w:r>
      <w:r w:rsidR="00D17EDF">
        <w:rPr>
          <w:lang w:val="en-US"/>
        </w:rPr>
        <w:t xml:space="preserve">the </w:t>
      </w:r>
      <w:r w:rsidR="00072760">
        <w:rPr>
          <w:lang w:val="en-US"/>
        </w:rPr>
        <w:t>most abundant</w:t>
      </w:r>
      <w:r w:rsidR="00D17EDF">
        <w:rPr>
          <w:lang w:val="en-US"/>
        </w:rPr>
        <w:t xml:space="preserve"> dinoflagellate species</w:t>
      </w:r>
      <w:r w:rsidR="0095685E">
        <w:rPr>
          <w:lang w:val="en-US"/>
        </w:rPr>
        <w:t xml:space="preserve"> (Fig</w:t>
      </w:r>
      <w:r w:rsidR="00217943">
        <w:rPr>
          <w:lang w:val="en-US"/>
        </w:rPr>
        <w:t>. 7</w:t>
      </w:r>
      <w:r w:rsidR="00344089">
        <w:rPr>
          <w:lang w:val="en-US"/>
        </w:rPr>
        <w:t>, Fig. 8</w:t>
      </w:r>
      <w:r w:rsidR="0095685E">
        <w:rPr>
          <w:lang w:val="en-US"/>
        </w:rPr>
        <w:t>)</w:t>
      </w:r>
      <w:r w:rsidR="00072760">
        <w:rPr>
          <w:lang w:val="en-US"/>
        </w:rPr>
        <w:t>.</w:t>
      </w:r>
      <w:r>
        <w:rPr>
          <w:lang w:val="en-US"/>
        </w:rPr>
        <w:t xml:space="preserve"> </w:t>
      </w:r>
      <w:r w:rsidR="00072760">
        <w:rPr>
          <w:lang w:val="en-US"/>
        </w:rPr>
        <w:t xml:space="preserve">The </w:t>
      </w:r>
      <w:r w:rsidR="00217943">
        <w:rPr>
          <w:lang w:val="en-US"/>
        </w:rPr>
        <w:t>higher relative abundance of</w:t>
      </w:r>
      <w:r w:rsidR="0095685E">
        <w:rPr>
          <w:lang w:val="en-US"/>
        </w:rPr>
        <w:t xml:space="preserve"> </w:t>
      </w:r>
      <w:r w:rsidR="00072760">
        <w:rPr>
          <w:lang w:val="en-US"/>
        </w:rPr>
        <w:t>diatoms</w:t>
      </w:r>
      <w:r w:rsidR="0095685E">
        <w:rPr>
          <w:lang w:val="en-US"/>
        </w:rPr>
        <w:t xml:space="preserve"> </w:t>
      </w:r>
      <w:r w:rsidR="00D17EDF">
        <w:rPr>
          <w:lang w:val="en-US"/>
        </w:rPr>
        <w:t xml:space="preserve">observed in STF </w:t>
      </w:r>
      <w:r w:rsidR="00072760">
        <w:rPr>
          <w:lang w:val="en-US"/>
        </w:rPr>
        <w:t xml:space="preserve">was mainly driven by </w:t>
      </w:r>
      <w:proofErr w:type="spellStart"/>
      <w:r w:rsidRPr="00D17EDF">
        <w:rPr>
          <w:i/>
          <w:iCs/>
          <w:lang w:val="en-US"/>
        </w:rPr>
        <w:t>Fragilariopsis</w:t>
      </w:r>
      <w:proofErr w:type="spellEnd"/>
      <w:r w:rsidRPr="00D17EDF">
        <w:rPr>
          <w:i/>
          <w:iCs/>
          <w:lang w:val="en-US"/>
        </w:rPr>
        <w:t xml:space="preserve"> </w:t>
      </w:r>
      <w:proofErr w:type="spellStart"/>
      <w:r w:rsidRPr="006F78AC">
        <w:rPr>
          <w:lang w:val="en-US"/>
          <w:rPrChange w:id="1343" w:author="Nodder" w:date="2020-09-27T17:14:00Z">
            <w:rPr>
              <w:i/>
              <w:iCs/>
              <w:lang w:val="en-US"/>
            </w:rPr>
          </w:rPrChange>
        </w:rPr>
        <w:t>spp</w:t>
      </w:r>
      <w:proofErr w:type="spellEnd"/>
      <w:r w:rsidR="00D17EDF" w:rsidRPr="006F78AC">
        <w:rPr>
          <w:lang w:val="en-US"/>
        </w:rPr>
        <w:t>,</w:t>
      </w:r>
      <w:r w:rsidR="00D17EDF">
        <w:rPr>
          <w:lang w:val="en-US"/>
        </w:rPr>
        <w:t xml:space="preserve"> and </w:t>
      </w:r>
      <w:proofErr w:type="spellStart"/>
      <w:r w:rsidR="00D17EDF" w:rsidRPr="006F78AC">
        <w:rPr>
          <w:i/>
          <w:iCs/>
          <w:lang w:val="en-US"/>
          <w:rPrChange w:id="1344" w:author="Nodder" w:date="2020-09-27T17:14:00Z">
            <w:rPr>
              <w:lang w:val="en-US"/>
            </w:rPr>
          </w:rPrChange>
        </w:rPr>
        <w:t>Thallasiossira</w:t>
      </w:r>
      <w:proofErr w:type="spellEnd"/>
      <w:r w:rsidR="00D17EDF">
        <w:rPr>
          <w:lang w:val="en-US"/>
        </w:rPr>
        <w:t xml:space="preserve"> sp.</w:t>
      </w:r>
      <w:r w:rsidR="0095685E">
        <w:rPr>
          <w:lang w:val="en-US"/>
        </w:rPr>
        <w:t>,</w:t>
      </w:r>
      <w:r w:rsidR="00D17EDF">
        <w:rPr>
          <w:lang w:val="en-US"/>
        </w:rPr>
        <w:t xml:space="preserve"> wh</w:t>
      </w:r>
      <w:r w:rsidR="00072760">
        <w:rPr>
          <w:lang w:val="en-US"/>
        </w:rPr>
        <w:t xml:space="preserve">ich </w:t>
      </w:r>
      <w:r w:rsidR="00D17EDF">
        <w:rPr>
          <w:lang w:val="en-US"/>
        </w:rPr>
        <w:t xml:space="preserve">together with the same </w:t>
      </w:r>
      <w:r w:rsidR="00D17EDF" w:rsidRPr="00D17EDF">
        <w:rPr>
          <w:i/>
          <w:iCs/>
          <w:lang w:val="en-US"/>
        </w:rPr>
        <w:t>Polar-centric-</w:t>
      </w:r>
      <w:proofErr w:type="spellStart"/>
      <w:r w:rsidR="00D17EDF" w:rsidRPr="00D17EDF">
        <w:rPr>
          <w:i/>
          <w:iCs/>
          <w:lang w:val="en-US"/>
        </w:rPr>
        <w:t>Mediophyceae</w:t>
      </w:r>
      <w:proofErr w:type="spellEnd"/>
      <w:r w:rsidR="00D17EDF">
        <w:rPr>
          <w:lang w:val="en-US"/>
        </w:rPr>
        <w:t xml:space="preserve"> ASV found in STW (otu_0030) </w:t>
      </w:r>
      <w:r w:rsidR="00317E02">
        <w:rPr>
          <w:lang w:val="en-US"/>
        </w:rPr>
        <w:t>were</w:t>
      </w:r>
      <w:r>
        <w:rPr>
          <w:lang w:val="en-US"/>
        </w:rPr>
        <w:t xml:space="preserve"> the most abundant </w:t>
      </w:r>
      <w:r w:rsidR="00D17EDF">
        <w:rPr>
          <w:lang w:val="en-US"/>
        </w:rPr>
        <w:t>diatom species in STF waters</w:t>
      </w:r>
      <w:r w:rsidR="002B4061">
        <w:rPr>
          <w:lang w:val="en-US"/>
        </w:rPr>
        <w:t xml:space="preserve"> </w:t>
      </w:r>
      <w:r>
        <w:rPr>
          <w:lang w:val="en-US"/>
        </w:rPr>
        <w:t>(</w:t>
      </w:r>
      <w:r w:rsidR="00317E02">
        <w:rPr>
          <w:lang w:val="en-US"/>
        </w:rPr>
        <w:t>Fig. 7 and Suppl. Fig S</w:t>
      </w:r>
      <w:r w:rsidR="002D17D9">
        <w:rPr>
          <w:lang w:val="en-US"/>
        </w:rPr>
        <w:t>11</w:t>
      </w:r>
      <w:r>
        <w:rPr>
          <w:lang w:val="en-US"/>
        </w:rPr>
        <w:t xml:space="preserve">). </w:t>
      </w:r>
      <w:r w:rsidR="00317E02" w:rsidRPr="00317E02">
        <w:rPr>
          <w:lang w:val="en-US"/>
        </w:rPr>
        <w:t>Among</w:t>
      </w:r>
      <w:r w:rsidR="002B4061">
        <w:rPr>
          <w:lang w:val="en-US"/>
        </w:rPr>
        <w:t xml:space="preserve"> </w:t>
      </w:r>
      <w:proofErr w:type="spellStart"/>
      <w:r w:rsidR="002B4061">
        <w:rPr>
          <w:lang w:val="en-US"/>
        </w:rPr>
        <w:t>Prymnesiophyceae</w:t>
      </w:r>
      <w:proofErr w:type="spellEnd"/>
      <w:r w:rsidR="002B4061">
        <w:rPr>
          <w:lang w:val="en-US"/>
        </w:rPr>
        <w:t xml:space="preserve">, </w:t>
      </w:r>
      <w:proofErr w:type="spellStart"/>
      <w:r w:rsidR="00317E02" w:rsidRPr="00317E02">
        <w:rPr>
          <w:i/>
          <w:iCs/>
          <w:lang w:val="en-US"/>
        </w:rPr>
        <w:t>Phaeocystis</w:t>
      </w:r>
      <w:proofErr w:type="spellEnd"/>
      <w:r w:rsidR="00317E02">
        <w:rPr>
          <w:lang w:val="en-US"/>
        </w:rPr>
        <w:t xml:space="preserve"> spp. was the dominant genus but</w:t>
      </w:r>
      <w:r w:rsidR="0095685E">
        <w:rPr>
          <w:lang w:val="en-US"/>
        </w:rPr>
        <w:t xml:space="preserve"> </w:t>
      </w:r>
      <w:r w:rsidR="002B4061">
        <w:rPr>
          <w:lang w:val="en-US"/>
        </w:rPr>
        <w:t xml:space="preserve">most reads </w:t>
      </w:r>
      <w:r w:rsidR="0095685E">
        <w:rPr>
          <w:lang w:val="en-US"/>
        </w:rPr>
        <w:t xml:space="preserve">in </w:t>
      </w:r>
      <w:r w:rsidR="00317E02">
        <w:rPr>
          <w:lang w:val="en-US"/>
        </w:rPr>
        <w:t>this case</w:t>
      </w:r>
      <w:r w:rsidR="002B4061">
        <w:rPr>
          <w:lang w:val="en-US"/>
        </w:rPr>
        <w:t xml:space="preserve"> </w:t>
      </w:r>
      <w:del w:id="1345" w:author="Nodder" w:date="2020-09-27T17:14:00Z">
        <w:r w:rsidR="00317E02" w:rsidDel="006F78AC">
          <w:rPr>
            <w:lang w:val="en-US"/>
          </w:rPr>
          <w:delText xml:space="preserve">were </w:delText>
        </w:r>
      </w:del>
      <w:r w:rsidR="00317E02">
        <w:rPr>
          <w:lang w:val="en-US"/>
        </w:rPr>
        <w:t>belong</w:t>
      </w:r>
      <w:ins w:id="1346" w:author="Nodder" w:date="2020-09-27T17:14:00Z">
        <w:r w:rsidR="006F78AC">
          <w:rPr>
            <w:lang w:val="en-US"/>
          </w:rPr>
          <w:t>ed</w:t>
        </w:r>
      </w:ins>
      <w:r w:rsidR="00317E02">
        <w:rPr>
          <w:lang w:val="en-US"/>
        </w:rPr>
        <w:t xml:space="preserve"> to</w:t>
      </w:r>
      <w:r w:rsidR="002B4061">
        <w:rPr>
          <w:lang w:val="en-US"/>
        </w:rPr>
        <w:t xml:space="preserve"> </w:t>
      </w:r>
      <w:r w:rsidR="002B4061" w:rsidRPr="002B4061">
        <w:rPr>
          <w:i/>
          <w:iCs/>
          <w:lang w:val="en-US"/>
        </w:rPr>
        <w:t>P. antarctica</w:t>
      </w:r>
      <w:r w:rsidR="002B4061">
        <w:rPr>
          <w:lang w:val="en-US"/>
        </w:rPr>
        <w:t xml:space="preserve"> instead of </w:t>
      </w:r>
      <w:r w:rsidR="002B4061" w:rsidRPr="002B4061">
        <w:rPr>
          <w:i/>
          <w:iCs/>
          <w:lang w:val="en-US"/>
        </w:rPr>
        <w:t xml:space="preserve">P. </w:t>
      </w:r>
      <w:proofErr w:type="spellStart"/>
      <w:r w:rsidR="002B4061" w:rsidRPr="002B4061">
        <w:rPr>
          <w:i/>
          <w:iCs/>
          <w:lang w:val="en-US"/>
        </w:rPr>
        <w:t>globosa</w:t>
      </w:r>
      <w:proofErr w:type="spellEnd"/>
      <w:r w:rsidR="002B4061">
        <w:rPr>
          <w:lang w:val="en-US"/>
        </w:rPr>
        <w:t xml:space="preserve"> (</w:t>
      </w:r>
      <w:r w:rsidR="00317E02">
        <w:rPr>
          <w:lang w:val="en-US"/>
        </w:rPr>
        <w:t>Fig. 7 and Suppl. Fig S</w:t>
      </w:r>
      <w:r w:rsidR="002D17D9">
        <w:rPr>
          <w:lang w:val="en-US"/>
        </w:rPr>
        <w:t>11</w:t>
      </w:r>
      <w:r w:rsidR="002B4061">
        <w:rPr>
          <w:lang w:val="en-US"/>
        </w:rPr>
        <w:t xml:space="preserve">). </w:t>
      </w:r>
      <w:r w:rsidR="0095685E">
        <w:rPr>
          <w:lang w:val="en-US"/>
        </w:rPr>
        <w:t xml:space="preserve">The </w:t>
      </w:r>
      <w:proofErr w:type="spellStart"/>
      <w:r w:rsidR="0095685E">
        <w:rPr>
          <w:lang w:val="en-US"/>
        </w:rPr>
        <w:t>prymnesiophyte</w:t>
      </w:r>
      <w:proofErr w:type="spellEnd"/>
      <w:r w:rsidR="0095685E">
        <w:rPr>
          <w:lang w:val="en-US"/>
        </w:rPr>
        <w:t xml:space="preserve"> </w:t>
      </w:r>
      <w:proofErr w:type="spellStart"/>
      <w:r w:rsidR="002B4061" w:rsidRPr="0095685E">
        <w:rPr>
          <w:i/>
          <w:iCs/>
          <w:lang w:val="en-US"/>
        </w:rPr>
        <w:t>Gephyrocapsa</w:t>
      </w:r>
      <w:proofErr w:type="spellEnd"/>
      <w:r w:rsidR="002B4061" w:rsidRPr="0095685E">
        <w:rPr>
          <w:i/>
          <w:iCs/>
          <w:lang w:val="en-US"/>
        </w:rPr>
        <w:t xml:space="preserve"> </w:t>
      </w:r>
      <w:proofErr w:type="spellStart"/>
      <w:r w:rsidR="002B4061" w:rsidRPr="0095685E">
        <w:rPr>
          <w:i/>
          <w:iCs/>
          <w:lang w:val="en-US"/>
        </w:rPr>
        <w:t>oceanica</w:t>
      </w:r>
      <w:proofErr w:type="spellEnd"/>
      <w:r w:rsidR="002B4061">
        <w:rPr>
          <w:lang w:val="en-US"/>
        </w:rPr>
        <w:t xml:space="preserve"> also increase</w:t>
      </w:r>
      <w:ins w:id="1347" w:author="Nodder" w:date="2020-09-27T17:15:00Z">
        <w:r w:rsidR="006F78AC">
          <w:rPr>
            <w:lang w:val="en-US"/>
          </w:rPr>
          <w:t>d</w:t>
        </w:r>
      </w:ins>
      <w:r w:rsidR="002B4061">
        <w:rPr>
          <w:lang w:val="en-US"/>
        </w:rPr>
        <w:t xml:space="preserve"> substantially in STF compared to STW waters. </w:t>
      </w:r>
      <w:r w:rsidR="00317E02">
        <w:rPr>
          <w:lang w:val="en-US"/>
        </w:rPr>
        <w:t xml:space="preserve">The contribution of </w:t>
      </w:r>
      <w:proofErr w:type="spellStart"/>
      <w:r w:rsidR="006B7F9B">
        <w:rPr>
          <w:lang w:val="en-US"/>
        </w:rPr>
        <w:t>Pelagophyceae</w:t>
      </w:r>
      <w:proofErr w:type="spellEnd"/>
      <w:r w:rsidR="006B7F9B">
        <w:rPr>
          <w:lang w:val="en-US"/>
        </w:rPr>
        <w:t xml:space="preserve"> </w:t>
      </w:r>
      <w:r w:rsidR="002B4061">
        <w:rPr>
          <w:lang w:val="en-US"/>
        </w:rPr>
        <w:t xml:space="preserve">in STF </w:t>
      </w:r>
      <w:r w:rsidR="00317E02">
        <w:rPr>
          <w:lang w:val="en-US"/>
        </w:rPr>
        <w:t xml:space="preserve">was relatively low </w:t>
      </w:r>
      <w:r w:rsidR="00344089">
        <w:rPr>
          <w:lang w:val="en-US"/>
        </w:rPr>
        <w:t xml:space="preserve">(Fig. 6) </w:t>
      </w:r>
      <w:r w:rsidR="00317E02">
        <w:rPr>
          <w:lang w:val="en-US"/>
        </w:rPr>
        <w:t>and dominated by</w:t>
      </w:r>
      <w:r w:rsidR="002B4061">
        <w:rPr>
          <w:lang w:val="en-US"/>
        </w:rPr>
        <w:t xml:space="preserve"> </w:t>
      </w:r>
      <w:proofErr w:type="spellStart"/>
      <w:r w:rsidR="006B7F9B" w:rsidRPr="002B4061">
        <w:rPr>
          <w:i/>
          <w:iCs/>
          <w:lang w:val="en-US"/>
        </w:rPr>
        <w:t>Aureococcus</w:t>
      </w:r>
      <w:proofErr w:type="spellEnd"/>
      <w:r w:rsidR="006B7F9B">
        <w:rPr>
          <w:lang w:val="en-US"/>
        </w:rPr>
        <w:t xml:space="preserve"> and </w:t>
      </w:r>
      <w:proofErr w:type="spellStart"/>
      <w:r w:rsidR="006B7F9B" w:rsidRPr="002B4061">
        <w:rPr>
          <w:i/>
          <w:iCs/>
          <w:lang w:val="en-US"/>
        </w:rPr>
        <w:t>Pelagococcus</w:t>
      </w:r>
      <w:proofErr w:type="spellEnd"/>
      <w:r w:rsidR="006B7F9B">
        <w:rPr>
          <w:lang w:val="en-US"/>
        </w:rPr>
        <w:t xml:space="preserve"> spp. </w:t>
      </w:r>
      <w:r w:rsidR="00344089">
        <w:rPr>
          <w:lang w:val="en-US"/>
        </w:rPr>
        <w:t>(</w:t>
      </w:r>
      <w:r w:rsidR="00317E02">
        <w:rPr>
          <w:lang w:val="en-US"/>
        </w:rPr>
        <w:t>Suppl. Fig S7</w:t>
      </w:r>
      <w:r w:rsidR="00344089">
        <w:rPr>
          <w:lang w:val="en-US"/>
        </w:rPr>
        <w:t>, Fig. 8</w:t>
      </w:r>
      <w:r w:rsidR="00F70A63">
        <w:rPr>
          <w:lang w:val="en-US"/>
        </w:rPr>
        <w:t>)</w:t>
      </w:r>
      <w:r w:rsidR="006B7F9B">
        <w:rPr>
          <w:lang w:val="en-US"/>
        </w:rPr>
        <w:t xml:space="preserve">. The abundance of </w:t>
      </w:r>
      <w:proofErr w:type="spellStart"/>
      <w:r w:rsidR="006B7F9B">
        <w:rPr>
          <w:lang w:val="en-US"/>
        </w:rPr>
        <w:t>Cryptophy</w:t>
      </w:r>
      <w:r w:rsidR="00317E02">
        <w:rPr>
          <w:lang w:val="en-US"/>
        </w:rPr>
        <w:t>ceae</w:t>
      </w:r>
      <w:proofErr w:type="spellEnd"/>
      <w:r w:rsidR="006B7F9B">
        <w:rPr>
          <w:lang w:val="en-US"/>
        </w:rPr>
        <w:t xml:space="preserve"> and </w:t>
      </w:r>
      <w:proofErr w:type="spellStart"/>
      <w:r w:rsidR="006B7F9B">
        <w:rPr>
          <w:lang w:val="en-US"/>
        </w:rPr>
        <w:t>Dictyophyceae</w:t>
      </w:r>
      <w:proofErr w:type="spellEnd"/>
      <w:r w:rsidR="006B7F9B">
        <w:rPr>
          <w:lang w:val="en-US"/>
        </w:rPr>
        <w:t xml:space="preserve"> remained minor (&lt;2%)</w:t>
      </w:r>
      <w:r w:rsidR="006833C3">
        <w:rPr>
          <w:lang w:val="en-US"/>
        </w:rPr>
        <w:t xml:space="preserve"> in the STF</w:t>
      </w:r>
      <w:r w:rsidR="00317E02">
        <w:rPr>
          <w:lang w:val="en-US"/>
        </w:rPr>
        <w:t xml:space="preserve"> (Fig</w:t>
      </w:r>
      <w:r w:rsidR="00D93BBD">
        <w:rPr>
          <w:lang w:val="en-US"/>
        </w:rPr>
        <w:t>s</w:t>
      </w:r>
      <w:r w:rsidR="00317E02">
        <w:rPr>
          <w:lang w:val="en-US"/>
        </w:rPr>
        <w:t xml:space="preserve">. </w:t>
      </w:r>
      <w:r w:rsidR="00D93BBD">
        <w:rPr>
          <w:lang w:val="en-US"/>
        </w:rPr>
        <w:t xml:space="preserve">5 &amp; </w:t>
      </w:r>
      <w:r w:rsidR="00317E02">
        <w:rPr>
          <w:lang w:val="en-US"/>
        </w:rPr>
        <w:t>6)</w:t>
      </w:r>
      <w:r w:rsidR="006833C3">
        <w:rPr>
          <w:lang w:val="en-US"/>
        </w:rPr>
        <w:t xml:space="preserve">, but both groups </w:t>
      </w:r>
      <w:r w:rsidR="00241D15">
        <w:rPr>
          <w:lang w:val="en-US"/>
        </w:rPr>
        <w:t xml:space="preserve">showed relative changes in their specific composition. Among </w:t>
      </w:r>
      <w:proofErr w:type="spellStart"/>
      <w:r w:rsidR="00241D15">
        <w:rPr>
          <w:lang w:val="en-US"/>
        </w:rPr>
        <w:t>Cryptophyta</w:t>
      </w:r>
      <w:proofErr w:type="spellEnd"/>
      <w:r w:rsidR="00241D15">
        <w:rPr>
          <w:lang w:val="en-US"/>
        </w:rPr>
        <w:t xml:space="preserve">, </w:t>
      </w:r>
      <w:proofErr w:type="spellStart"/>
      <w:r w:rsidR="00241D15" w:rsidRPr="00241D15">
        <w:rPr>
          <w:i/>
          <w:iCs/>
          <w:lang w:val="en-US"/>
        </w:rPr>
        <w:t>Plagioselmis</w:t>
      </w:r>
      <w:proofErr w:type="spellEnd"/>
      <w:r w:rsidR="00241D15" w:rsidRPr="00241D15">
        <w:rPr>
          <w:i/>
          <w:iCs/>
          <w:lang w:val="en-US"/>
        </w:rPr>
        <w:t xml:space="preserve"> </w:t>
      </w:r>
      <w:proofErr w:type="spellStart"/>
      <w:r w:rsidR="00241D15" w:rsidRPr="00241D15">
        <w:rPr>
          <w:i/>
          <w:iCs/>
          <w:lang w:val="en-US"/>
        </w:rPr>
        <w:t>prolonga</w:t>
      </w:r>
      <w:proofErr w:type="spellEnd"/>
      <w:r w:rsidR="00241D15">
        <w:rPr>
          <w:lang w:val="en-US"/>
        </w:rPr>
        <w:t xml:space="preserve"> and </w:t>
      </w:r>
      <w:proofErr w:type="spellStart"/>
      <w:r w:rsidR="00241D15" w:rsidRPr="00241D15">
        <w:rPr>
          <w:i/>
          <w:iCs/>
          <w:lang w:val="en-US"/>
        </w:rPr>
        <w:t>Teleaulax</w:t>
      </w:r>
      <w:proofErr w:type="spellEnd"/>
      <w:r w:rsidR="00241D15" w:rsidRPr="00241D15">
        <w:rPr>
          <w:i/>
          <w:iCs/>
          <w:lang w:val="en-US"/>
        </w:rPr>
        <w:t xml:space="preserve"> </w:t>
      </w:r>
      <w:proofErr w:type="spellStart"/>
      <w:r w:rsidR="00241D15" w:rsidRPr="00241D15">
        <w:rPr>
          <w:i/>
          <w:iCs/>
          <w:lang w:val="en-US"/>
        </w:rPr>
        <w:t>gracilis</w:t>
      </w:r>
      <w:proofErr w:type="spellEnd"/>
      <w:r w:rsidR="00241D15">
        <w:rPr>
          <w:lang w:val="en-US"/>
        </w:rPr>
        <w:t xml:space="preserve"> increased substantially from STW to STF waters while the relative contribution of sequences assigned to </w:t>
      </w:r>
      <w:proofErr w:type="spellStart"/>
      <w:r w:rsidR="00241D15" w:rsidRPr="00241D15">
        <w:rPr>
          <w:i/>
          <w:iCs/>
          <w:lang w:val="en-US"/>
        </w:rPr>
        <w:t>Teleaulax</w:t>
      </w:r>
      <w:proofErr w:type="spellEnd"/>
      <w:r w:rsidR="00241D15" w:rsidRPr="00241D15">
        <w:rPr>
          <w:i/>
          <w:iCs/>
          <w:lang w:val="en-US"/>
        </w:rPr>
        <w:t xml:space="preserve"> sp</w:t>
      </w:r>
      <w:r w:rsidR="00241D15">
        <w:rPr>
          <w:lang w:val="en-US"/>
        </w:rPr>
        <w:t xml:space="preserve">. decreased. Changes within </w:t>
      </w:r>
      <w:proofErr w:type="spellStart"/>
      <w:r w:rsidR="00241D15">
        <w:rPr>
          <w:lang w:val="en-US"/>
        </w:rPr>
        <w:t>cryptophyta</w:t>
      </w:r>
      <w:proofErr w:type="spellEnd"/>
      <w:r w:rsidR="00241D15">
        <w:rPr>
          <w:lang w:val="en-US"/>
        </w:rPr>
        <w:t xml:space="preserve"> were milder but showed a</w:t>
      </w:r>
      <w:r w:rsidR="00317E02">
        <w:rPr>
          <w:lang w:val="en-US"/>
        </w:rPr>
        <w:t>n</w:t>
      </w:r>
      <w:r w:rsidR="00241D15">
        <w:rPr>
          <w:lang w:val="en-US"/>
        </w:rPr>
        <w:t xml:space="preserve"> increase in the relative abundance of </w:t>
      </w:r>
      <w:proofErr w:type="spellStart"/>
      <w:r w:rsidR="00241D15" w:rsidRPr="00317E02">
        <w:rPr>
          <w:i/>
          <w:iCs/>
          <w:lang w:val="en-US"/>
        </w:rPr>
        <w:t>Dictyocha</w:t>
      </w:r>
      <w:proofErr w:type="spellEnd"/>
      <w:r w:rsidR="00241D15" w:rsidRPr="00317E02">
        <w:rPr>
          <w:i/>
          <w:iCs/>
          <w:lang w:val="en-US"/>
        </w:rPr>
        <w:t xml:space="preserve"> speculum</w:t>
      </w:r>
      <w:r w:rsidR="00241D15">
        <w:rPr>
          <w:lang w:val="en-US"/>
        </w:rPr>
        <w:t xml:space="preserve"> and </w:t>
      </w:r>
      <w:proofErr w:type="spellStart"/>
      <w:r w:rsidR="00241D15" w:rsidRPr="00317E02">
        <w:rPr>
          <w:i/>
          <w:iCs/>
          <w:lang w:val="en-US"/>
        </w:rPr>
        <w:t>Pseudochattonella</w:t>
      </w:r>
      <w:proofErr w:type="spellEnd"/>
      <w:r w:rsidR="00241D15" w:rsidRPr="00317E02">
        <w:rPr>
          <w:i/>
          <w:iCs/>
          <w:lang w:val="en-US"/>
        </w:rPr>
        <w:t xml:space="preserve"> </w:t>
      </w:r>
      <w:proofErr w:type="spellStart"/>
      <w:r w:rsidR="00241D15" w:rsidRPr="00317E02">
        <w:rPr>
          <w:i/>
          <w:iCs/>
          <w:lang w:val="en-US"/>
        </w:rPr>
        <w:t>farcimen</w:t>
      </w:r>
      <w:proofErr w:type="spellEnd"/>
      <w:r w:rsidR="00241D15">
        <w:rPr>
          <w:lang w:val="en-US"/>
        </w:rPr>
        <w:t xml:space="preserve"> from STW to STF waters (</w:t>
      </w:r>
      <w:r w:rsidR="00317E02">
        <w:rPr>
          <w:lang w:val="en-US"/>
        </w:rPr>
        <w:t>Suppl. Fig. S</w:t>
      </w:r>
      <w:r w:rsidR="002D17D9">
        <w:rPr>
          <w:lang w:val="en-US"/>
        </w:rPr>
        <w:t>11</w:t>
      </w:r>
      <w:r w:rsidR="00241D15">
        <w:rPr>
          <w:lang w:val="en-US"/>
        </w:rPr>
        <w:t>)</w:t>
      </w:r>
    </w:p>
    <w:p w14:paraId="417602B0" w14:textId="326E004D" w:rsidR="00EA2A42" w:rsidRDefault="00EA2A42" w:rsidP="00E72137">
      <w:pPr>
        <w:spacing w:after="120" w:line="360" w:lineRule="auto"/>
        <w:ind w:firstLine="284"/>
        <w:jc w:val="both"/>
        <w:rPr>
          <w:lang w:val="en-US"/>
        </w:rPr>
      </w:pPr>
      <w:r>
        <w:rPr>
          <w:lang w:val="en-US"/>
        </w:rPr>
        <w:t xml:space="preserve">In SAW, </w:t>
      </w:r>
      <w:r w:rsidR="00D93BBD">
        <w:rPr>
          <w:lang w:val="en-US"/>
        </w:rPr>
        <w:t xml:space="preserve">ASV_0014 assigned to </w:t>
      </w:r>
      <w:proofErr w:type="spellStart"/>
      <w:r w:rsidR="00241D15" w:rsidRPr="008807A6">
        <w:rPr>
          <w:i/>
          <w:iCs/>
          <w:lang w:val="en-US"/>
        </w:rPr>
        <w:t>Chloroparvula</w:t>
      </w:r>
      <w:proofErr w:type="spellEnd"/>
      <w:r w:rsidR="00241D15" w:rsidRPr="008807A6">
        <w:rPr>
          <w:i/>
          <w:iCs/>
          <w:lang w:val="en-US"/>
        </w:rPr>
        <w:t xml:space="preserve"> </w:t>
      </w:r>
      <w:proofErr w:type="spellStart"/>
      <w:r w:rsidR="00241D15" w:rsidRPr="008807A6">
        <w:rPr>
          <w:i/>
          <w:iCs/>
          <w:lang w:val="en-US"/>
        </w:rPr>
        <w:t>pacifica</w:t>
      </w:r>
      <w:proofErr w:type="spellEnd"/>
      <w:r w:rsidR="00241D15">
        <w:rPr>
          <w:lang w:val="en-US"/>
        </w:rPr>
        <w:t xml:space="preserve"> was the most abundant taxa with other ASVs </w:t>
      </w:r>
      <w:r w:rsidR="00D93BBD">
        <w:rPr>
          <w:lang w:val="en-US"/>
        </w:rPr>
        <w:t>of</w:t>
      </w:r>
      <w:r w:rsidR="00241D15">
        <w:rPr>
          <w:lang w:val="en-US"/>
        </w:rPr>
        <w:t xml:space="preserve"> this species (</w:t>
      </w:r>
      <w:r w:rsidR="00D93BBD">
        <w:rPr>
          <w:lang w:val="en-US"/>
        </w:rPr>
        <w:t>asv</w:t>
      </w:r>
      <w:r w:rsidR="00241D15">
        <w:rPr>
          <w:lang w:val="en-US"/>
        </w:rPr>
        <w:t xml:space="preserve">_0086) </w:t>
      </w:r>
      <w:r w:rsidR="00F70A63">
        <w:rPr>
          <w:lang w:val="en-US"/>
        </w:rPr>
        <w:t>(</w:t>
      </w:r>
      <w:r w:rsidR="00D93BBD">
        <w:rPr>
          <w:lang w:val="en-US"/>
        </w:rPr>
        <w:t>Fig. 7</w:t>
      </w:r>
      <w:r w:rsidR="00F70A63">
        <w:rPr>
          <w:lang w:val="en-US"/>
        </w:rPr>
        <w:t xml:space="preserve">) </w:t>
      </w:r>
      <w:r w:rsidR="00241D15">
        <w:rPr>
          <w:lang w:val="en-US"/>
        </w:rPr>
        <w:t xml:space="preserve">contributing also to the dominance of </w:t>
      </w:r>
      <w:proofErr w:type="spellStart"/>
      <w:r w:rsidR="00241D15">
        <w:rPr>
          <w:lang w:val="en-US"/>
        </w:rPr>
        <w:t>Chloropicophyceae</w:t>
      </w:r>
      <w:proofErr w:type="spellEnd"/>
      <w:r w:rsidR="00241D15">
        <w:rPr>
          <w:lang w:val="en-US"/>
        </w:rPr>
        <w:t xml:space="preserve"> over </w:t>
      </w:r>
      <w:proofErr w:type="spellStart"/>
      <w:r w:rsidR="00241D15">
        <w:rPr>
          <w:lang w:val="en-US"/>
        </w:rPr>
        <w:t>Mamiellophyceae</w:t>
      </w:r>
      <w:proofErr w:type="spellEnd"/>
      <w:ins w:id="1348" w:author="Nodder" w:date="2020-09-27T17:15:00Z">
        <w:r w:rsidR="00183CC6">
          <w:rPr>
            <w:lang w:val="en-US"/>
          </w:rPr>
          <w:t xml:space="preserve"> in these colder waters</w:t>
        </w:r>
      </w:ins>
      <w:r w:rsidR="00241D15">
        <w:rPr>
          <w:lang w:val="en-US"/>
        </w:rPr>
        <w:t xml:space="preserve"> (</w:t>
      </w:r>
      <w:r w:rsidR="002D17D9">
        <w:rPr>
          <w:lang w:val="en-US"/>
        </w:rPr>
        <w:t>Supp. Fig. S11</w:t>
      </w:r>
      <w:r w:rsidR="00241D15">
        <w:rPr>
          <w:lang w:val="en-US"/>
        </w:rPr>
        <w:t xml:space="preserve">). Among the latter, </w:t>
      </w:r>
      <w:proofErr w:type="spellStart"/>
      <w:r w:rsidRPr="00F70A63">
        <w:rPr>
          <w:i/>
          <w:iCs/>
          <w:lang w:val="en-US"/>
        </w:rPr>
        <w:t>Bathycoccus</w:t>
      </w:r>
      <w:proofErr w:type="spellEnd"/>
      <w:r w:rsidR="00241D15" w:rsidRPr="00F70A63">
        <w:rPr>
          <w:i/>
          <w:iCs/>
          <w:lang w:val="en-US"/>
        </w:rPr>
        <w:t xml:space="preserve"> </w:t>
      </w:r>
      <w:proofErr w:type="spellStart"/>
      <w:r w:rsidR="00241D15" w:rsidRPr="00F70A63">
        <w:rPr>
          <w:i/>
          <w:iCs/>
          <w:lang w:val="en-US"/>
        </w:rPr>
        <w:t>prasinos</w:t>
      </w:r>
      <w:proofErr w:type="spellEnd"/>
      <w:r>
        <w:rPr>
          <w:lang w:val="en-US"/>
        </w:rPr>
        <w:t xml:space="preserve"> became the most abundant genus </w:t>
      </w:r>
      <w:r w:rsidR="00D93BBD">
        <w:rPr>
          <w:lang w:val="en-US"/>
        </w:rPr>
        <w:t>while</w:t>
      </w:r>
      <w:r w:rsidR="00241D15">
        <w:rPr>
          <w:lang w:val="en-US"/>
        </w:rPr>
        <w:t xml:space="preserve"> </w:t>
      </w:r>
      <w:proofErr w:type="spellStart"/>
      <w:r w:rsidR="00241D15" w:rsidRPr="00F70A63">
        <w:rPr>
          <w:i/>
          <w:iCs/>
          <w:lang w:val="en-US"/>
        </w:rPr>
        <w:t>Ostreococcus</w:t>
      </w:r>
      <w:proofErr w:type="spellEnd"/>
      <w:r w:rsidR="00241D15" w:rsidRPr="00F70A63">
        <w:rPr>
          <w:i/>
          <w:iCs/>
          <w:lang w:val="en-US"/>
        </w:rPr>
        <w:t xml:space="preserve"> </w:t>
      </w:r>
      <w:proofErr w:type="spellStart"/>
      <w:r w:rsidR="00241D15" w:rsidRPr="00F70A63">
        <w:rPr>
          <w:i/>
          <w:iCs/>
          <w:lang w:val="en-US"/>
        </w:rPr>
        <w:t>lucimarinus</w:t>
      </w:r>
      <w:proofErr w:type="spellEnd"/>
      <w:r w:rsidR="00241D15">
        <w:rPr>
          <w:lang w:val="en-US"/>
        </w:rPr>
        <w:t xml:space="preserve"> </w:t>
      </w:r>
      <w:r w:rsidR="00D93BBD">
        <w:rPr>
          <w:lang w:val="en-US"/>
        </w:rPr>
        <w:t>was</w:t>
      </w:r>
      <w:r w:rsidR="00241D15">
        <w:rPr>
          <w:lang w:val="en-US"/>
        </w:rPr>
        <w:t xml:space="preserve"> virtually absent in SAW </w:t>
      </w:r>
      <w:r>
        <w:rPr>
          <w:lang w:val="en-US"/>
        </w:rPr>
        <w:t>(</w:t>
      </w:r>
      <w:r w:rsidR="002D17D9">
        <w:rPr>
          <w:lang w:val="en-US"/>
        </w:rPr>
        <w:t xml:space="preserve">Supp. </w:t>
      </w:r>
      <w:r>
        <w:rPr>
          <w:lang w:val="en-US"/>
        </w:rPr>
        <w:t>Fig</w:t>
      </w:r>
      <w:r w:rsidR="00D93BBD">
        <w:rPr>
          <w:lang w:val="en-US"/>
        </w:rPr>
        <w:t>.</w:t>
      </w:r>
      <w:r>
        <w:rPr>
          <w:lang w:val="en-US"/>
        </w:rPr>
        <w:t xml:space="preserve"> </w:t>
      </w:r>
      <w:r w:rsidR="002D17D9">
        <w:rPr>
          <w:lang w:val="en-US"/>
        </w:rPr>
        <w:t>S11</w:t>
      </w:r>
      <w:r w:rsidR="00344089">
        <w:rPr>
          <w:lang w:val="en-US"/>
        </w:rPr>
        <w:t>, Fig. 8</w:t>
      </w:r>
      <w:r>
        <w:rPr>
          <w:lang w:val="en-US"/>
        </w:rPr>
        <w:t xml:space="preserve">).  </w:t>
      </w:r>
      <w:del w:id="1349" w:author="Nodder" w:date="2020-09-27T17:16:00Z">
        <w:r w:rsidDel="00183CC6">
          <w:rPr>
            <w:lang w:val="en-US"/>
          </w:rPr>
          <w:delText xml:space="preserve"> </w:delText>
        </w:r>
      </w:del>
      <w:r w:rsidR="00CF2101">
        <w:rPr>
          <w:lang w:val="en-US"/>
        </w:rPr>
        <w:t>The</w:t>
      </w:r>
      <w:r>
        <w:rPr>
          <w:lang w:val="en-US"/>
        </w:rPr>
        <w:t xml:space="preserve"> </w:t>
      </w:r>
      <w:r w:rsidR="00CF2101">
        <w:rPr>
          <w:lang w:val="en-US"/>
        </w:rPr>
        <w:t>increase in the relative abundance of</w:t>
      </w:r>
      <w:r>
        <w:rPr>
          <w:lang w:val="en-US"/>
        </w:rPr>
        <w:t xml:space="preserve"> </w:t>
      </w:r>
      <w:commentRangeStart w:id="1350"/>
      <w:proofErr w:type="spellStart"/>
      <w:r>
        <w:rPr>
          <w:lang w:val="en-US"/>
        </w:rPr>
        <w:t>Prymnesiophyceae</w:t>
      </w:r>
      <w:proofErr w:type="spellEnd"/>
      <w:r>
        <w:rPr>
          <w:lang w:val="en-US"/>
        </w:rPr>
        <w:t xml:space="preserve"> </w:t>
      </w:r>
      <w:commentRangeEnd w:id="1350"/>
      <w:r w:rsidR="00183CC6">
        <w:rPr>
          <w:rStyle w:val="CommentReference"/>
          <w:rFonts w:asciiTheme="minorHAnsi" w:eastAsiaTheme="minorHAnsi" w:hAnsiTheme="minorHAnsi" w:cstheme="minorBidi"/>
          <w:lang w:eastAsia="en-US"/>
        </w:rPr>
        <w:commentReference w:id="1350"/>
      </w:r>
      <w:r w:rsidR="00CF2101">
        <w:rPr>
          <w:lang w:val="en-US"/>
        </w:rPr>
        <w:t xml:space="preserve">in SAW was </w:t>
      </w:r>
      <w:r>
        <w:rPr>
          <w:lang w:val="en-US"/>
        </w:rPr>
        <w:t xml:space="preserve">driven mainly by </w:t>
      </w:r>
      <w:proofErr w:type="spellStart"/>
      <w:r w:rsidRPr="00CF2101">
        <w:rPr>
          <w:i/>
          <w:iCs/>
          <w:lang w:val="en-US"/>
        </w:rPr>
        <w:t>Phaeocystis</w:t>
      </w:r>
      <w:proofErr w:type="spellEnd"/>
      <w:r w:rsidRPr="00CF2101">
        <w:rPr>
          <w:i/>
          <w:iCs/>
          <w:lang w:val="en-US"/>
        </w:rPr>
        <w:t xml:space="preserve"> </w:t>
      </w:r>
      <w:r w:rsidR="00F70A63" w:rsidRPr="00183CC6">
        <w:rPr>
          <w:lang w:val="en-US"/>
          <w:rPrChange w:id="1351" w:author="Nodder" w:date="2020-09-27T17:16:00Z">
            <w:rPr>
              <w:i/>
              <w:iCs/>
              <w:lang w:val="en-US"/>
            </w:rPr>
          </w:rPrChange>
        </w:rPr>
        <w:t>spp.</w:t>
      </w:r>
      <w:r w:rsidR="00F70A63">
        <w:rPr>
          <w:i/>
          <w:iCs/>
          <w:lang w:val="en-US"/>
        </w:rPr>
        <w:t xml:space="preserve"> </w:t>
      </w:r>
      <w:r w:rsidR="00F70A63">
        <w:rPr>
          <w:lang w:val="en-US"/>
        </w:rPr>
        <w:t>(</w:t>
      </w:r>
      <w:r w:rsidR="002D17D9">
        <w:rPr>
          <w:lang w:val="en-US"/>
        </w:rPr>
        <w:t>Supp. Fig. S11</w:t>
      </w:r>
      <w:r w:rsidR="00F70A63">
        <w:rPr>
          <w:lang w:val="en-US"/>
        </w:rPr>
        <w:t>)</w:t>
      </w:r>
      <w:ins w:id="1352" w:author="Nodder" w:date="2020-09-27T17:16:00Z">
        <w:r w:rsidR="00183CC6">
          <w:rPr>
            <w:lang w:val="en-US"/>
          </w:rPr>
          <w:t>,</w:t>
        </w:r>
      </w:ins>
      <w:del w:id="1353" w:author="Nodder" w:date="2020-09-27T17:16:00Z">
        <w:r w:rsidR="00D93BBD" w:rsidDel="00183CC6">
          <w:rPr>
            <w:lang w:val="en-US"/>
          </w:rPr>
          <w:delText>;</w:delText>
        </w:r>
      </w:del>
      <w:r w:rsidR="00F70A63">
        <w:rPr>
          <w:lang w:val="en-US"/>
        </w:rPr>
        <w:t xml:space="preserve"> </w:t>
      </w:r>
      <w:r w:rsidR="00D93BBD">
        <w:rPr>
          <w:lang w:val="en-US"/>
        </w:rPr>
        <w:t>with</w:t>
      </w:r>
      <w:r w:rsidR="00F70A63">
        <w:rPr>
          <w:lang w:val="en-US"/>
        </w:rPr>
        <w:t xml:space="preserve"> </w:t>
      </w:r>
      <w:proofErr w:type="spellStart"/>
      <w:r w:rsidR="00F70A63" w:rsidRPr="00F70A63">
        <w:rPr>
          <w:i/>
          <w:iCs/>
          <w:lang w:val="en-US"/>
        </w:rPr>
        <w:lastRenderedPageBreak/>
        <w:t>Phaeocystis</w:t>
      </w:r>
      <w:proofErr w:type="spellEnd"/>
      <w:r w:rsidR="00F70A63" w:rsidRPr="00F70A63">
        <w:rPr>
          <w:i/>
          <w:iCs/>
          <w:lang w:val="en-US"/>
        </w:rPr>
        <w:t xml:space="preserve"> antarctica</w:t>
      </w:r>
      <w:r w:rsidR="00F70A63">
        <w:rPr>
          <w:lang w:val="en-US"/>
        </w:rPr>
        <w:t xml:space="preserve"> </w:t>
      </w:r>
      <w:r w:rsidR="00D93BBD">
        <w:rPr>
          <w:lang w:val="en-US"/>
        </w:rPr>
        <w:t xml:space="preserve">emerging as </w:t>
      </w:r>
      <w:r w:rsidR="00F70A63">
        <w:rPr>
          <w:lang w:val="en-US"/>
        </w:rPr>
        <w:t xml:space="preserve">the </w:t>
      </w:r>
      <w:ins w:id="1354" w:author="Nodder" w:date="2020-09-27T17:16:00Z">
        <w:r w:rsidR="00183CC6">
          <w:rPr>
            <w:lang w:val="en-US"/>
          </w:rPr>
          <w:t>second</w:t>
        </w:r>
      </w:ins>
      <w:del w:id="1355" w:author="Nodder" w:date="2020-09-27T17:16:00Z">
        <w:r w:rsidR="00F70A63" w:rsidDel="00183CC6">
          <w:rPr>
            <w:lang w:val="en-US"/>
          </w:rPr>
          <w:delText>2</w:delText>
        </w:r>
        <w:r w:rsidR="00F70A63" w:rsidRPr="00F70A63" w:rsidDel="00183CC6">
          <w:rPr>
            <w:vertAlign w:val="superscript"/>
            <w:lang w:val="en-US"/>
          </w:rPr>
          <w:delText>nd</w:delText>
        </w:r>
      </w:del>
      <w:r w:rsidR="00F70A63">
        <w:rPr>
          <w:lang w:val="en-US"/>
        </w:rPr>
        <w:t xml:space="preserve"> most abundant species in SAW (</w:t>
      </w:r>
      <w:r w:rsidR="00D93BBD">
        <w:rPr>
          <w:lang w:val="en-US"/>
        </w:rPr>
        <w:t>Fig. 7</w:t>
      </w:r>
      <w:r w:rsidR="00F70A63">
        <w:rPr>
          <w:lang w:val="en-US"/>
        </w:rPr>
        <w:t>), and</w:t>
      </w:r>
      <w:r w:rsidR="00CF2101">
        <w:rPr>
          <w:lang w:val="en-US"/>
        </w:rPr>
        <w:t xml:space="preserve"> other </w:t>
      </w:r>
      <w:proofErr w:type="spellStart"/>
      <w:r w:rsidR="00D93BBD" w:rsidRPr="00BF41A5">
        <w:rPr>
          <w:i/>
          <w:iCs/>
          <w:lang w:val="en-US"/>
          <w:rPrChange w:id="1356" w:author="Nodder" w:date="2020-09-27T17:17:00Z">
            <w:rPr>
              <w:lang w:val="en-US"/>
            </w:rPr>
          </w:rPrChange>
        </w:rPr>
        <w:t>Phaeocystis</w:t>
      </w:r>
      <w:proofErr w:type="spellEnd"/>
      <w:r w:rsidR="00D93BBD">
        <w:rPr>
          <w:lang w:val="en-US"/>
        </w:rPr>
        <w:t xml:space="preserve"> </w:t>
      </w:r>
      <w:r w:rsidR="00CF2101">
        <w:rPr>
          <w:lang w:val="en-US"/>
        </w:rPr>
        <w:t xml:space="preserve">species </w:t>
      </w:r>
      <w:r w:rsidR="00F70A63">
        <w:rPr>
          <w:lang w:val="en-US"/>
        </w:rPr>
        <w:t>(</w:t>
      </w:r>
      <w:r w:rsidR="00CF2101" w:rsidRPr="00F70A63">
        <w:rPr>
          <w:i/>
          <w:iCs/>
          <w:lang w:val="en-US"/>
        </w:rPr>
        <w:t xml:space="preserve">P. </w:t>
      </w:r>
      <w:proofErr w:type="spellStart"/>
      <w:r w:rsidR="00CF2101" w:rsidRPr="00F70A63">
        <w:rPr>
          <w:i/>
          <w:iCs/>
          <w:lang w:val="en-US"/>
        </w:rPr>
        <w:t>globosa</w:t>
      </w:r>
      <w:proofErr w:type="spellEnd"/>
      <w:r w:rsidR="00CF2101">
        <w:rPr>
          <w:lang w:val="en-US"/>
        </w:rPr>
        <w:t xml:space="preserve">, </w:t>
      </w:r>
      <w:r w:rsidR="00CF2101" w:rsidRPr="00F70A63">
        <w:rPr>
          <w:i/>
          <w:iCs/>
          <w:lang w:val="en-US"/>
        </w:rPr>
        <w:t>P. cordata</w:t>
      </w:r>
      <w:r w:rsidR="00CF2101">
        <w:rPr>
          <w:lang w:val="en-US"/>
        </w:rPr>
        <w:t xml:space="preserve"> and </w:t>
      </w:r>
      <w:proofErr w:type="spellStart"/>
      <w:r w:rsidR="00CF2101" w:rsidRPr="00F70A63">
        <w:rPr>
          <w:i/>
          <w:iCs/>
          <w:lang w:val="en-US"/>
        </w:rPr>
        <w:t>Phaeocystis</w:t>
      </w:r>
      <w:proofErr w:type="spellEnd"/>
      <w:r w:rsidR="00CF2101" w:rsidRPr="00F70A63">
        <w:rPr>
          <w:i/>
          <w:iCs/>
          <w:lang w:val="en-US"/>
        </w:rPr>
        <w:t xml:space="preserve"> </w:t>
      </w:r>
      <w:r w:rsidR="00CF2101" w:rsidRPr="00BF41A5">
        <w:rPr>
          <w:lang w:val="en-US"/>
          <w:rPrChange w:id="1357" w:author="Nodder" w:date="2020-09-27T17:17:00Z">
            <w:rPr>
              <w:i/>
              <w:iCs/>
              <w:lang w:val="en-US"/>
            </w:rPr>
          </w:rPrChange>
        </w:rPr>
        <w:t>sp</w:t>
      </w:r>
      <w:r w:rsidR="00F70A63" w:rsidRPr="00BF41A5">
        <w:rPr>
          <w:lang w:val="en-US"/>
          <w:rPrChange w:id="1358" w:author="Nodder" w:date="2020-09-27T17:17:00Z">
            <w:rPr>
              <w:i/>
              <w:iCs/>
              <w:lang w:val="en-US"/>
            </w:rPr>
          </w:rPrChange>
        </w:rPr>
        <w:t>p</w:t>
      </w:r>
      <w:ins w:id="1359" w:author="Nodder" w:date="2020-09-27T17:17:00Z">
        <w:r w:rsidR="00BF41A5">
          <w:rPr>
            <w:lang w:val="en-US"/>
          </w:rPr>
          <w:t>.</w:t>
        </w:r>
      </w:ins>
      <w:r w:rsidR="00CF2101">
        <w:rPr>
          <w:lang w:val="en-US"/>
        </w:rPr>
        <w:t>) contribut</w:t>
      </w:r>
      <w:r w:rsidR="00F70A63">
        <w:rPr>
          <w:lang w:val="en-US"/>
        </w:rPr>
        <w:t>ing</w:t>
      </w:r>
      <w:r w:rsidR="00CF2101">
        <w:rPr>
          <w:lang w:val="en-US"/>
        </w:rPr>
        <w:t xml:space="preserve"> also to the dominance of this genus</w:t>
      </w:r>
      <w:r w:rsidR="00F70A63">
        <w:rPr>
          <w:lang w:val="en-US"/>
        </w:rPr>
        <w:t xml:space="preserve"> </w:t>
      </w:r>
      <w:r w:rsidR="00D93BBD">
        <w:rPr>
          <w:lang w:val="en-US"/>
        </w:rPr>
        <w:t xml:space="preserve">among </w:t>
      </w:r>
      <w:proofErr w:type="spellStart"/>
      <w:r w:rsidR="00D93BBD">
        <w:rPr>
          <w:lang w:val="en-US"/>
        </w:rPr>
        <w:t>prymnesiophytes</w:t>
      </w:r>
      <w:proofErr w:type="spellEnd"/>
      <w:r w:rsidR="00D93BBD">
        <w:rPr>
          <w:lang w:val="en-US"/>
        </w:rPr>
        <w:t xml:space="preserve"> </w:t>
      </w:r>
      <w:r w:rsidR="00F70A63">
        <w:rPr>
          <w:lang w:val="en-US"/>
        </w:rPr>
        <w:t>(</w:t>
      </w:r>
      <w:r w:rsidR="002D17D9">
        <w:rPr>
          <w:lang w:val="en-US"/>
        </w:rPr>
        <w:t>Supp. Fig. S11</w:t>
      </w:r>
      <w:r w:rsidR="00F70A63">
        <w:rPr>
          <w:lang w:val="en-US"/>
        </w:rPr>
        <w:t>)</w:t>
      </w:r>
      <w:r>
        <w:rPr>
          <w:lang w:val="en-US"/>
        </w:rPr>
        <w:t xml:space="preserve">. </w:t>
      </w:r>
      <w:r w:rsidR="00F70A63">
        <w:rPr>
          <w:lang w:val="en-US"/>
        </w:rPr>
        <w:t xml:space="preserve">The diatom </w:t>
      </w:r>
      <w:proofErr w:type="spellStart"/>
      <w:r w:rsidR="00191BDC" w:rsidRPr="00F70A63">
        <w:rPr>
          <w:i/>
          <w:iCs/>
          <w:lang w:val="en-US"/>
        </w:rPr>
        <w:t>Fragilariopsis</w:t>
      </w:r>
      <w:proofErr w:type="spellEnd"/>
      <w:r w:rsidR="00191BDC" w:rsidRPr="00F70A63">
        <w:rPr>
          <w:i/>
          <w:iCs/>
          <w:lang w:val="en-US"/>
        </w:rPr>
        <w:t xml:space="preserve"> </w:t>
      </w:r>
      <w:proofErr w:type="spellStart"/>
      <w:r w:rsidR="00191BDC" w:rsidRPr="00F70A63">
        <w:rPr>
          <w:i/>
          <w:iCs/>
          <w:lang w:val="en-US"/>
        </w:rPr>
        <w:t>sublineata</w:t>
      </w:r>
      <w:proofErr w:type="spellEnd"/>
      <w:r w:rsidR="00191BDC">
        <w:rPr>
          <w:lang w:val="en-US"/>
        </w:rPr>
        <w:t xml:space="preserve"> </w:t>
      </w:r>
      <w:r w:rsidR="00F70A63">
        <w:rPr>
          <w:lang w:val="en-US"/>
        </w:rPr>
        <w:t>(</w:t>
      </w:r>
      <w:r w:rsidR="00D93BBD">
        <w:rPr>
          <w:lang w:val="en-US"/>
        </w:rPr>
        <w:t xml:space="preserve">ASVs </w:t>
      </w:r>
      <w:r w:rsidR="00F70A63">
        <w:rPr>
          <w:lang w:val="en-US"/>
        </w:rPr>
        <w:t>0061</w:t>
      </w:r>
      <w:r w:rsidR="00D93BBD">
        <w:rPr>
          <w:lang w:val="en-US"/>
        </w:rPr>
        <w:t xml:space="preserve"> &amp; 0036</w:t>
      </w:r>
      <w:r w:rsidR="00F70A63">
        <w:rPr>
          <w:lang w:val="en-US"/>
        </w:rPr>
        <w:t xml:space="preserve">) was </w:t>
      </w:r>
      <w:r w:rsidR="00D93BBD">
        <w:rPr>
          <w:lang w:val="en-US"/>
        </w:rPr>
        <w:t>the dominant species of diatom in SAW</w:t>
      </w:r>
      <w:r w:rsidR="00191BDC">
        <w:rPr>
          <w:lang w:val="en-US"/>
        </w:rPr>
        <w:t xml:space="preserve"> (Fig</w:t>
      </w:r>
      <w:r w:rsidR="00D93BBD">
        <w:rPr>
          <w:lang w:val="en-US"/>
        </w:rPr>
        <w:t>.</w:t>
      </w:r>
      <w:r w:rsidR="00191BDC">
        <w:rPr>
          <w:lang w:val="en-US"/>
        </w:rPr>
        <w:t xml:space="preserve"> </w:t>
      </w:r>
      <w:r w:rsidR="00D93BBD">
        <w:rPr>
          <w:lang w:val="en-US"/>
        </w:rPr>
        <w:t>7</w:t>
      </w:r>
      <w:r w:rsidR="00191BDC">
        <w:rPr>
          <w:lang w:val="en-US"/>
        </w:rPr>
        <w:t>)</w:t>
      </w:r>
      <w:r w:rsidR="00D93BBD">
        <w:rPr>
          <w:lang w:val="en-US"/>
        </w:rPr>
        <w:t xml:space="preserve"> </w:t>
      </w:r>
      <w:r w:rsidR="001172CF">
        <w:rPr>
          <w:lang w:val="en-US"/>
        </w:rPr>
        <w:t xml:space="preserve">while </w:t>
      </w:r>
      <w:proofErr w:type="spellStart"/>
      <w:r w:rsidR="001172CF" w:rsidRPr="00BF41A5">
        <w:rPr>
          <w:i/>
          <w:iCs/>
          <w:lang w:val="en-US"/>
          <w:rPrChange w:id="1360" w:author="Nodder" w:date="2020-09-27T17:17:00Z">
            <w:rPr>
              <w:lang w:val="en-US"/>
            </w:rPr>
          </w:rPrChange>
        </w:rPr>
        <w:t>Thallasiossira</w:t>
      </w:r>
      <w:proofErr w:type="spellEnd"/>
      <w:r w:rsidR="001172CF">
        <w:rPr>
          <w:lang w:val="en-US"/>
        </w:rPr>
        <w:t xml:space="preserve"> sp., </w:t>
      </w:r>
      <w:r w:rsidR="001172CF" w:rsidRPr="00D17EDF">
        <w:rPr>
          <w:i/>
          <w:iCs/>
          <w:lang w:val="en-US"/>
        </w:rPr>
        <w:t>Polar-centric-</w:t>
      </w:r>
      <w:proofErr w:type="spellStart"/>
      <w:r w:rsidR="001172CF" w:rsidRPr="00D17EDF">
        <w:rPr>
          <w:i/>
          <w:iCs/>
          <w:lang w:val="en-US"/>
        </w:rPr>
        <w:t>Mediophyceae</w:t>
      </w:r>
      <w:proofErr w:type="spellEnd"/>
      <w:r w:rsidR="001172CF">
        <w:rPr>
          <w:i/>
          <w:iCs/>
          <w:lang w:val="en-US"/>
        </w:rPr>
        <w:t xml:space="preserve"> </w:t>
      </w:r>
      <w:r w:rsidR="001172CF" w:rsidRPr="001172CF">
        <w:rPr>
          <w:lang w:val="en-US"/>
        </w:rPr>
        <w:t>and other gen</w:t>
      </w:r>
      <w:ins w:id="1361" w:author="Nodder" w:date="2020-09-27T17:17:00Z">
        <w:r w:rsidR="00BF41A5">
          <w:rPr>
            <w:lang w:val="en-US"/>
          </w:rPr>
          <w:t>era</w:t>
        </w:r>
      </w:ins>
      <w:del w:id="1362" w:author="Nodder" w:date="2020-09-27T17:17:00Z">
        <w:r w:rsidR="001172CF" w:rsidRPr="001172CF" w:rsidDel="00BF41A5">
          <w:rPr>
            <w:lang w:val="en-US"/>
          </w:rPr>
          <w:delText>us</w:delText>
        </w:r>
      </w:del>
      <w:r w:rsidR="001172CF" w:rsidRPr="001172CF">
        <w:rPr>
          <w:lang w:val="en-US"/>
        </w:rPr>
        <w:t xml:space="preserve"> contributing substantially less</w:t>
      </w:r>
      <w:r w:rsidR="001172CF">
        <w:rPr>
          <w:lang w:val="en-US"/>
        </w:rPr>
        <w:t xml:space="preserve"> (</w:t>
      </w:r>
      <w:r w:rsidR="002D17D9">
        <w:rPr>
          <w:lang w:val="en-US"/>
        </w:rPr>
        <w:t>Supp. Fig. S11</w:t>
      </w:r>
      <w:r w:rsidR="001172CF">
        <w:rPr>
          <w:lang w:val="en-US"/>
        </w:rPr>
        <w:t>)</w:t>
      </w:r>
      <w:r w:rsidR="00191BDC">
        <w:rPr>
          <w:lang w:val="en-US"/>
        </w:rPr>
        <w:t xml:space="preserve">. </w:t>
      </w:r>
      <w:r w:rsidR="001172CF">
        <w:rPr>
          <w:lang w:val="en-US"/>
        </w:rPr>
        <w:t>The increased abundance of pelagophyte reads</w:t>
      </w:r>
      <w:r>
        <w:rPr>
          <w:lang w:val="en-US"/>
        </w:rPr>
        <w:t xml:space="preserve"> </w:t>
      </w:r>
      <w:r w:rsidR="001172CF">
        <w:rPr>
          <w:lang w:val="en-US"/>
        </w:rPr>
        <w:t>in</w:t>
      </w:r>
      <w:r w:rsidR="00191BDC">
        <w:rPr>
          <w:lang w:val="en-US"/>
        </w:rPr>
        <w:t xml:space="preserve"> </w:t>
      </w:r>
      <w:r w:rsidR="00944605">
        <w:rPr>
          <w:lang w:val="en-US"/>
        </w:rPr>
        <w:t xml:space="preserve">SAW </w:t>
      </w:r>
      <w:r w:rsidR="001172CF">
        <w:rPr>
          <w:lang w:val="en-US"/>
        </w:rPr>
        <w:t>(Fig. 5 &amp; 6)</w:t>
      </w:r>
      <w:r w:rsidR="00D410C6">
        <w:rPr>
          <w:lang w:val="en-US"/>
        </w:rPr>
        <w:t xml:space="preserve"> </w:t>
      </w:r>
      <w:r w:rsidR="001172CF">
        <w:rPr>
          <w:lang w:val="en-US"/>
        </w:rPr>
        <w:t xml:space="preserve">were mainly assigned to </w:t>
      </w:r>
      <w:r w:rsidR="00944605">
        <w:rPr>
          <w:lang w:val="en-US"/>
        </w:rPr>
        <w:t xml:space="preserve">the </w:t>
      </w:r>
      <w:proofErr w:type="spellStart"/>
      <w:r w:rsidR="00944605" w:rsidRPr="00944605">
        <w:rPr>
          <w:i/>
          <w:iCs/>
          <w:lang w:val="en-US"/>
        </w:rPr>
        <w:t>Pelagophyceae</w:t>
      </w:r>
      <w:r w:rsidR="00944605">
        <w:rPr>
          <w:lang w:val="en-US"/>
        </w:rPr>
        <w:t>_XXX_sp</w:t>
      </w:r>
      <w:proofErr w:type="spellEnd"/>
      <w:r w:rsidR="001172CF">
        <w:rPr>
          <w:lang w:val="en-US"/>
        </w:rPr>
        <w:t xml:space="preserve"> - </w:t>
      </w:r>
      <w:del w:id="1363" w:author="Nodder" w:date="2020-09-27T17:17:00Z">
        <w:r w:rsidR="00944605" w:rsidDel="00BF41A5">
          <w:rPr>
            <w:lang w:val="en-US"/>
          </w:rPr>
          <w:delText xml:space="preserve"> </w:delText>
        </w:r>
      </w:del>
      <w:r w:rsidR="00344089">
        <w:rPr>
          <w:lang w:val="en-US"/>
        </w:rPr>
        <w:t xml:space="preserve">the </w:t>
      </w:r>
      <w:r w:rsidR="001172CF">
        <w:rPr>
          <w:lang w:val="en-US"/>
        </w:rPr>
        <w:t>same ASV that</w:t>
      </w:r>
      <w:r w:rsidR="00944605">
        <w:rPr>
          <w:lang w:val="en-US"/>
        </w:rPr>
        <w:t xml:space="preserve"> dominated in STW </w:t>
      </w:r>
      <w:r w:rsidR="001172CF">
        <w:rPr>
          <w:lang w:val="en-US"/>
        </w:rPr>
        <w:t xml:space="preserve">- </w:t>
      </w:r>
      <w:r w:rsidR="00944605">
        <w:rPr>
          <w:lang w:val="en-US"/>
        </w:rPr>
        <w:t xml:space="preserve">and to </w:t>
      </w:r>
      <w:proofErr w:type="spellStart"/>
      <w:r w:rsidR="00944605" w:rsidRPr="00944605">
        <w:rPr>
          <w:i/>
          <w:iCs/>
          <w:lang w:val="en-US"/>
        </w:rPr>
        <w:t>Aureococcus</w:t>
      </w:r>
      <w:proofErr w:type="spellEnd"/>
      <w:r w:rsidR="00944605" w:rsidRPr="00944605">
        <w:rPr>
          <w:i/>
          <w:iCs/>
          <w:lang w:val="en-US"/>
        </w:rPr>
        <w:t xml:space="preserve"> </w:t>
      </w:r>
      <w:proofErr w:type="spellStart"/>
      <w:r w:rsidR="00944605" w:rsidRPr="00944605">
        <w:rPr>
          <w:i/>
          <w:iCs/>
          <w:lang w:val="en-US"/>
        </w:rPr>
        <w:t>anophagefferens</w:t>
      </w:r>
      <w:proofErr w:type="spellEnd"/>
      <w:r w:rsidR="00944605">
        <w:rPr>
          <w:lang w:val="en-US"/>
        </w:rPr>
        <w:t xml:space="preserve"> </w:t>
      </w:r>
      <w:r w:rsidR="00D410C6">
        <w:rPr>
          <w:lang w:val="en-US"/>
        </w:rPr>
        <w:t xml:space="preserve">which </w:t>
      </w:r>
      <w:r w:rsidR="001172CF">
        <w:rPr>
          <w:lang w:val="en-US"/>
        </w:rPr>
        <w:t>was</w:t>
      </w:r>
      <w:r w:rsidR="00D410C6">
        <w:rPr>
          <w:lang w:val="en-US"/>
        </w:rPr>
        <w:t xml:space="preserve"> among the most abundant taxa in SAW </w:t>
      </w:r>
      <w:r w:rsidR="00944605">
        <w:rPr>
          <w:lang w:val="en-US"/>
        </w:rPr>
        <w:t>(</w:t>
      </w:r>
      <w:r w:rsidR="001172CF">
        <w:rPr>
          <w:lang w:val="en-US"/>
        </w:rPr>
        <w:t>Fig. 7</w:t>
      </w:r>
      <w:r w:rsidR="00344089">
        <w:rPr>
          <w:lang w:val="en-US"/>
        </w:rPr>
        <w:t>)</w:t>
      </w:r>
      <w:r w:rsidR="00944605">
        <w:rPr>
          <w:lang w:val="en-US"/>
        </w:rPr>
        <w:t xml:space="preserve">. </w:t>
      </w:r>
    </w:p>
    <w:p w14:paraId="457960C5" w14:textId="560C5512" w:rsidR="002D0B05" w:rsidRDefault="006B4A7B" w:rsidP="00D5025D">
      <w:pPr>
        <w:spacing w:after="120" w:line="360" w:lineRule="auto"/>
        <w:ind w:firstLine="284"/>
        <w:jc w:val="both"/>
        <w:rPr>
          <w:lang w:val="en-US"/>
        </w:rPr>
      </w:pPr>
      <w:r w:rsidRPr="006B4A7B">
        <w:rPr>
          <w:lang w:val="en-US"/>
        </w:rPr>
        <w:t xml:space="preserve">To </w:t>
      </w:r>
      <w:r>
        <w:rPr>
          <w:lang w:val="en-US"/>
        </w:rPr>
        <w:t>investigate further the statistical significance of species differential abundance we ran</w:t>
      </w:r>
      <w:r w:rsidR="00AA3327">
        <w:rPr>
          <w:lang w:val="en-US"/>
        </w:rPr>
        <w:t xml:space="preserve"> </w:t>
      </w:r>
      <w:proofErr w:type="spellStart"/>
      <w:r w:rsidR="00371E63">
        <w:rPr>
          <w:lang w:val="en-US"/>
        </w:rPr>
        <w:t>DESeq</w:t>
      </w:r>
      <w:proofErr w:type="spellEnd"/>
      <w:r w:rsidR="00371E63">
        <w:rPr>
          <w:lang w:val="en-US"/>
        </w:rPr>
        <w:t xml:space="preserve"> analysis </w:t>
      </w:r>
      <w:r>
        <w:rPr>
          <w:lang w:val="en-US"/>
        </w:rPr>
        <w:t xml:space="preserve">using water mass as categorical variable. This </w:t>
      </w:r>
      <w:r w:rsidR="00371E63">
        <w:rPr>
          <w:lang w:val="en-US"/>
        </w:rPr>
        <w:t xml:space="preserve">yielded 109 and 62 ASVs </w:t>
      </w:r>
      <w:r w:rsidR="00D254FD">
        <w:rPr>
          <w:lang w:val="en-US"/>
        </w:rPr>
        <w:t>out of 4572 ASVs (</w:t>
      </w:r>
      <w:proofErr w:type="spellStart"/>
      <w:r w:rsidR="00D254FD">
        <w:rPr>
          <w:lang w:val="en-US"/>
        </w:rPr>
        <w:t>DESeq</w:t>
      </w:r>
      <w:proofErr w:type="spellEnd"/>
      <w:r w:rsidR="00D254FD">
        <w:rPr>
          <w:lang w:val="en-US"/>
        </w:rPr>
        <w:t xml:space="preserve"> Suppl. Table) </w:t>
      </w:r>
      <w:r w:rsidR="00371E63">
        <w:rPr>
          <w:lang w:val="en-US"/>
        </w:rPr>
        <w:t>that were significantly more and less abundant (p-value &lt; 0.01) in STW compared to SAW, respectively (</w:t>
      </w:r>
      <w:r w:rsidR="00F82ABC">
        <w:rPr>
          <w:lang w:val="en-US"/>
        </w:rPr>
        <w:t xml:space="preserve">Fig. </w:t>
      </w:r>
      <w:r w:rsidR="00344089">
        <w:rPr>
          <w:lang w:val="en-US"/>
        </w:rPr>
        <w:t>9</w:t>
      </w:r>
      <w:r w:rsidR="00D254FD">
        <w:rPr>
          <w:lang w:val="en-US"/>
        </w:rPr>
        <w:t>a</w:t>
      </w:r>
      <w:r w:rsidR="00371E63">
        <w:rPr>
          <w:lang w:val="en-US"/>
        </w:rPr>
        <w:t xml:space="preserve">). </w:t>
      </w:r>
      <w:r w:rsidR="008930CD">
        <w:rPr>
          <w:lang w:val="en-US"/>
        </w:rPr>
        <w:t xml:space="preserve">Species that showed greatest differences (&gt;10 log2-fold changes) were not necessarily among the most abundant species in each water mass. </w:t>
      </w:r>
      <w:r w:rsidR="006028C5">
        <w:rPr>
          <w:lang w:val="en-US"/>
        </w:rPr>
        <w:t>Among the species that showed greater affinity for STW we found the diatom</w:t>
      </w:r>
      <w:r w:rsidR="002D0B05">
        <w:rPr>
          <w:lang w:val="en-US"/>
        </w:rPr>
        <w:t>s</w:t>
      </w:r>
      <w:r w:rsidR="006028C5">
        <w:rPr>
          <w:lang w:val="en-US"/>
        </w:rPr>
        <w:t xml:space="preserve"> </w:t>
      </w:r>
      <w:proofErr w:type="spellStart"/>
      <w:r w:rsidR="006028C5" w:rsidRPr="006028C5">
        <w:rPr>
          <w:i/>
          <w:iCs/>
          <w:lang w:val="en-US"/>
        </w:rPr>
        <w:t>Minutocellus</w:t>
      </w:r>
      <w:proofErr w:type="spellEnd"/>
      <w:r w:rsidR="006028C5" w:rsidRPr="006028C5">
        <w:rPr>
          <w:i/>
          <w:iCs/>
          <w:lang w:val="en-US"/>
        </w:rPr>
        <w:t xml:space="preserve"> </w:t>
      </w:r>
      <w:proofErr w:type="spellStart"/>
      <w:r w:rsidR="006028C5" w:rsidRPr="006028C5">
        <w:rPr>
          <w:i/>
          <w:iCs/>
          <w:lang w:val="en-US"/>
        </w:rPr>
        <w:t>polymorphus</w:t>
      </w:r>
      <w:proofErr w:type="spellEnd"/>
      <w:r w:rsidR="006028C5">
        <w:rPr>
          <w:lang w:val="en-US"/>
        </w:rPr>
        <w:t xml:space="preserve">, </w:t>
      </w:r>
      <w:r w:rsidR="002D0B05" w:rsidRPr="002D0B05">
        <w:rPr>
          <w:i/>
          <w:iCs/>
          <w:lang w:val="en-US"/>
        </w:rPr>
        <w:t>Polar-centric-</w:t>
      </w:r>
      <w:proofErr w:type="spellStart"/>
      <w:r w:rsidR="002D0B05" w:rsidRPr="002D0B05">
        <w:rPr>
          <w:i/>
          <w:iCs/>
          <w:lang w:val="en-US"/>
        </w:rPr>
        <w:t>Mediophyceae</w:t>
      </w:r>
      <w:proofErr w:type="spellEnd"/>
      <w:r w:rsidR="002D0B05">
        <w:rPr>
          <w:lang w:val="en-US"/>
        </w:rPr>
        <w:t xml:space="preserve"> and </w:t>
      </w:r>
      <w:proofErr w:type="spellStart"/>
      <w:r w:rsidR="002D0B05" w:rsidRPr="002D0B05">
        <w:rPr>
          <w:i/>
          <w:iCs/>
          <w:lang w:val="en-US"/>
        </w:rPr>
        <w:t>Minidiscus</w:t>
      </w:r>
      <w:proofErr w:type="spellEnd"/>
      <w:r w:rsidR="002D0B05">
        <w:rPr>
          <w:lang w:val="en-US"/>
        </w:rPr>
        <w:t xml:space="preserve"> </w:t>
      </w:r>
      <w:proofErr w:type="spellStart"/>
      <w:r w:rsidR="002D0B05" w:rsidRPr="002D0B05">
        <w:rPr>
          <w:i/>
          <w:iCs/>
          <w:lang w:val="en-US"/>
        </w:rPr>
        <w:t>triculatus</w:t>
      </w:r>
      <w:proofErr w:type="spellEnd"/>
      <w:r w:rsidR="002D0B05">
        <w:rPr>
          <w:lang w:val="en-US"/>
        </w:rPr>
        <w:t xml:space="preserve">; the </w:t>
      </w:r>
      <w:proofErr w:type="spellStart"/>
      <w:r w:rsidR="002D0B05">
        <w:rPr>
          <w:lang w:val="en-US"/>
        </w:rPr>
        <w:t>prasinophytes</w:t>
      </w:r>
      <w:proofErr w:type="spellEnd"/>
      <w:r w:rsidR="002D0B05">
        <w:rPr>
          <w:lang w:val="en-US"/>
        </w:rPr>
        <w:t xml:space="preserve"> </w:t>
      </w:r>
      <w:r w:rsidR="006028C5" w:rsidRPr="006028C5">
        <w:rPr>
          <w:i/>
          <w:iCs/>
          <w:lang w:val="en-US"/>
        </w:rPr>
        <w:t xml:space="preserve">O. </w:t>
      </w:r>
      <w:proofErr w:type="spellStart"/>
      <w:r w:rsidR="006028C5" w:rsidRPr="006028C5">
        <w:rPr>
          <w:i/>
          <w:iCs/>
          <w:lang w:val="en-US"/>
        </w:rPr>
        <w:t>lucimarinus</w:t>
      </w:r>
      <w:proofErr w:type="spellEnd"/>
      <w:r w:rsidR="002D0B05">
        <w:rPr>
          <w:lang w:val="en-US"/>
        </w:rPr>
        <w:t xml:space="preserve">, </w:t>
      </w:r>
      <w:r w:rsidR="006028C5" w:rsidRPr="006028C5">
        <w:rPr>
          <w:i/>
          <w:iCs/>
          <w:lang w:val="en-US"/>
        </w:rPr>
        <w:t xml:space="preserve">C. </w:t>
      </w:r>
      <w:proofErr w:type="spellStart"/>
      <w:r w:rsidR="006028C5" w:rsidRPr="006028C5">
        <w:rPr>
          <w:i/>
          <w:iCs/>
          <w:lang w:val="en-US"/>
        </w:rPr>
        <w:t>sieburthii</w:t>
      </w:r>
      <w:proofErr w:type="spellEnd"/>
      <w:r w:rsidR="005E0E7B">
        <w:rPr>
          <w:lang w:val="en-US"/>
        </w:rPr>
        <w:t xml:space="preserve">, </w:t>
      </w:r>
      <w:r w:rsidR="002D0B05">
        <w:rPr>
          <w:lang w:val="en-US"/>
        </w:rPr>
        <w:t xml:space="preserve">and various </w:t>
      </w:r>
      <w:proofErr w:type="spellStart"/>
      <w:r w:rsidR="002D0B05" w:rsidRPr="002D0B05">
        <w:rPr>
          <w:i/>
          <w:iCs/>
          <w:lang w:val="en-US"/>
        </w:rPr>
        <w:t>Micromonas</w:t>
      </w:r>
      <w:proofErr w:type="spellEnd"/>
      <w:r w:rsidR="002D0B05">
        <w:rPr>
          <w:lang w:val="en-US"/>
        </w:rPr>
        <w:t xml:space="preserve"> species</w:t>
      </w:r>
      <w:r w:rsidR="008930CD">
        <w:rPr>
          <w:lang w:val="en-US"/>
        </w:rPr>
        <w:t xml:space="preserve">, </w:t>
      </w:r>
      <w:ins w:id="1364" w:author="Nodder" w:date="2020-09-27T17:18:00Z">
        <w:r w:rsidR="00960C4C">
          <w:rPr>
            <w:lang w:val="en-US"/>
          </w:rPr>
          <w:t xml:space="preserve">the </w:t>
        </w:r>
      </w:ins>
      <w:proofErr w:type="spellStart"/>
      <w:r w:rsidR="008930CD">
        <w:rPr>
          <w:lang w:val="en-US"/>
        </w:rPr>
        <w:t>prymnesiophyte</w:t>
      </w:r>
      <w:proofErr w:type="spellEnd"/>
      <w:r w:rsidR="008930CD">
        <w:rPr>
          <w:lang w:val="en-US"/>
        </w:rPr>
        <w:t xml:space="preserve"> </w:t>
      </w:r>
      <w:proofErr w:type="spellStart"/>
      <w:r w:rsidR="008930CD" w:rsidRPr="008930CD">
        <w:rPr>
          <w:i/>
          <w:iCs/>
          <w:lang w:val="en-US"/>
        </w:rPr>
        <w:t>Chrysochromulina</w:t>
      </w:r>
      <w:proofErr w:type="spellEnd"/>
      <w:r w:rsidR="008930CD" w:rsidRPr="008930CD">
        <w:rPr>
          <w:i/>
          <w:iCs/>
          <w:lang w:val="en-US"/>
        </w:rPr>
        <w:t xml:space="preserve"> </w:t>
      </w:r>
      <w:r w:rsidR="008930CD" w:rsidRPr="00960C4C">
        <w:rPr>
          <w:lang w:val="en-US"/>
          <w:rPrChange w:id="1365" w:author="Nodder" w:date="2020-09-27T17:18:00Z">
            <w:rPr>
              <w:i/>
              <w:iCs/>
              <w:lang w:val="en-US"/>
            </w:rPr>
          </w:rPrChange>
        </w:rPr>
        <w:t>sp.</w:t>
      </w:r>
      <w:r w:rsidR="002D0B05">
        <w:rPr>
          <w:lang w:val="en-US"/>
        </w:rPr>
        <w:t xml:space="preserve"> </w:t>
      </w:r>
      <w:ins w:id="1366" w:author="Nodder" w:date="2020-09-27T17:18:00Z">
        <w:r w:rsidR="00960C4C">
          <w:rPr>
            <w:lang w:val="en-US"/>
          </w:rPr>
          <w:t>and</w:t>
        </w:r>
      </w:ins>
      <w:del w:id="1367" w:author="Nodder" w:date="2020-09-27T17:18:00Z">
        <w:r w:rsidR="002D0B05" w:rsidDel="00960C4C">
          <w:rPr>
            <w:lang w:val="en-US"/>
          </w:rPr>
          <w:delText>or</w:delText>
        </w:r>
      </w:del>
      <w:r w:rsidR="002D0B05">
        <w:rPr>
          <w:lang w:val="en-US"/>
        </w:rPr>
        <w:t xml:space="preserve"> the dinoflagellate </w:t>
      </w:r>
      <w:proofErr w:type="spellStart"/>
      <w:r w:rsidR="002D0B05" w:rsidRPr="002D0B05">
        <w:rPr>
          <w:i/>
          <w:iCs/>
          <w:lang w:val="en-US"/>
        </w:rPr>
        <w:t>Heterocapsa</w:t>
      </w:r>
      <w:proofErr w:type="spellEnd"/>
      <w:r w:rsidR="002D0B05" w:rsidRPr="002D0B05">
        <w:rPr>
          <w:i/>
          <w:iCs/>
          <w:lang w:val="en-US"/>
        </w:rPr>
        <w:t xml:space="preserve"> </w:t>
      </w:r>
      <w:proofErr w:type="spellStart"/>
      <w:r w:rsidR="002D0B05" w:rsidRPr="002D0B05">
        <w:rPr>
          <w:i/>
          <w:iCs/>
          <w:lang w:val="en-US"/>
        </w:rPr>
        <w:t>rotundata</w:t>
      </w:r>
      <w:proofErr w:type="spellEnd"/>
      <w:r w:rsidR="002D0B05">
        <w:rPr>
          <w:lang w:val="en-US"/>
        </w:rPr>
        <w:t xml:space="preserve"> (Fig. S10). Among species with preference</w:t>
      </w:r>
      <w:ins w:id="1368" w:author="Nodder" w:date="2020-09-27T17:18:00Z">
        <w:r w:rsidR="00960C4C">
          <w:rPr>
            <w:lang w:val="en-US"/>
          </w:rPr>
          <w:t>s</w:t>
        </w:r>
      </w:ins>
      <w:r w:rsidR="002D0B05">
        <w:rPr>
          <w:lang w:val="en-US"/>
        </w:rPr>
        <w:t xml:space="preserve"> for SAW we found s</w:t>
      </w:r>
      <w:r w:rsidR="005E0E7B">
        <w:rPr>
          <w:lang w:val="en-US"/>
        </w:rPr>
        <w:t xml:space="preserve">everal </w:t>
      </w:r>
      <w:r w:rsidR="00B87BA7">
        <w:rPr>
          <w:lang w:val="en-US"/>
        </w:rPr>
        <w:t>diatom</w:t>
      </w:r>
      <w:r w:rsidR="002D0B05">
        <w:rPr>
          <w:lang w:val="en-US"/>
        </w:rPr>
        <w:t xml:space="preserve"> species</w:t>
      </w:r>
      <w:r w:rsidR="00B87BA7">
        <w:rPr>
          <w:lang w:val="en-US"/>
        </w:rPr>
        <w:t xml:space="preserve"> including </w:t>
      </w:r>
      <w:r w:rsidR="005E0E7B" w:rsidRPr="00B87BA7">
        <w:rPr>
          <w:i/>
          <w:iCs/>
          <w:lang w:val="en-US"/>
        </w:rPr>
        <w:t xml:space="preserve">F. </w:t>
      </w:r>
      <w:proofErr w:type="spellStart"/>
      <w:r w:rsidR="005E0E7B" w:rsidRPr="00B87BA7">
        <w:rPr>
          <w:i/>
          <w:iCs/>
          <w:lang w:val="en-US"/>
        </w:rPr>
        <w:t>sublineata</w:t>
      </w:r>
      <w:proofErr w:type="spellEnd"/>
      <w:r w:rsidR="002D0B05">
        <w:rPr>
          <w:i/>
          <w:iCs/>
          <w:lang w:val="en-US"/>
        </w:rPr>
        <w:t>, Pseudo-</w:t>
      </w:r>
      <w:proofErr w:type="spellStart"/>
      <w:r w:rsidR="002D0B05">
        <w:rPr>
          <w:i/>
          <w:iCs/>
          <w:lang w:val="en-US"/>
        </w:rPr>
        <w:t>nitzschia</w:t>
      </w:r>
      <w:proofErr w:type="spellEnd"/>
      <w:r w:rsidR="002D0B05">
        <w:rPr>
          <w:i/>
          <w:iCs/>
          <w:lang w:val="en-US"/>
        </w:rPr>
        <w:t xml:space="preserve"> </w:t>
      </w:r>
      <w:r w:rsidR="002D0B05" w:rsidRPr="00963AD3">
        <w:rPr>
          <w:lang w:val="en-US"/>
          <w:rPrChange w:id="1369" w:author="Nodder" w:date="2020-09-27T17:18:00Z">
            <w:rPr>
              <w:i/>
              <w:iCs/>
              <w:lang w:val="en-US"/>
            </w:rPr>
          </w:rPrChange>
        </w:rPr>
        <w:t>sp</w:t>
      </w:r>
      <w:ins w:id="1370" w:author="Nodder" w:date="2020-09-27T17:18:00Z">
        <w:r w:rsidR="00963AD3">
          <w:rPr>
            <w:lang w:val="en-US"/>
          </w:rPr>
          <w:t>.</w:t>
        </w:r>
      </w:ins>
      <w:r w:rsidR="002D0B05">
        <w:rPr>
          <w:i/>
          <w:iCs/>
          <w:lang w:val="en-US"/>
        </w:rPr>
        <w:t xml:space="preserve"> </w:t>
      </w:r>
      <w:r w:rsidR="002D0B05" w:rsidRPr="002D0B05">
        <w:rPr>
          <w:lang w:val="en-US"/>
        </w:rPr>
        <w:t>and</w:t>
      </w:r>
      <w:r w:rsidR="00B87BA7">
        <w:rPr>
          <w:lang w:val="en-US"/>
        </w:rPr>
        <w:t xml:space="preserve"> </w:t>
      </w:r>
      <w:proofErr w:type="spellStart"/>
      <w:r w:rsidR="002D0B05" w:rsidRPr="002D0B05">
        <w:rPr>
          <w:i/>
          <w:iCs/>
          <w:lang w:val="en-US"/>
        </w:rPr>
        <w:t>Cylindrotheca</w:t>
      </w:r>
      <w:proofErr w:type="spellEnd"/>
      <w:r w:rsidR="002D0B05" w:rsidRPr="002D0B05">
        <w:rPr>
          <w:i/>
          <w:iCs/>
          <w:lang w:val="en-US"/>
        </w:rPr>
        <w:t xml:space="preserve"> </w:t>
      </w:r>
      <w:proofErr w:type="spellStart"/>
      <w:r w:rsidR="002D0B05" w:rsidRPr="002D0B05">
        <w:rPr>
          <w:i/>
          <w:iCs/>
          <w:lang w:val="en-US"/>
        </w:rPr>
        <w:t>closterium</w:t>
      </w:r>
      <w:proofErr w:type="spellEnd"/>
      <w:ins w:id="1371" w:author="Nodder" w:date="2020-09-27T17:19:00Z">
        <w:r w:rsidR="00EF61BE" w:rsidRPr="00EF61BE">
          <w:rPr>
            <w:lang w:val="en-US"/>
            <w:rPrChange w:id="1372" w:author="Nodder" w:date="2020-09-27T17:19:00Z">
              <w:rPr>
                <w:i/>
                <w:iCs/>
                <w:lang w:val="en-US"/>
              </w:rPr>
            </w:rPrChange>
          </w:rPr>
          <w:t>,</w:t>
        </w:r>
      </w:ins>
      <w:del w:id="1373" w:author="Nodder" w:date="2020-09-27T17:18:00Z">
        <w:r w:rsidR="002D0B05" w:rsidDel="00963AD3">
          <w:rPr>
            <w:i/>
            <w:iCs/>
            <w:lang w:val="en-US"/>
          </w:rPr>
          <w:delText>;</w:delText>
        </w:r>
      </w:del>
      <w:r w:rsidR="002D0B05">
        <w:rPr>
          <w:lang w:val="en-US"/>
        </w:rPr>
        <w:t xml:space="preserve"> the </w:t>
      </w:r>
      <w:proofErr w:type="spellStart"/>
      <w:r w:rsidR="002D0B05">
        <w:rPr>
          <w:lang w:val="en-US"/>
        </w:rPr>
        <w:t>prymnesiophyte</w:t>
      </w:r>
      <w:proofErr w:type="spellEnd"/>
      <w:r w:rsidR="00472161">
        <w:rPr>
          <w:i/>
          <w:iCs/>
          <w:lang w:val="en-US"/>
        </w:rPr>
        <w:t xml:space="preserve"> </w:t>
      </w:r>
      <w:proofErr w:type="spellStart"/>
      <w:r w:rsidR="00472161" w:rsidRPr="00472161">
        <w:rPr>
          <w:i/>
          <w:iCs/>
          <w:lang w:val="en-US"/>
        </w:rPr>
        <w:t>Phaeocystis</w:t>
      </w:r>
      <w:proofErr w:type="spellEnd"/>
      <w:r w:rsidR="00472161" w:rsidRPr="00472161">
        <w:rPr>
          <w:i/>
          <w:iCs/>
          <w:lang w:val="en-US"/>
        </w:rPr>
        <w:t xml:space="preserve"> antarctica</w:t>
      </w:r>
      <w:r w:rsidR="00B87BA7">
        <w:rPr>
          <w:lang w:val="en-US"/>
        </w:rPr>
        <w:t xml:space="preserve">, dinoflagellate species such as </w:t>
      </w:r>
      <w:proofErr w:type="spellStart"/>
      <w:r w:rsidR="00B87BA7" w:rsidRPr="00B87BA7">
        <w:rPr>
          <w:i/>
          <w:iCs/>
          <w:lang w:val="en-US"/>
        </w:rPr>
        <w:t>Gonyaulax</w:t>
      </w:r>
      <w:proofErr w:type="spellEnd"/>
      <w:r w:rsidR="00B87BA7" w:rsidRPr="00B87BA7">
        <w:rPr>
          <w:i/>
          <w:iCs/>
          <w:lang w:val="en-US"/>
        </w:rPr>
        <w:t xml:space="preserve"> </w:t>
      </w:r>
      <w:r w:rsidR="00B87BA7" w:rsidRPr="00EF61BE">
        <w:rPr>
          <w:lang w:val="en-US"/>
          <w:rPrChange w:id="1374" w:author="Nodder" w:date="2020-09-27T17:19:00Z">
            <w:rPr>
              <w:i/>
              <w:iCs/>
              <w:lang w:val="en-US"/>
            </w:rPr>
          </w:rPrChange>
        </w:rPr>
        <w:t>sp</w:t>
      </w:r>
      <w:r w:rsidR="00B87BA7" w:rsidRPr="00EF61BE">
        <w:rPr>
          <w:lang w:val="en-US"/>
        </w:rPr>
        <w:t>.</w:t>
      </w:r>
      <w:r w:rsidR="00B87BA7">
        <w:rPr>
          <w:lang w:val="en-US"/>
        </w:rPr>
        <w:t xml:space="preserve"> or </w:t>
      </w:r>
      <w:r w:rsidR="00B87BA7" w:rsidRPr="00B87BA7">
        <w:rPr>
          <w:i/>
          <w:iCs/>
          <w:lang w:val="en-US"/>
        </w:rPr>
        <w:t xml:space="preserve">G. </w:t>
      </w:r>
      <w:proofErr w:type="spellStart"/>
      <w:r w:rsidR="00B87BA7" w:rsidRPr="00B87BA7">
        <w:rPr>
          <w:i/>
          <w:iCs/>
          <w:lang w:val="en-US"/>
        </w:rPr>
        <w:t>fusiforme</w:t>
      </w:r>
      <w:proofErr w:type="spellEnd"/>
      <w:r w:rsidR="002D0B05">
        <w:rPr>
          <w:i/>
          <w:iCs/>
          <w:lang w:val="en-US"/>
        </w:rPr>
        <w:t>,</w:t>
      </w:r>
      <w:r w:rsidR="00B87BA7">
        <w:rPr>
          <w:i/>
          <w:iCs/>
          <w:lang w:val="en-US"/>
        </w:rPr>
        <w:t xml:space="preserve"> </w:t>
      </w:r>
      <w:r w:rsidR="00B87BA7" w:rsidRPr="00B87BA7">
        <w:rPr>
          <w:lang w:val="en-US"/>
        </w:rPr>
        <w:t xml:space="preserve">and </w:t>
      </w:r>
      <w:r w:rsidR="002D0B05">
        <w:rPr>
          <w:lang w:val="en-US"/>
        </w:rPr>
        <w:t>the p</w:t>
      </w:r>
      <w:r w:rsidR="00B87BA7">
        <w:rPr>
          <w:lang w:val="en-US"/>
        </w:rPr>
        <w:t xml:space="preserve">elagophyte </w:t>
      </w:r>
      <w:proofErr w:type="spellStart"/>
      <w:r w:rsidR="00B87BA7" w:rsidRPr="00472161">
        <w:rPr>
          <w:i/>
          <w:iCs/>
          <w:lang w:val="en-US"/>
        </w:rPr>
        <w:t>Pelagococcus</w:t>
      </w:r>
      <w:proofErr w:type="spellEnd"/>
      <w:r w:rsidR="00B87BA7">
        <w:rPr>
          <w:lang w:val="en-US"/>
        </w:rPr>
        <w:t xml:space="preserve"> sp. </w:t>
      </w:r>
      <w:r w:rsidR="006028C5">
        <w:rPr>
          <w:lang w:val="en-US"/>
        </w:rPr>
        <w:t xml:space="preserve">(Fig </w:t>
      </w:r>
      <w:r w:rsidR="00344089">
        <w:rPr>
          <w:lang w:val="en-US"/>
        </w:rPr>
        <w:t>9</w:t>
      </w:r>
      <w:r w:rsidR="00D254FD">
        <w:rPr>
          <w:lang w:val="en-US"/>
        </w:rPr>
        <w:t>a</w:t>
      </w:r>
      <w:r w:rsidR="006028C5">
        <w:rPr>
          <w:lang w:val="en-US"/>
        </w:rPr>
        <w:t>)</w:t>
      </w:r>
      <w:r w:rsidR="00B87BA7">
        <w:rPr>
          <w:lang w:val="en-US"/>
        </w:rPr>
        <w:t xml:space="preserve">. </w:t>
      </w:r>
    </w:p>
    <w:p w14:paraId="2EAA3AA3" w14:textId="080CE39E" w:rsidR="00AA3327" w:rsidRDefault="00472161" w:rsidP="00D5025D">
      <w:pPr>
        <w:spacing w:after="120" w:line="360" w:lineRule="auto"/>
        <w:ind w:firstLine="284"/>
        <w:jc w:val="both"/>
        <w:rPr>
          <w:lang w:val="en-US"/>
        </w:rPr>
      </w:pPr>
      <w:r>
        <w:rPr>
          <w:lang w:val="en-US"/>
        </w:rPr>
        <w:t>Different ASVs affiliated to the same species often showed very different (</w:t>
      </w:r>
      <w:ins w:id="1375" w:author="Nodder" w:date="2020-09-27T17:19:00Z">
        <w:r w:rsidR="00EF61BE">
          <w:rPr>
            <w:lang w:val="en-US"/>
          </w:rPr>
          <w:t xml:space="preserve">i.e., </w:t>
        </w:r>
      </w:ins>
      <w:r>
        <w:rPr>
          <w:lang w:val="en-US"/>
        </w:rPr>
        <w:t>opposite) relative changes between water masses</w:t>
      </w:r>
      <w:r w:rsidR="007029F0">
        <w:rPr>
          <w:lang w:val="en-US"/>
        </w:rPr>
        <w:t xml:space="preserve">. </w:t>
      </w:r>
      <w:r>
        <w:rPr>
          <w:lang w:val="en-US"/>
        </w:rPr>
        <w:t xml:space="preserve">Some ASVs </w:t>
      </w:r>
      <w:r w:rsidR="008930CD">
        <w:rPr>
          <w:lang w:val="en-US"/>
        </w:rPr>
        <w:t>identified as</w:t>
      </w:r>
      <w:r>
        <w:rPr>
          <w:lang w:val="en-US"/>
        </w:rPr>
        <w:t xml:space="preserve"> </w:t>
      </w:r>
      <w:proofErr w:type="spellStart"/>
      <w:r w:rsidR="008930CD" w:rsidRPr="008930CD">
        <w:rPr>
          <w:i/>
          <w:iCs/>
          <w:lang w:val="en-US"/>
        </w:rPr>
        <w:t>C</w:t>
      </w:r>
      <w:r w:rsidRPr="008930CD">
        <w:rPr>
          <w:i/>
          <w:iCs/>
          <w:lang w:val="en-US"/>
        </w:rPr>
        <w:t>hloroparvula</w:t>
      </w:r>
      <w:proofErr w:type="spellEnd"/>
      <w:r w:rsidRPr="008930CD">
        <w:rPr>
          <w:i/>
          <w:iCs/>
          <w:lang w:val="en-US"/>
        </w:rPr>
        <w:t xml:space="preserve"> </w:t>
      </w:r>
      <w:proofErr w:type="spellStart"/>
      <w:r w:rsidRPr="008930CD">
        <w:rPr>
          <w:i/>
          <w:iCs/>
          <w:lang w:val="en-US"/>
        </w:rPr>
        <w:t>pacifica</w:t>
      </w:r>
      <w:proofErr w:type="spellEnd"/>
      <w:r>
        <w:rPr>
          <w:lang w:val="en-US"/>
        </w:rPr>
        <w:t xml:space="preserve"> that were highly abundant in SAW (e.g. otu_0086 and out_0014, Fig</w:t>
      </w:r>
      <w:r w:rsidR="00D254FD">
        <w:rPr>
          <w:lang w:val="en-US"/>
        </w:rPr>
        <w:t>. 7</w:t>
      </w:r>
      <w:r>
        <w:rPr>
          <w:lang w:val="en-US"/>
        </w:rPr>
        <w:t xml:space="preserve">) showed also greater affinity for SAW waters, while less abundant others (e.g. </w:t>
      </w:r>
      <w:r w:rsidR="00D254FD">
        <w:rPr>
          <w:lang w:val="en-US"/>
        </w:rPr>
        <w:t>asv</w:t>
      </w:r>
      <w:r>
        <w:rPr>
          <w:lang w:val="en-US"/>
        </w:rPr>
        <w:t xml:space="preserve">_0532 and </w:t>
      </w:r>
      <w:r w:rsidR="00D254FD">
        <w:rPr>
          <w:lang w:val="en-US"/>
        </w:rPr>
        <w:t>asv</w:t>
      </w:r>
      <w:r>
        <w:rPr>
          <w:lang w:val="en-US"/>
        </w:rPr>
        <w:t xml:space="preserve">_0336) </w:t>
      </w:r>
      <w:r w:rsidR="008930CD">
        <w:rPr>
          <w:lang w:val="en-US"/>
        </w:rPr>
        <w:t>showed significant preference</w:t>
      </w:r>
      <w:ins w:id="1376" w:author="Nodder" w:date="2020-09-27T17:19:00Z">
        <w:r w:rsidR="000516E6">
          <w:rPr>
            <w:lang w:val="en-US"/>
          </w:rPr>
          <w:t>s</w:t>
        </w:r>
      </w:ins>
      <w:r w:rsidR="008930CD">
        <w:rPr>
          <w:lang w:val="en-US"/>
        </w:rPr>
        <w:t xml:space="preserve"> for</w:t>
      </w:r>
      <w:r>
        <w:rPr>
          <w:lang w:val="en-US"/>
        </w:rPr>
        <w:t xml:space="preserve"> STW </w:t>
      </w:r>
      <w:r w:rsidR="00D254FD">
        <w:rPr>
          <w:lang w:val="en-US"/>
        </w:rPr>
        <w:t>(Suppl. Fig. S8b</w:t>
      </w:r>
      <w:r>
        <w:rPr>
          <w:lang w:val="en-US"/>
        </w:rPr>
        <w:t>).</w:t>
      </w:r>
      <w:r w:rsidR="00D5025D">
        <w:rPr>
          <w:lang w:val="en-US"/>
        </w:rPr>
        <w:t xml:space="preserve"> </w:t>
      </w:r>
      <w:r w:rsidR="007029F0">
        <w:rPr>
          <w:lang w:val="en-US"/>
        </w:rPr>
        <w:t xml:space="preserve">Most </w:t>
      </w:r>
      <w:r w:rsidR="008930CD">
        <w:rPr>
          <w:lang w:val="en-US"/>
        </w:rPr>
        <w:t>abundant</w:t>
      </w:r>
      <w:r w:rsidR="007029F0">
        <w:rPr>
          <w:lang w:val="en-US"/>
        </w:rPr>
        <w:t xml:space="preserve"> </w:t>
      </w:r>
      <w:r w:rsidR="008930CD">
        <w:rPr>
          <w:lang w:val="en-US"/>
        </w:rPr>
        <w:t xml:space="preserve">ASVs </w:t>
      </w:r>
      <w:r w:rsidR="00D254FD">
        <w:rPr>
          <w:lang w:val="en-US"/>
        </w:rPr>
        <w:t xml:space="preserve">of </w:t>
      </w:r>
      <w:r w:rsidR="00D254FD" w:rsidRPr="00D5025D">
        <w:rPr>
          <w:i/>
          <w:iCs/>
          <w:lang w:val="en-US"/>
        </w:rPr>
        <w:t>P. antarctica</w:t>
      </w:r>
      <w:r w:rsidR="00D254FD">
        <w:rPr>
          <w:lang w:val="en-US"/>
        </w:rPr>
        <w:t xml:space="preserve"> </w:t>
      </w:r>
      <w:r w:rsidR="008930CD">
        <w:rPr>
          <w:lang w:val="en-US"/>
        </w:rPr>
        <w:t>(</w:t>
      </w:r>
      <w:r w:rsidR="00D254FD">
        <w:rPr>
          <w:lang w:val="en-US"/>
        </w:rPr>
        <w:t>asv</w:t>
      </w:r>
      <w:r w:rsidR="008930CD">
        <w:rPr>
          <w:lang w:val="en-US"/>
        </w:rPr>
        <w:t xml:space="preserve">_0011, </w:t>
      </w:r>
      <w:r w:rsidR="00D254FD">
        <w:rPr>
          <w:lang w:val="en-US"/>
        </w:rPr>
        <w:t>asv</w:t>
      </w:r>
      <w:r w:rsidR="008930CD">
        <w:rPr>
          <w:lang w:val="en-US"/>
        </w:rPr>
        <w:t xml:space="preserve">_0027) </w:t>
      </w:r>
      <w:r w:rsidR="007029F0">
        <w:rPr>
          <w:lang w:val="en-US"/>
        </w:rPr>
        <w:t xml:space="preserve">showed preference for SAW (10-30-log2 fold negative change) </w:t>
      </w:r>
      <w:r w:rsidR="008930CD">
        <w:rPr>
          <w:lang w:val="en-US"/>
        </w:rPr>
        <w:t xml:space="preserve">while much </w:t>
      </w:r>
      <w:r w:rsidR="007029F0">
        <w:rPr>
          <w:lang w:val="en-US"/>
        </w:rPr>
        <w:t xml:space="preserve">less abundant </w:t>
      </w:r>
      <w:r w:rsidR="00D254FD">
        <w:rPr>
          <w:lang w:val="en-US"/>
        </w:rPr>
        <w:t>asv</w:t>
      </w:r>
      <w:r w:rsidR="007029F0">
        <w:rPr>
          <w:lang w:val="en-US"/>
        </w:rPr>
        <w:t>_0218 showed greater affinity for STW. Similar</w:t>
      </w:r>
      <w:r w:rsidR="008930CD">
        <w:rPr>
          <w:lang w:val="en-US"/>
        </w:rPr>
        <w:t xml:space="preserve"> intraspecific variability</w:t>
      </w:r>
      <w:r w:rsidR="007029F0">
        <w:rPr>
          <w:lang w:val="en-US"/>
        </w:rPr>
        <w:t xml:space="preserve"> was observed within more loosely defined ‘species’ (e.g. </w:t>
      </w:r>
      <w:proofErr w:type="spellStart"/>
      <w:r w:rsidR="007029F0" w:rsidRPr="00D5025D">
        <w:rPr>
          <w:i/>
          <w:iCs/>
          <w:lang w:val="en-US"/>
        </w:rPr>
        <w:t>Dinophyceae_XXX_</w:t>
      </w:r>
      <w:r w:rsidR="007029F0" w:rsidRPr="000516E6">
        <w:rPr>
          <w:lang w:val="en-US"/>
          <w:rPrChange w:id="1377" w:author="Nodder" w:date="2020-09-27T17:20:00Z">
            <w:rPr>
              <w:i/>
              <w:iCs/>
              <w:lang w:val="en-US"/>
            </w:rPr>
          </w:rPrChange>
        </w:rPr>
        <w:t>sp</w:t>
      </w:r>
      <w:proofErr w:type="spellEnd"/>
      <w:ins w:id="1378" w:author="Nodder" w:date="2020-09-27T17:20:00Z">
        <w:r w:rsidR="000516E6">
          <w:rPr>
            <w:lang w:val="en-US"/>
          </w:rPr>
          <w:t>.</w:t>
        </w:r>
      </w:ins>
      <w:r w:rsidR="007029F0">
        <w:rPr>
          <w:i/>
          <w:iCs/>
          <w:lang w:val="en-US"/>
        </w:rPr>
        <w:t xml:space="preserve"> and </w:t>
      </w:r>
      <w:proofErr w:type="spellStart"/>
      <w:r w:rsidR="007029F0">
        <w:rPr>
          <w:i/>
          <w:iCs/>
          <w:lang w:val="en-US"/>
        </w:rPr>
        <w:t>Pelagophyceae_XXX_</w:t>
      </w:r>
      <w:r w:rsidR="007029F0" w:rsidRPr="000516E6">
        <w:rPr>
          <w:lang w:val="en-US"/>
          <w:rPrChange w:id="1379" w:author="Nodder" w:date="2020-09-27T17:20:00Z">
            <w:rPr>
              <w:i/>
              <w:iCs/>
              <w:lang w:val="en-US"/>
            </w:rPr>
          </w:rPrChange>
        </w:rPr>
        <w:t>sp</w:t>
      </w:r>
      <w:proofErr w:type="spellEnd"/>
      <w:ins w:id="1380" w:author="Nodder" w:date="2020-09-27T17:20:00Z">
        <w:r w:rsidR="000516E6">
          <w:rPr>
            <w:lang w:val="en-US"/>
          </w:rPr>
          <w:t>.</w:t>
        </w:r>
      </w:ins>
      <w:r w:rsidR="007029F0">
        <w:rPr>
          <w:lang w:val="en-US"/>
        </w:rPr>
        <w:t>) which included ASVs with opposite affinit</w:t>
      </w:r>
      <w:del w:id="1381" w:author="Nodder" w:date="2020-09-27T17:20:00Z">
        <w:r w:rsidR="007029F0" w:rsidDel="000516E6">
          <w:rPr>
            <w:lang w:val="en-US"/>
          </w:rPr>
          <w:delText>y</w:delText>
        </w:r>
      </w:del>
      <w:ins w:id="1382" w:author="Nodder" w:date="2020-09-27T17:20:00Z">
        <w:r w:rsidR="000516E6">
          <w:rPr>
            <w:lang w:val="en-US"/>
          </w:rPr>
          <w:t>ies</w:t>
        </w:r>
      </w:ins>
      <w:r w:rsidR="007029F0">
        <w:rPr>
          <w:lang w:val="en-US"/>
        </w:rPr>
        <w:t xml:space="preserve"> for STW and SAW (</w:t>
      </w:r>
      <w:r w:rsidR="00D254FD">
        <w:rPr>
          <w:lang w:val="en-US"/>
        </w:rPr>
        <w:t xml:space="preserve">Fig. </w:t>
      </w:r>
      <w:r w:rsidR="007B731C">
        <w:rPr>
          <w:lang w:val="en-US"/>
        </w:rPr>
        <w:t>9a</w:t>
      </w:r>
      <w:r w:rsidR="007029F0">
        <w:rPr>
          <w:lang w:val="en-US"/>
        </w:rPr>
        <w:t xml:space="preserve">). </w:t>
      </w:r>
      <w:r w:rsidR="00D5025D">
        <w:rPr>
          <w:lang w:val="en-US"/>
        </w:rPr>
        <w:t xml:space="preserve"> The broad spectrum in the magnitude and sign of the log2fold change </w:t>
      </w:r>
      <w:r w:rsidR="0082592A">
        <w:rPr>
          <w:lang w:val="en-US"/>
        </w:rPr>
        <w:t xml:space="preserve">between STW </w:t>
      </w:r>
      <w:r w:rsidR="0082592A">
        <w:rPr>
          <w:lang w:val="en-US"/>
        </w:rPr>
        <w:lastRenderedPageBreak/>
        <w:t xml:space="preserve">and SAW </w:t>
      </w:r>
      <w:r w:rsidR="00D5025D">
        <w:rPr>
          <w:lang w:val="en-US"/>
        </w:rPr>
        <w:t>observed within ASVs affiliated within this and other ‘species’</w:t>
      </w:r>
      <w:r w:rsidR="00373066">
        <w:rPr>
          <w:lang w:val="en-US"/>
        </w:rPr>
        <w:t xml:space="preserve"> </w:t>
      </w:r>
      <w:r w:rsidR="00D5025D">
        <w:rPr>
          <w:lang w:val="en-US"/>
        </w:rPr>
        <w:t xml:space="preserve">highlight the ecological diversity encompassed by different strains </w:t>
      </w:r>
      <w:r w:rsidR="0082592A">
        <w:rPr>
          <w:lang w:val="en-US"/>
        </w:rPr>
        <w:t>(FOR DISCUSSION).</w:t>
      </w:r>
      <w:r w:rsidR="00AB22B7">
        <w:rPr>
          <w:lang w:val="en-US"/>
        </w:rPr>
        <w:t xml:space="preserve"> </w:t>
      </w:r>
    </w:p>
    <w:p w14:paraId="1060F7C2" w14:textId="28E9D157" w:rsidR="002A69F1" w:rsidRDefault="008930CD" w:rsidP="00621912">
      <w:pPr>
        <w:spacing w:after="120" w:line="360" w:lineRule="auto"/>
        <w:ind w:firstLine="284"/>
        <w:jc w:val="both"/>
        <w:rPr>
          <w:lang w:val="en-US"/>
        </w:rPr>
      </w:pPr>
      <w:proofErr w:type="spellStart"/>
      <w:r>
        <w:rPr>
          <w:lang w:val="en-US"/>
        </w:rPr>
        <w:t>DESeq</w:t>
      </w:r>
      <w:proofErr w:type="spellEnd"/>
      <w:r>
        <w:rPr>
          <w:lang w:val="en-US"/>
        </w:rPr>
        <w:t xml:space="preserve"> analysis between STF and </w:t>
      </w:r>
      <w:r w:rsidR="00CB6DDF">
        <w:rPr>
          <w:lang w:val="en-US"/>
        </w:rPr>
        <w:t>STW yielded 46/72 (+/-) significant different abundances while only 25/24 (+/-) rendered significant differences between STF and SAW</w:t>
      </w:r>
      <w:r w:rsidR="007B731C">
        <w:rPr>
          <w:lang w:val="en-US"/>
        </w:rPr>
        <w:t xml:space="preserve"> (Suppl. Fig. S</w:t>
      </w:r>
      <w:r w:rsidR="002D17D9">
        <w:rPr>
          <w:lang w:val="en-US"/>
        </w:rPr>
        <w:t>12</w:t>
      </w:r>
      <w:r w:rsidR="007B731C">
        <w:rPr>
          <w:lang w:val="en-US"/>
        </w:rPr>
        <w:t xml:space="preserve"> and S1</w:t>
      </w:r>
      <w:r w:rsidR="002D17D9">
        <w:rPr>
          <w:lang w:val="en-US"/>
        </w:rPr>
        <w:t>3</w:t>
      </w:r>
      <w:r w:rsidR="007B731C">
        <w:rPr>
          <w:lang w:val="en-US"/>
        </w:rPr>
        <w:t>)</w:t>
      </w:r>
      <w:r w:rsidR="00CB6DDF">
        <w:rPr>
          <w:lang w:val="en-US"/>
        </w:rPr>
        <w:t>. In most cases, the distinctive species observed between the STF and either STW or SAW coincided with those identified from the comparison between STW and SAW described above (</w:t>
      </w:r>
      <w:r w:rsidR="00D254FD">
        <w:rPr>
          <w:lang w:val="en-US"/>
        </w:rPr>
        <w:t>Suppl. Fig. S</w:t>
      </w:r>
      <w:r w:rsidR="002D17D9">
        <w:rPr>
          <w:lang w:val="en-US"/>
        </w:rPr>
        <w:t>12</w:t>
      </w:r>
      <w:r w:rsidR="007B731C">
        <w:rPr>
          <w:lang w:val="en-US"/>
        </w:rPr>
        <w:t xml:space="preserve"> and S1</w:t>
      </w:r>
      <w:r w:rsidR="002D17D9">
        <w:rPr>
          <w:lang w:val="en-US"/>
        </w:rPr>
        <w:t>3</w:t>
      </w:r>
      <w:r w:rsidR="00CB6DDF">
        <w:rPr>
          <w:lang w:val="en-US"/>
        </w:rPr>
        <w:t xml:space="preserve">). For instance, the diatom </w:t>
      </w:r>
      <w:proofErr w:type="spellStart"/>
      <w:r w:rsidR="00CB6DDF" w:rsidRPr="006028C5">
        <w:rPr>
          <w:i/>
          <w:iCs/>
          <w:lang w:val="en-US"/>
        </w:rPr>
        <w:t>Minutocellus</w:t>
      </w:r>
      <w:proofErr w:type="spellEnd"/>
      <w:r w:rsidR="00CB6DDF" w:rsidRPr="006028C5">
        <w:rPr>
          <w:i/>
          <w:iCs/>
          <w:lang w:val="en-US"/>
        </w:rPr>
        <w:t xml:space="preserve"> </w:t>
      </w:r>
      <w:proofErr w:type="spellStart"/>
      <w:r w:rsidR="00CB6DDF" w:rsidRPr="006028C5">
        <w:rPr>
          <w:i/>
          <w:iCs/>
          <w:lang w:val="en-US"/>
        </w:rPr>
        <w:t>polymorphus</w:t>
      </w:r>
      <w:proofErr w:type="spellEnd"/>
      <w:r w:rsidR="00CB6DDF">
        <w:rPr>
          <w:lang w:val="en-US"/>
        </w:rPr>
        <w:t xml:space="preserve"> found in higher abundance in STW compared to SAW, was also associated preferentially </w:t>
      </w:r>
      <w:r w:rsidR="00952A04">
        <w:rPr>
          <w:lang w:val="en-US"/>
        </w:rPr>
        <w:t>with</w:t>
      </w:r>
      <w:r w:rsidR="00CB6DDF">
        <w:rPr>
          <w:lang w:val="en-US"/>
        </w:rPr>
        <w:t xml:space="preserve"> STF compared to SAW while </w:t>
      </w:r>
      <w:r w:rsidR="00952A04">
        <w:rPr>
          <w:lang w:val="en-US"/>
        </w:rPr>
        <w:t xml:space="preserve">the diatoms </w:t>
      </w:r>
      <w:r w:rsidR="00952A04" w:rsidRPr="00952A04">
        <w:rPr>
          <w:i/>
          <w:iCs/>
          <w:lang w:val="en-US"/>
        </w:rPr>
        <w:t>F.</w:t>
      </w:r>
      <w:r w:rsidR="00952A04">
        <w:rPr>
          <w:lang w:val="en-US"/>
        </w:rPr>
        <w:t xml:space="preserve"> </w:t>
      </w:r>
      <w:proofErr w:type="spellStart"/>
      <w:r w:rsidR="00952A04" w:rsidRPr="00952A04">
        <w:rPr>
          <w:i/>
          <w:iCs/>
          <w:lang w:val="en-US"/>
        </w:rPr>
        <w:t>sublineata</w:t>
      </w:r>
      <w:proofErr w:type="spellEnd"/>
      <w:r w:rsidR="00952A04">
        <w:rPr>
          <w:lang w:val="en-US"/>
        </w:rPr>
        <w:t xml:space="preserve"> and </w:t>
      </w:r>
      <w:r w:rsidR="00952A04" w:rsidRPr="00952A04">
        <w:rPr>
          <w:i/>
          <w:iCs/>
          <w:lang w:val="en-US"/>
        </w:rPr>
        <w:t>Pseudo-</w:t>
      </w:r>
      <w:proofErr w:type="spellStart"/>
      <w:r w:rsidR="00952A04" w:rsidRPr="00952A04">
        <w:rPr>
          <w:i/>
          <w:iCs/>
          <w:lang w:val="en-US"/>
        </w:rPr>
        <w:t>nitzschia</w:t>
      </w:r>
      <w:proofErr w:type="spellEnd"/>
      <w:r w:rsidR="00952A04" w:rsidRPr="00952A04">
        <w:rPr>
          <w:i/>
          <w:iCs/>
          <w:lang w:val="en-US"/>
        </w:rPr>
        <w:t xml:space="preserve"> </w:t>
      </w:r>
      <w:r w:rsidR="00952A04" w:rsidRPr="0091745D">
        <w:rPr>
          <w:lang w:val="en-US"/>
          <w:rPrChange w:id="1383" w:author="Nodder" w:date="2020-09-27T17:20:00Z">
            <w:rPr>
              <w:i/>
              <w:iCs/>
              <w:lang w:val="en-US"/>
            </w:rPr>
          </w:rPrChange>
        </w:rPr>
        <w:t>sp.</w:t>
      </w:r>
      <w:ins w:id="1384" w:author="Nodder" w:date="2020-09-27T17:21:00Z">
        <w:r w:rsidR="0091745D">
          <w:rPr>
            <w:lang w:val="en-US"/>
          </w:rPr>
          <w:t>, which</w:t>
        </w:r>
      </w:ins>
      <w:r w:rsidR="00952A04">
        <w:rPr>
          <w:lang w:val="en-US"/>
        </w:rPr>
        <w:t xml:space="preserve"> show</w:t>
      </w:r>
      <w:ins w:id="1385" w:author="Nodder" w:date="2020-09-27T17:21:00Z">
        <w:r w:rsidR="0091745D">
          <w:rPr>
            <w:lang w:val="en-US"/>
          </w:rPr>
          <w:t>ed</w:t>
        </w:r>
      </w:ins>
      <w:del w:id="1386" w:author="Nodder" w:date="2020-09-27T17:21:00Z">
        <w:r w:rsidR="00952A04" w:rsidDel="0091745D">
          <w:rPr>
            <w:lang w:val="en-US"/>
          </w:rPr>
          <w:delText>ing</w:delText>
        </w:r>
      </w:del>
      <w:r w:rsidR="00952A04">
        <w:rPr>
          <w:lang w:val="en-US"/>
        </w:rPr>
        <w:t xml:space="preserve"> significantly higher abundances in SAW compared to STW, were preferentially associated with the STF rather than STW (</w:t>
      </w:r>
      <w:r w:rsidR="007B731C">
        <w:rPr>
          <w:lang w:val="en-US"/>
        </w:rPr>
        <w:t>Suppl. Fig. S</w:t>
      </w:r>
      <w:r w:rsidR="002D17D9">
        <w:rPr>
          <w:lang w:val="en-US"/>
        </w:rPr>
        <w:t>12</w:t>
      </w:r>
      <w:r w:rsidR="007B731C">
        <w:rPr>
          <w:lang w:val="en-US"/>
        </w:rPr>
        <w:t xml:space="preserve"> and S1</w:t>
      </w:r>
      <w:r w:rsidR="002D17D9">
        <w:rPr>
          <w:lang w:val="en-US"/>
        </w:rPr>
        <w:t>3</w:t>
      </w:r>
      <w:r w:rsidR="00952A04">
        <w:rPr>
          <w:lang w:val="en-US"/>
        </w:rPr>
        <w:t xml:space="preserve">). </w:t>
      </w:r>
      <w:r w:rsidR="007B731C">
        <w:rPr>
          <w:lang w:val="en-US"/>
        </w:rPr>
        <w:t>Only a few</w:t>
      </w:r>
      <w:r w:rsidR="00952A04">
        <w:rPr>
          <w:lang w:val="en-US"/>
        </w:rPr>
        <w:t xml:space="preserve"> species such as </w:t>
      </w:r>
      <w:proofErr w:type="spellStart"/>
      <w:r w:rsidR="00952A04" w:rsidRPr="007B731C">
        <w:rPr>
          <w:i/>
          <w:iCs/>
          <w:lang w:val="en-US"/>
        </w:rPr>
        <w:t>Thalassiothrix</w:t>
      </w:r>
      <w:proofErr w:type="spellEnd"/>
      <w:r w:rsidR="00952A04" w:rsidRPr="007B731C">
        <w:rPr>
          <w:i/>
          <w:iCs/>
          <w:lang w:val="en-US"/>
        </w:rPr>
        <w:t xml:space="preserve"> </w:t>
      </w:r>
      <w:proofErr w:type="spellStart"/>
      <w:r w:rsidR="00952A04" w:rsidRPr="007B731C">
        <w:rPr>
          <w:i/>
          <w:iCs/>
          <w:lang w:val="en-US"/>
        </w:rPr>
        <w:t>longissima</w:t>
      </w:r>
      <w:proofErr w:type="spellEnd"/>
      <w:r w:rsidR="00952A04">
        <w:rPr>
          <w:lang w:val="en-US"/>
        </w:rPr>
        <w:t xml:space="preserve"> </w:t>
      </w:r>
      <w:r w:rsidR="007B731C">
        <w:rPr>
          <w:lang w:val="en-US"/>
        </w:rPr>
        <w:t xml:space="preserve">and </w:t>
      </w:r>
      <w:proofErr w:type="spellStart"/>
      <w:r w:rsidR="007B731C" w:rsidRPr="007B731C">
        <w:rPr>
          <w:i/>
          <w:iCs/>
          <w:lang w:val="en-US"/>
        </w:rPr>
        <w:t>Chloropicon_sieburthii</w:t>
      </w:r>
      <w:proofErr w:type="spellEnd"/>
      <w:r w:rsidR="007B731C">
        <w:rPr>
          <w:i/>
          <w:iCs/>
          <w:lang w:val="en-US"/>
        </w:rPr>
        <w:t xml:space="preserve"> </w:t>
      </w:r>
      <w:r w:rsidR="00952A04" w:rsidRPr="007B731C">
        <w:rPr>
          <w:lang w:val="en-US"/>
        </w:rPr>
        <w:t xml:space="preserve">were </w:t>
      </w:r>
      <w:r w:rsidR="00952A04">
        <w:rPr>
          <w:lang w:val="en-US"/>
        </w:rPr>
        <w:t>distinctively associated with STF waters.</w:t>
      </w:r>
    </w:p>
    <w:p w14:paraId="20C32A79" w14:textId="77777777" w:rsidR="0090537A" w:rsidRDefault="0090537A" w:rsidP="00621912">
      <w:pPr>
        <w:spacing w:after="120" w:line="360" w:lineRule="auto"/>
        <w:jc w:val="both"/>
        <w:rPr>
          <w:lang w:val="en-US"/>
        </w:rPr>
      </w:pPr>
    </w:p>
    <w:p w14:paraId="31B03CE7" w14:textId="57E5005F" w:rsidR="00D069DA" w:rsidRPr="00E36BA2" w:rsidRDefault="00E36BA2" w:rsidP="00E72137">
      <w:pPr>
        <w:spacing w:after="120" w:line="360" w:lineRule="auto"/>
        <w:ind w:firstLine="284"/>
        <w:jc w:val="both"/>
        <w:rPr>
          <w:lang w:val="en-US"/>
        </w:rPr>
      </w:pPr>
      <w:r w:rsidRPr="00E36BA2">
        <w:rPr>
          <w:lang w:val="en-US"/>
        </w:rPr>
        <w:t>DISCUS</w:t>
      </w:r>
      <w:r>
        <w:rPr>
          <w:lang w:val="en-US"/>
        </w:rPr>
        <w:t>S</w:t>
      </w:r>
      <w:r w:rsidRPr="00E36BA2">
        <w:rPr>
          <w:lang w:val="en-US"/>
        </w:rPr>
        <w:t>IO</w:t>
      </w:r>
      <w:r>
        <w:rPr>
          <w:lang w:val="en-US"/>
        </w:rPr>
        <w:t>N</w:t>
      </w:r>
    </w:p>
    <w:p w14:paraId="26FD23D0" w14:textId="5E0EE41E" w:rsidR="007D243C" w:rsidRDefault="007D243C" w:rsidP="00E72137">
      <w:pPr>
        <w:spacing w:after="120" w:line="360" w:lineRule="auto"/>
        <w:ind w:firstLine="284"/>
        <w:jc w:val="both"/>
        <w:rPr>
          <w:u w:val="single"/>
          <w:lang w:val="en-US"/>
        </w:rPr>
      </w:pPr>
      <w:r>
        <w:rPr>
          <w:u w:val="single"/>
          <w:lang w:val="en-US"/>
        </w:rPr>
        <w:t>Study spatial-temporal coverage – Importance of regional variability</w:t>
      </w:r>
    </w:p>
    <w:p w14:paraId="7C5231D4" w14:textId="311BE92A" w:rsidR="007D243C" w:rsidRDefault="007D243C" w:rsidP="007D243C">
      <w:pPr>
        <w:pStyle w:val="ListParagraph"/>
        <w:numPr>
          <w:ilvl w:val="0"/>
          <w:numId w:val="10"/>
        </w:numPr>
        <w:spacing w:after="120" w:line="360" w:lineRule="auto"/>
        <w:jc w:val="both"/>
        <w:rPr>
          <w:i/>
          <w:iCs/>
          <w:lang w:val="en-US"/>
        </w:rPr>
      </w:pPr>
      <w:r w:rsidRPr="007D243C">
        <w:rPr>
          <w:i/>
          <w:iCs/>
          <w:lang w:val="en-US"/>
        </w:rPr>
        <w:t xml:space="preserve">Implications of </w:t>
      </w:r>
      <w:r w:rsidR="00DE5EE0">
        <w:rPr>
          <w:i/>
          <w:iCs/>
          <w:lang w:val="en-US"/>
        </w:rPr>
        <w:t>regional/</w:t>
      </w:r>
      <w:r w:rsidRPr="007D243C">
        <w:rPr>
          <w:i/>
          <w:iCs/>
          <w:lang w:val="en-US"/>
        </w:rPr>
        <w:t xml:space="preserve">temporal variability for </w:t>
      </w:r>
      <w:r>
        <w:rPr>
          <w:i/>
          <w:iCs/>
          <w:lang w:val="en-US"/>
        </w:rPr>
        <w:t xml:space="preserve">interpretation of </w:t>
      </w:r>
      <w:r w:rsidR="00DE5EE0">
        <w:rPr>
          <w:i/>
          <w:iCs/>
          <w:lang w:val="en-US"/>
        </w:rPr>
        <w:t>water mass preferences</w:t>
      </w:r>
    </w:p>
    <w:p w14:paraId="096FAB1B" w14:textId="19EF93AE" w:rsidR="00DE5EE0" w:rsidRPr="00E36BA2" w:rsidRDefault="00FA7292" w:rsidP="00E36BA2">
      <w:pPr>
        <w:pStyle w:val="ListParagraph"/>
        <w:numPr>
          <w:ilvl w:val="0"/>
          <w:numId w:val="10"/>
        </w:numPr>
        <w:spacing w:after="120" w:line="360" w:lineRule="auto"/>
        <w:jc w:val="both"/>
        <w:rPr>
          <w:i/>
          <w:iCs/>
          <w:lang w:val="en-US"/>
        </w:rPr>
      </w:pPr>
      <w:r>
        <w:rPr>
          <w:i/>
          <w:iCs/>
          <w:lang w:val="en-US"/>
        </w:rPr>
        <w:t>Discuss temporal</w:t>
      </w:r>
      <w:r w:rsidR="00C607E8">
        <w:rPr>
          <w:i/>
          <w:iCs/>
          <w:lang w:val="en-US"/>
        </w:rPr>
        <w:t>/seasonal</w:t>
      </w:r>
      <w:r>
        <w:rPr>
          <w:i/>
          <w:iCs/>
          <w:lang w:val="en-US"/>
        </w:rPr>
        <w:t xml:space="preserve"> variability within each water mass with focus in biophysical mooring voyages that include Feb, March, May, Sept, Oct.</w:t>
      </w:r>
    </w:p>
    <w:p w14:paraId="466430B3" w14:textId="43071E37" w:rsidR="00EA1A4F" w:rsidRPr="00E36BA2" w:rsidRDefault="00E36BA2" w:rsidP="00E72137">
      <w:pPr>
        <w:spacing w:after="120" w:line="360" w:lineRule="auto"/>
        <w:ind w:firstLine="284"/>
        <w:jc w:val="both"/>
        <w:rPr>
          <w:u w:val="single"/>
          <w:lang w:val="en-US"/>
        </w:rPr>
      </w:pPr>
      <w:r w:rsidRPr="00E36BA2">
        <w:rPr>
          <w:u w:val="single"/>
          <w:lang w:val="en-US"/>
        </w:rPr>
        <w:t xml:space="preserve">Richness patterns  </w:t>
      </w:r>
    </w:p>
    <w:p w14:paraId="532F71D4" w14:textId="0D136DC3" w:rsidR="00D069DA" w:rsidRDefault="00EA1A4F" w:rsidP="00EA1A4F">
      <w:pPr>
        <w:pStyle w:val="ListParagraph"/>
        <w:numPr>
          <w:ilvl w:val="0"/>
          <w:numId w:val="8"/>
        </w:numPr>
        <w:spacing w:after="120" w:line="360" w:lineRule="auto"/>
        <w:jc w:val="both"/>
        <w:rPr>
          <w:i/>
          <w:iCs/>
          <w:lang w:val="en-US"/>
        </w:rPr>
      </w:pPr>
      <w:r w:rsidRPr="00EA1A4F">
        <w:rPr>
          <w:i/>
          <w:iCs/>
          <w:lang w:val="en-US"/>
        </w:rPr>
        <w:t>Low diversity in STF despite heterogeneity of conditions?</w:t>
      </w:r>
    </w:p>
    <w:p w14:paraId="3D667E0C" w14:textId="721E1E4C" w:rsidR="00EA1A4F" w:rsidRDefault="00EA1A4F" w:rsidP="00EA1A4F">
      <w:pPr>
        <w:pStyle w:val="ListParagraph"/>
        <w:numPr>
          <w:ilvl w:val="0"/>
          <w:numId w:val="8"/>
        </w:numPr>
        <w:spacing w:after="120" w:line="360" w:lineRule="auto"/>
        <w:jc w:val="both"/>
        <w:rPr>
          <w:i/>
          <w:iCs/>
          <w:lang w:val="en-US"/>
        </w:rPr>
      </w:pPr>
      <w:r>
        <w:rPr>
          <w:i/>
          <w:iCs/>
          <w:lang w:val="en-US"/>
        </w:rPr>
        <w:t>Lower diversity in productive systems?</w:t>
      </w:r>
    </w:p>
    <w:p w14:paraId="087D495E" w14:textId="3B4CAAD3" w:rsidR="00EA1A4F" w:rsidRDefault="00EA1A4F" w:rsidP="00EA1A4F">
      <w:pPr>
        <w:pStyle w:val="ListParagraph"/>
        <w:numPr>
          <w:ilvl w:val="0"/>
          <w:numId w:val="8"/>
        </w:numPr>
        <w:spacing w:after="120" w:line="360" w:lineRule="auto"/>
        <w:jc w:val="both"/>
        <w:rPr>
          <w:i/>
          <w:iCs/>
          <w:lang w:val="en-US"/>
        </w:rPr>
      </w:pPr>
      <w:r>
        <w:rPr>
          <w:i/>
          <w:iCs/>
          <w:lang w:val="en-US"/>
        </w:rPr>
        <w:t>Low diversity in C. Plateau?</w:t>
      </w:r>
    </w:p>
    <w:p w14:paraId="074246A2" w14:textId="7793D656" w:rsidR="00EA1A4F" w:rsidRPr="00EA1A4F" w:rsidRDefault="00EA1A4F" w:rsidP="00EA1A4F">
      <w:pPr>
        <w:pStyle w:val="ListParagraph"/>
        <w:numPr>
          <w:ilvl w:val="0"/>
          <w:numId w:val="8"/>
        </w:numPr>
        <w:spacing w:after="120" w:line="360" w:lineRule="auto"/>
        <w:jc w:val="both"/>
        <w:rPr>
          <w:i/>
          <w:iCs/>
          <w:lang w:val="en-US"/>
        </w:rPr>
      </w:pPr>
      <w:r>
        <w:rPr>
          <w:i/>
          <w:iCs/>
          <w:lang w:val="en-US"/>
        </w:rPr>
        <w:t>Rarefaction curves – diversity saturation? – sampling effort?</w:t>
      </w:r>
    </w:p>
    <w:p w14:paraId="31DC240D" w14:textId="77777777" w:rsidR="00416A6A" w:rsidRDefault="00D069DA" w:rsidP="00416A6A">
      <w:pPr>
        <w:spacing w:after="120" w:line="360" w:lineRule="auto"/>
        <w:ind w:firstLine="284"/>
        <w:jc w:val="both"/>
        <w:rPr>
          <w:lang w:val="en-US"/>
        </w:rPr>
      </w:pPr>
      <w:r>
        <w:rPr>
          <w:lang w:val="en-US"/>
        </w:rPr>
        <w:t>One could argue that more productive waters such as the STF, Spring Bloom, and the C. Plateau exhibited lowest diversity levels. [</w:t>
      </w:r>
      <w:r w:rsidRPr="009D3A58">
        <w:rPr>
          <w:b/>
          <w:bCs/>
          <w:lang w:val="en-US"/>
        </w:rPr>
        <w:t>NOTE</w:t>
      </w:r>
      <w:r>
        <w:rPr>
          <w:lang w:val="en-US"/>
        </w:rPr>
        <w:t>: Diversity patterns associated with water masses and regions are the same when considered only he surface mixed layer (Mixed-layer depth – 0.2 C change relative to 10 m). However, differences in diversity between water masses was smoothed when only samples from the twilight zone (&gt;150 m) where considered (Supplementary Figure 1).]</w:t>
      </w:r>
      <w:r w:rsidR="00416A6A">
        <w:rPr>
          <w:lang w:val="en-US"/>
        </w:rPr>
        <w:tab/>
      </w:r>
    </w:p>
    <w:p w14:paraId="12DAFB7F" w14:textId="57890C9F" w:rsidR="00C607E8" w:rsidRPr="00E36BA2" w:rsidRDefault="00E36BA2" w:rsidP="00416A6A">
      <w:pPr>
        <w:spacing w:after="120" w:line="360" w:lineRule="auto"/>
        <w:ind w:firstLine="284"/>
        <w:jc w:val="both"/>
        <w:rPr>
          <w:u w:val="single"/>
          <w:lang w:val="en-US"/>
        </w:rPr>
      </w:pPr>
      <w:r w:rsidRPr="00E36BA2">
        <w:rPr>
          <w:u w:val="single"/>
          <w:lang w:val="en-US"/>
        </w:rPr>
        <w:lastRenderedPageBreak/>
        <w:t>Community composition and environmental drivers</w:t>
      </w:r>
      <w:r w:rsidR="00416A6A" w:rsidRPr="00E36BA2">
        <w:rPr>
          <w:u w:val="single"/>
          <w:lang w:val="en-US"/>
        </w:rPr>
        <w:t xml:space="preserve"> </w:t>
      </w:r>
    </w:p>
    <w:p w14:paraId="37D3E783" w14:textId="2C70BC22" w:rsidR="00F529B1" w:rsidRPr="007D243C" w:rsidRDefault="00C607E8" w:rsidP="007D243C">
      <w:pPr>
        <w:pStyle w:val="ListParagraph"/>
        <w:numPr>
          <w:ilvl w:val="0"/>
          <w:numId w:val="9"/>
        </w:numPr>
        <w:spacing w:line="276" w:lineRule="auto"/>
        <w:jc w:val="both"/>
        <w:rPr>
          <w:i/>
          <w:iCs/>
          <w:lang w:val="en-US"/>
        </w:rPr>
      </w:pPr>
      <w:r>
        <w:rPr>
          <w:i/>
          <w:iCs/>
          <w:lang w:val="en-US"/>
        </w:rPr>
        <w:t>Class-level</w:t>
      </w:r>
      <w:r w:rsidR="007D243C" w:rsidRPr="007D243C">
        <w:rPr>
          <w:i/>
          <w:iCs/>
          <w:lang w:val="en-US"/>
        </w:rPr>
        <w:t xml:space="preserve"> </w:t>
      </w:r>
      <w:r>
        <w:rPr>
          <w:i/>
          <w:iCs/>
          <w:lang w:val="en-US"/>
        </w:rPr>
        <w:t xml:space="preserve">group </w:t>
      </w:r>
      <w:r w:rsidR="007D243C" w:rsidRPr="007D243C">
        <w:rPr>
          <w:i/>
          <w:iCs/>
          <w:lang w:val="en-US"/>
        </w:rPr>
        <w:t xml:space="preserve">distribution </w:t>
      </w:r>
      <w:r>
        <w:rPr>
          <w:i/>
          <w:iCs/>
          <w:lang w:val="en-US"/>
        </w:rPr>
        <w:t>in</w:t>
      </w:r>
      <w:r w:rsidR="007D243C" w:rsidRPr="007D243C">
        <w:rPr>
          <w:i/>
          <w:iCs/>
          <w:lang w:val="en-US"/>
        </w:rPr>
        <w:t xml:space="preserve"> relation to temperature, salinity</w:t>
      </w:r>
    </w:p>
    <w:p w14:paraId="2B2EE35E" w14:textId="587FF1AA" w:rsidR="007D243C" w:rsidRPr="007D243C" w:rsidRDefault="00C607E8" w:rsidP="007D243C">
      <w:pPr>
        <w:pStyle w:val="ListParagraph"/>
        <w:numPr>
          <w:ilvl w:val="0"/>
          <w:numId w:val="9"/>
        </w:numPr>
        <w:spacing w:line="276" w:lineRule="auto"/>
        <w:jc w:val="both"/>
        <w:rPr>
          <w:i/>
          <w:iCs/>
          <w:lang w:val="en-US"/>
        </w:rPr>
      </w:pPr>
      <w:r>
        <w:rPr>
          <w:i/>
          <w:iCs/>
          <w:lang w:val="en-US"/>
        </w:rPr>
        <w:t>Class-level</w:t>
      </w:r>
      <w:r w:rsidRPr="007D243C">
        <w:rPr>
          <w:i/>
          <w:iCs/>
          <w:lang w:val="en-US"/>
        </w:rPr>
        <w:t xml:space="preserve"> </w:t>
      </w:r>
      <w:r>
        <w:rPr>
          <w:i/>
          <w:iCs/>
          <w:lang w:val="en-US"/>
        </w:rPr>
        <w:t xml:space="preserve">group </w:t>
      </w:r>
      <w:proofErr w:type="spellStart"/>
      <w:r>
        <w:rPr>
          <w:i/>
          <w:iCs/>
          <w:lang w:val="en-US"/>
        </w:rPr>
        <w:t>distribution</w:t>
      </w:r>
      <w:r w:rsidR="007D243C" w:rsidRPr="007D243C">
        <w:rPr>
          <w:i/>
          <w:iCs/>
          <w:lang w:val="en-US"/>
        </w:rPr>
        <w:t>in</w:t>
      </w:r>
      <w:proofErr w:type="spellEnd"/>
      <w:r w:rsidR="007D243C" w:rsidRPr="007D243C">
        <w:rPr>
          <w:i/>
          <w:iCs/>
          <w:lang w:val="en-US"/>
        </w:rPr>
        <w:t xml:space="preserve"> relation to trophic status of the system (</w:t>
      </w:r>
      <w:proofErr w:type="spellStart"/>
      <w:r w:rsidR="007D243C" w:rsidRPr="007D243C">
        <w:rPr>
          <w:i/>
          <w:iCs/>
          <w:lang w:val="en-US"/>
        </w:rPr>
        <w:t>Chla</w:t>
      </w:r>
      <w:proofErr w:type="spellEnd"/>
      <w:r w:rsidR="007D243C" w:rsidRPr="007D243C">
        <w:rPr>
          <w:i/>
          <w:iCs/>
          <w:lang w:val="en-US"/>
        </w:rPr>
        <w:t xml:space="preserve"> concentration or index with </w:t>
      </w:r>
      <w:proofErr w:type="gramStart"/>
      <w:r w:rsidR="007D243C" w:rsidRPr="007D243C">
        <w:rPr>
          <w:i/>
          <w:iCs/>
          <w:lang w:val="en-US"/>
        </w:rPr>
        <w:t>POC,…</w:t>
      </w:r>
      <w:proofErr w:type="gramEnd"/>
      <w:r w:rsidR="007D243C" w:rsidRPr="007D243C">
        <w:rPr>
          <w:i/>
          <w:iCs/>
          <w:lang w:val="en-US"/>
        </w:rPr>
        <w:t xml:space="preserve">similar to </w:t>
      </w:r>
      <w:proofErr w:type="spellStart"/>
      <w:r w:rsidR="007D243C" w:rsidRPr="007D243C">
        <w:rPr>
          <w:i/>
          <w:iCs/>
          <w:lang w:val="en-US"/>
        </w:rPr>
        <w:t>Latasa</w:t>
      </w:r>
      <w:proofErr w:type="spellEnd"/>
      <w:r w:rsidR="007D243C" w:rsidRPr="007D243C">
        <w:rPr>
          <w:i/>
          <w:iCs/>
          <w:lang w:val="en-US"/>
        </w:rPr>
        <w:t xml:space="preserve"> et al., 2010)</w:t>
      </w:r>
    </w:p>
    <w:p w14:paraId="05A988B3" w14:textId="428611C4" w:rsidR="007D243C" w:rsidRPr="007D243C" w:rsidRDefault="007D243C" w:rsidP="007D243C">
      <w:pPr>
        <w:pStyle w:val="ListParagraph"/>
        <w:numPr>
          <w:ilvl w:val="0"/>
          <w:numId w:val="9"/>
        </w:numPr>
        <w:spacing w:line="276" w:lineRule="auto"/>
        <w:jc w:val="both"/>
        <w:rPr>
          <w:i/>
          <w:iCs/>
          <w:lang w:val="en-US"/>
        </w:rPr>
      </w:pPr>
      <w:r w:rsidRPr="007D243C">
        <w:rPr>
          <w:i/>
          <w:iCs/>
          <w:lang w:val="en-US"/>
        </w:rPr>
        <w:t xml:space="preserve">Groups distribution in relation to </w:t>
      </w:r>
      <w:proofErr w:type="spellStart"/>
      <w:r w:rsidRPr="007D243C">
        <w:rPr>
          <w:i/>
          <w:iCs/>
          <w:lang w:val="en-US"/>
        </w:rPr>
        <w:t>SFChla</w:t>
      </w:r>
      <w:proofErr w:type="spellEnd"/>
      <w:r w:rsidRPr="007D243C">
        <w:rPr>
          <w:i/>
          <w:iCs/>
          <w:lang w:val="en-US"/>
        </w:rPr>
        <w:t xml:space="preserve"> – e.g. diatoms </w:t>
      </w:r>
      <w:proofErr w:type="spellStart"/>
      <w:r w:rsidRPr="007D243C">
        <w:rPr>
          <w:i/>
          <w:iCs/>
          <w:lang w:val="en-US"/>
        </w:rPr>
        <w:t>pico</w:t>
      </w:r>
      <w:proofErr w:type="spellEnd"/>
      <w:r w:rsidRPr="007D243C">
        <w:rPr>
          <w:i/>
          <w:iCs/>
          <w:lang w:val="en-US"/>
        </w:rPr>
        <w:t xml:space="preserve"> and nano vs micro.</w:t>
      </w:r>
      <w:r w:rsidR="00C607E8">
        <w:rPr>
          <w:i/>
          <w:iCs/>
          <w:lang w:val="en-US"/>
        </w:rPr>
        <w:t xml:space="preserve"> How does the relative abundance of this group vary with community size structure – does the diatom-large phytoplankton general association sustained in our dataset (e.g. </w:t>
      </w:r>
      <w:proofErr w:type="spellStart"/>
      <w:r w:rsidR="00C607E8">
        <w:rPr>
          <w:i/>
          <w:iCs/>
          <w:lang w:val="en-US"/>
        </w:rPr>
        <w:t>Minutucellus</w:t>
      </w:r>
      <w:proofErr w:type="spellEnd"/>
      <w:r w:rsidR="00C607E8">
        <w:rPr>
          <w:i/>
          <w:iCs/>
          <w:lang w:val="en-US"/>
        </w:rPr>
        <w:t xml:space="preserve"> or </w:t>
      </w:r>
      <w:proofErr w:type="spellStart"/>
      <w:r w:rsidR="00C607E8">
        <w:rPr>
          <w:i/>
          <w:iCs/>
          <w:lang w:val="en-US"/>
        </w:rPr>
        <w:t>Minidiscus</w:t>
      </w:r>
      <w:proofErr w:type="spellEnd"/>
      <w:r w:rsidR="00C607E8">
        <w:rPr>
          <w:i/>
          <w:iCs/>
          <w:lang w:val="en-US"/>
        </w:rPr>
        <w:t xml:space="preserve"> contribution to diatoms signal does not imply an increase in community size structure</w:t>
      </w:r>
      <w:r w:rsidR="00D80558">
        <w:rPr>
          <w:i/>
          <w:iCs/>
          <w:lang w:val="en-US"/>
        </w:rPr>
        <w:t>)</w:t>
      </w:r>
    </w:p>
    <w:p w14:paraId="479BB228" w14:textId="77777777" w:rsidR="00D36230" w:rsidRDefault="00D36230" w:rsidP="00E72137">
      <w:pPr>
        <w:spacing w:line="276" w:lineRule="auto"/>
        <w:ind w:hanging="284"/>
        <w:jc w:val="both"/>
        <w:rPr>
          <w:lang w:val="en-US"/>
        </w:rPr>
      </w:pPr>
    </w:p>
    <w:p w14:paraId="5B44DEF2" w14:textId="10A115B8" w:rsidR="00416A6A" w:rsidRDefault="00416A6A" w:rsidP="00DE5EE0">
      <w:pPr>
        <w:spacing w:after="120" w:line="360" w:lineRule="auto"/>
        <w:jc w:val="both"/>
        <w:rPr>
          <w:lang w:val="en-US"/>
        </w:rPr>
      </w:pPr>
      <w:r>
        <w:rPr>
          <w:lang w:val="en-US"/>
        </w:rPr>
        <w:t>Here, their abundance tended to increase with temperature indicating this group preference for STW influenced waters (Figure 8 – suppl?).  In STW though, they peaked in relatively cold (and deeply mixed) waters during the Spring Bloom II but decreased in warmer waters further north (Figure 8 – suppl?).</w:t>
      </w:r>
    </w:p>
    <w:p w14:paraId="0ECAFB7B" w14:textId="07B12D3A" w:rsidR="00416A6A" w:rsidRDefault="00E36BA2" w:rsidP="00DE5EE0">
      <w:pPr>
        <w:spacing w:after="120" w:line="360" w:lineRule="auto"/>
        <w:jc w:val="both"/>
        <w:rPr>
          <w:lang w:val="en-US"/>
        </w:rPr>
      </w:pPr>
      <w:r w:rsidRPr="00E36BA2">
        <w:rPr>
          <w:u w:val="single"/>
          <w:lang w:val="en-US"/>
        </w:rPr>
        <w:t>Euphotic vs aphotic</w:t>
      </w:r>
      <w:r>
        <w:rPr>
          <w:lang w:val="en-US"/>
        </w:rPr>
        <w:t xml:space="preserve"> </w:t>
      </w:r>
      <w:r w:rsidR="00C607E8">
        <w:rPr>
          <w:lang w:val="en-US"/>
        </w:rPr>
        <w:t>– Biophysical moorings</w:t>
      </w:r>
    </w:p>
    <w:p w14:paraId="08CE0D45" w14:textId="69E474DD" w:rsidR="00DE5EE0" w:rsidRDefault="00E36BA2" w:rsidP="00DE5EE0">
      <w:pPr>
        <w:spacing w:after="120" w:line="360" w:lineRule="auto"/>
        <w:jc w:val="both"/>
        <w:rPr>
          <w:lang w:val="en-US"/>
        </w:rPr>
      </w:pPr>
      <w:r w:rsidRPr="00E36BA2">
        <w:rPr>
          <w:u w:val="single"/>
          <w:lang w:val="en-US"/>
        </w:rPr>
        <w:t xml:space="preserve">Regional variability tax composition </w:t>
      </w:r>
      <w:proofErr w:type="spellStart"/>
      <w:r w:rsidRPr="00E36BA2">
        <w:rPr>
          <w:u w:val="single"/>
          <w:lang w:val="en-US"/>
        </w:rPr>
        <w:t>rel</w:t>
      </w:r>
      <w:proofErr w:type="spellEnd"/>
      <w:r w:rsidRPr="00E36BA2">
        <w:rPr>
          <w:u w:val="single"/>
          <w:lang w:val="en-US"/>
        </w:rPr>
        <w:t xml:space="preserve"> abundance of groups</w:t>
      </w:r>
      <w:r>
        <w:rPr>
          <w:lang w:val="en-US"/>
        </w:rPr>
        <w:t xml:space="preserve"> </w:t>
      </w:r>
    </w:p>
    <w:p w14:paraId="63DFC20B" w14:textId="77777777" w:rsidR="00DE5EE0" w:rsidRDefault="00DE5EE0" w:rsidP="00DE5EE0">
      <w:pPr>
        <w:spacing w:after="120" w:line="360" w:lineRule="auto"/>
        <w:jc w:val="both"/>
        <w:rPr>
          <w:lang w:val="en-US"/>
        </w:rPr>
      </w:pPr>
      <w:r>
        <w:rPr>
          <w:lang w:val="en-US"/>
        </w:rPr>
        <w:t>Influence of regional and temporal variability on differences between water masses for discussion</w:t>
      </w:r>
    </w:p>
    <w:p w14:paraId="1A23FFC2" w14:textId="77777777" w:rsidR="00DE5EE0" w:rsidRDefault="00DE5EE0" w:rsidP="00DE5EE0">
      <w:pPr>
        <w:pStyle w:val="ListParagraph"/>
        <w:numPr>
          <w:ilvl w:val="0"/>
          <w:numId w:val="7"/>
        </w:numPr>
        <w:spacing w:after="120" w:line="360" w:lineRule="auto"/>
        <w:jc w:val="both"/>
        <w:rPr>
          <w:lang w:val="en-US"/>
        </w:rPr>
      </w:pPr>
      <w:r w:rsidRPr="0090537A">
        <w:rPr>
          <w:lang w:val="en-US"/>
        </w:rPr>
        <w:t>Fig. % abundance – Box-plot</w:t>
      </w:r>
      <w:r>
        <w:rPr>
          <w:lang w:val="en-US"/>
        </w:rPr>
        <w:t xml:space="preserve"> regional</w:t>
      </w:r>
    </w:p>
    <w:p w14:paraId="72176E32" w14:textId="77777777" w:rsidR="00DE5EE0" w:rsidRPr="0090537A" w:rsidRDefault="00DE5EE0" w:rsidP="00DE5EE0">
      <w:pPr>
        <w:pStyle w:val="ListParagraph"/>
        <w:numPr>
          <w:ilvl w:val="0"/>
          <w:numId w:val="7"/>
        </w:numPr>
        <w:spacing w:after="120" w:line="360" w:lineRule="auto"/>
        <w:jc w:val="both"/>
        <w:rPr>
          <w:lang w:val="en-US"/>
        </w:rPr>
      </w:pPr>
      <w:r>
        <w:rPr>
          <w:lang w:val="en-US"/>
        </w:rPr>
        <w:t xml:space="preserve">Species abundance – Regional </w:t>
      </w:r>
    </w:p>
    <w:p w14:paraId="07EB6143" w14:textId="77777777" w:rsidR="00DE5EE0" w:rsidRDefault="00DE5EE0" w:rsidP="00DE5EE0">
      <w:pPr>
        <w:pStyle w:val="ListParagraph"/>
        <w:numPr>
          <w:ilvl w:val="0"/>
          <w:numId w:val="7"/>
        </w:numPr>
        <w:spacing w:after="120" w:line="360" w:lineRule="auto"/>
        <w:jc w:val="both"/>
        <w:rPr>
          <w:lang w:val="en-US"/>
        </w:rPr>
      </w:pPr>
      <w:r w:rsidRPr="0090537A">
        <w:rPr>
          <w:lang w:val="en-US"/>
        </w:rPr>
        <w:t>Fig. % abundance – Env. Variables</w:t>
      </w:r>
    </w:p>
    <w:p w14:paraId="6BFF0CCC" w14:textId="4C6A9D28" w:rsidR="00DE5EE0" w:rsidRDefault="00DE5EE0" w:rsidP="00DE5EE0">
      <w:pPr>
        <w:spacing w:after="120" w:line="360" w:lineRule="auto"/>
        <w:jc w:val="both"/>
        <w:rPr>
          <w:lang w:val="en-US"/>
        </w:rPr>
      </w:pPr>
      <w:r>
        <w:rPr>
          <w:lang w:val="en-US"/>
        </w:rPr>
        <w:t xml:space="preserve">Both alpha and beta diversity varied regionally (and temporally) within the three main water masses explored. In STW for instance, Chlorophyta dominated the community during the Spring Bloom II, driven mainly by the extremely high abundance of </w:t>
      </w:r>
      <w:proofErr w:type="spellStart"/>
      <w:r>
        <w:rPr>
          <w:lang w:val="en-US"/>
        </w:rPr>
        <w:t>Ostreococcus</w:t>
      </w:r>
      <w:proofErr w:type="spellEnd"/>
      <w:r>
        <w:rPr>
          <w:lang w:val="en-US"/>
        </w:rPr>
        <w:t xml:space="preserve"> (</w:t>
      </w:r>
      <w:proofErr w:type="spellStart"/>
      <w:r>
        <w:rPr>
          <w:lang w:val="en-US"/>
        </w:rPr>
        <w:t>Mamiellophyceae</w:t>
      </w:r>
      <w:proofErr w:type="spellEnd"/>
      <w:r>
        <w:rPr>
          <w:lang w:val="en-US"/>
        </w:rPr>
        <w:t xml:space="preserve">) which accounted for approximately 50% of total reads (Figure </w:t>
      </w:r>
      <w:proofErr w:type="spellStart"/>
      <w:r>
        <w:rPr>
          <w:lang w:val="en-US"/>
        </w:rPr>
        <w:t>treemaps</w:t>
      </w:r>
      <w:proofErr w:type="spellEnd"/>
      <w:r>
        <w:rPr>
          <w:lang w:val="en-US"/>
        </w:rPr>
        <w:t xml:space="preserve"> – regional). The contribution of dinoflagellates during Spring Bloom, was substantial, yet minimum (&lt;20%) compared to other STW regions (Figure Box-Plot regional). In well-stratified oligotrophic </w:t>
      </w:r>
      <w:r w:rsidR="00FA7292">
        <w:rPr>
          <w:lang w:val="en-US"/>
        </w:rPr>
        <w:t xml:space="preserve">ST </w:t>
      </w:r>
      <w:r>
        <w:rPr>
          <w:lang w:val="en-US"/>
        </w:rPr>
        <w:t xml:space="preserve">waters surveyed </w:t>
      </w:r>
      <w:r w:rsidR="00FA7292">
        <w:rPr>
          <w:lang w:val="en-US"/>
        </w:rPr>
        <w:t>during late autumn (TAN1604)</w:t>
      </w:r>
      <w:r>
        <w:rPr>
          <w:lang w:val="en-US"/>
        </w:rPr>
        <w:t>, dinoflagellates were the dominant group (&gt;40% total reads) followed by Chlorophyta (15%), with heterotrophic and mixotrophic MAST and Radiolaria increasing their contribution to similar levels (15%) (</w:t>
      </w:r>
      <w:r w:rsidR="00FA7292">
        <w:rPr>
          <w:lang w:val="en-US"/>
        </w:rPr>
        <w:t xml:space="preserve">Suppl. </w:t>
      </w:r>
      <w:r>
        <w:rPr>
          <w:lang w:val="en-US"/>
        </w:rPr>
        <w:t>Fig</w:t>
      </w:r>
      <w:r w:rsidR="00FA7292">
        <w:rPr>
          <w:lang w:val="en-US"/>
        </w:rPr>
        <w:t>.</w:t>
      </w:r>
      <w:r>
        <w:rPr>
          <w:lang w:val="en-US"/>
        </w:rPr>
        <w:t xml:space="preserve"> </w:t>
      </w:r>
      <w:proofErr w:type="spellStart"/>
      <w:r>
        <w:rPr>
          <w:lang w:val="en-US"/>
        </w:rPr>
        <w:t>treemaps</w:t>
      </w:r>
      <w:proofErr w:type="spellEnd"/>
      <w:r>
        <w:rPr>
          <w:lang w:val="en-US"/>
        </w:rPr>
        <w:t xml:space="preserve"> – regional). </w:t>
      </w:r>
      <w:proofErr w:type="spellStart"/>
      <w:r>
        <w:rPr>
          <w:lang w:val="en-US"/>
        </w:rPr>
        <w:t>Pelagophyceae</w:t>
      </w:r>
      <w:proofErr w:type="spellEnd"/>
      <w:r>
        <w:rPr>
          <w:lang w:val="en-US"/>
        </w:rPr>
        <w:t xml:space="preserve"> tended to increase their contribution compared to the Spring Bloom II and Bio-NBM regions, while </w:t>
      </w:r>
      <w:proofErr w:type="spellStart"/>
      <w:r>
        <w:rPr>
          <w:lang w:val="en-US"/>
        </w:rPr>
        <w:t>Prymnesiophyceae</w:t>
      </w:r>
      <w:proofErr w:type="spellEnd"/>
      <w:r>
        <w:rPr>
          <w:lang w:val="en-US"/>
        </w:rPr>
        <w:t xml:space="preserve"> showed the opposite trend </w:t>
      </w:r>
      <w:r>
        <w:rPr>
          <w:lang w:val="en-US"/>
        </w:rPr>
        <w:lastRenderedPageBreak/>
        <w:t xml:space="preserve">(Figure Box-Plot regional).  </w:t>
      </w:r>
      <w:r w:rsidRPr="00004F2B">
        <w:rPr>
          <w:highlight w:val="yellow"/>
          <w:lang w:val="en-US"/>
        </w:rPr>
        <w:t xml:space="preserve">Most abundant </w:t>
      </w:r>
      <w:proofErr w:type="gramStart"/>
      <w:r w:rsidRPr="00004F2B">
        <w:rPr>
          <w:highlight w:val="yellow"/>
          <w:lang w:val="en-US"/>
        </w:rPr>
        <w:t>species,…</w:t>
      </w:r>
      <w:proofErr w:type="gramEnd"/>
      <w:r w:rsidRPr="00004F2B">
        <w:rPr>
          <w:highlight w:val="yellow"/>
          <w:lang w:val="en-US"/>
        </w:rPr>
        <w:t>need to re-do the plots with Bay of Plenty - Areas</w:t>
      </w:r>
    </w:p>
    <w:p w14:paraId="329AD690" w14:textId="752B32D5" w:rsidR="00DE5EE0" w:rsidRDefault="00DE5EE0" w:rsidP="00DE5EE0">
      <w:pPr>
        <w:spacing w:after="120" w:line="360" w:lineRule="auto"/>
        <w:jc w:val="both"/>
        <w:rPr>
          <w:lang w:val="en-US"/>
        </w:rPr>
      </w:pPr>
      <w:r>
        <w:rPr>
          <w:lang w:val="en-US"/>
        </w:rPr>
        <w:t>The taxonomic composition of communities associated with different regions within SAW was also different. The Bio-SBM site located in the Bounty Trough south of the Chatham Rise was clearly dominated by dinofla</w:t>
      </w:r>
      <w:del w:id="1387" w:author="Nodder" w:date="2020-09-27T17:21:00Z">
        <w:r w:rsidDel="001D28FC">
          <w:rPr>
            <w:lang w:val="en-US"/>
          </w:rPr>
          <w:delText>t</w:delText>
        </w:r>
      </w:del>
      <w:ins w:id="1388" w:author="Nodder" w:date="2020-09-27T17:21:00Z">
        <w:r w:rsidR="001D28FC">
          <w:rPr>
            <w:lang w:val="en-US"/>
          </w:rPr>
          <w:t>g</w:t>
        </w:r>
      </w:ins>
      <w:r>
        <w:rPr>
          <w:lang w:val="en-US"/>
        </w:rPr>
        <w:t xml:space="preserve">ellates (40% reads) followed by Chlorophyta (20%) which included similar proportion of reads affiliated to </w:t>
      </w:r>
      <w:proofErr w:type="spellStart"/>
      <w:r>
        <w:rPr>
          <w:lang w:val="en-US"/>
        </w:rPr>
        <w:t>Chloropicophyceae</w:t>
      </w:r>
      <w:proofErr w:type="spellEnd"/>
      <w:r>
        <w:rPr>
          <w:lang w:val="en-US"/>
        </w:rPr>
        <w:t xml:space="preserve"> and </w:t>
      </w:r>
      <w:proofErr w:type="spellStart"/>
      <w:r>
        <w:rPr>
          <w:lang w:val="en-US"/>
        </w:rPr>
        <w:t>Mamiellophyceae</w:t>
      </w:r>
      <w:proofErr w:type="spellEnd"/>
      <w:r>
        <w:rPr>
          <w:lang w:val="en-US"/>
        </w:rPr>
        <w:t xml:space="preserve">. </w:t>
      </w:r>
      <w:proofErr w:type="spellStart"/>
      <w:r>
        <w:rPr>
          <w:lang w:val="en-US"/>
        </w:rPr>
        <w:t>Prymnesiophyceae</w:t>
      </w:r>
      <w:proofErr w:type="spellEnd"/>
      <w:r>
        <w:rPr>
          <w:lang w:val="en-US"/>
        </w:rPr>
        <w:t xml:space="preserve"> and </w:t>
      </w:r>
      <w:proofErr w:type="spellStart"/>
      <w:r>
        <w:rPr>
          <w:lang w:val="en-US"/>
        </w:rPr>
        <w:t>Pelagophyceae</w:t>
      </w:r>
      <w:proofErr w:type="spellEnd"/>
      <w:r>
        <w:rPr>
          <w:lang w:val="en-US"/>
        </w:rPr>
        <w:t xml:space="preserve"> ranked next and accounted for a larger proportion of reads compared to diatoms (Figure regional - </w:t>
      </w:r>
      <w:proofErr w:type="spellStart"/>
      <w:r>
        <w:rPr>
          <w:lang w:val="en-US"/>
        </w:rPr>
        <w:t>treemaps</w:t>
      </w:r>
      <w:proofErr w:type="spellEnd"/>
      <w:r>
        <w:rPr>
          <w:lang w:val="en-US"/>
        </w:rPr>
        <w:t xml:space="preserve">). The community on C. Plateau showed a larger contribution from Chlorophyta, which was dominated by </w:t>
      </w:r>
      <w:proofErr w:type="spellStart"/>
      <w:r>
        <w:rPr>
          <w:lang w:val="en-US"/>
        </w:rPr>
        <w:t>Chloropicophyceae</w:t>
      </w:r>
      <w:proofErr w:type="spellEnd"/>
      <w:r>
        <w:rPr>
          <w:lang w:val="en-US"/>
        </w:rPr>
        <w:t xml:space="preserve"> with a minor contribution from </w:t>
      </w:r>
      <w:proofErr w:type="spellStart"/>
      <w:r>
        <w:rPr>
          <w:lang w:val="en-US"/>
        </w:rPr>
        <w:t>Mamiellophyceae</w:t>
      </w:r>
      <w:proofErr w:type="spellEnd"/>
      <w:r>
        <w:rPr>
          <w:lang w:val="en-US"/>
        </w:rPr>
        <w:t xml:space="preserve">. The contribution of MAST and diatoms increased while that of </w:t>
      </w:r>
      <w:proofErr w:type="spellStart"/>
      <w:r>
        <w:rPr>
          <w:lang w:val="en-US"/>
        </w:rPr>
        <w:t>Prymnesiophyceae</w:t>
      </w:r>
      <w:proofErr w:type="spellEnd"/>
      <w:r>
        <w:rPr>
          <w:lang w:val="en-US"/>
        </w:rPr>
        <w:t xml:space="preserve">, </w:t>
      </w:r>
      <w:proofErr w:type="spellStart"/>
      <w:r>
        <w:rPr>
          <w:lang w:val="en-US"/>
        </w:rPr>
        <w:t>Pelagophyceae</w:t>
      </w:r>
      <w:proofErr w:type="spellEnd"/>
      <w:r>
        <w:rPr>
          <w:lang w:val="en-US"/>
        </w:rPr>
        <w:t xml:space="preserve">, </w:t>
      </w:r>
      <w:proofErr w:type="spellStart"/>
      <w:r>
        <w:rPr>
          <w:lang w:val="en-US"/>
        </w:rPr>
        <w:t>Dictyophyceae</w:t>
      </w:r>
      <w:proofErr w:type="spellEnd"/>
      <w:r>
        <w:rPr>
          <w:lang w:val="en-US"/>
        </w:rPr>
        <w:t xml:space="preserve"> and Dinophyceae was minimum compared to SAW to the north and south of the C. Plateau. The relative contribution of diatoms increased further in colder waters of the SAF to the south together with </w:t>
      </w:r>
      <w:proofErr w:type="spellStart"/>
      <w:r>
        <w:rPr>
          <w:lang w:val="en-US"/>
        </w:rPr>
        <w:t>Prymnesiophyceae</w:t>
      </w:r>
      <w:proofErr w:type="spellEnd"/>
      <w:r>
        <w:rPr>
          <w:lang w:val="en-US"/>
        </w:rPr>
        <w:t xml:space="preserve"> they became the dominant phytoplankton/photosynthetic groups. </w:t>
      </w:r>
      <w:proofErr w:type="spellStart"/>
      <w:r>
        <w:rPr>
          <w:lang w:val="en-US"/>
        </w:rPr>
        <w:t>Chloropicophyceae</w:t>
      </w:r>
      <w:proofErr w:type="spellEnd"/>
      <w:r>
        <w:rPr>
          <w:lang w:val="en-US"/>
        </w:rPr>
        <w:t xml:space="preserve"> remained the most important group within Chlorophyta, although the contribution of green algae was lowest among SAW regions. </w:t>
      </w:r>
    </w:p>
    <w:p w14:paraId="43EF5A16" w14:textId="7C64348C" w:rsidR="00DE5EE0" w:rsidRDefault="00DE5EE0" w:rsidP="00DE5EE0">
      <w:pPr>
        <w:spacing w:after="120" w:line="360" w:lineRule="auto"/>
        <w:jc w:val="both"/>
        <w:rPr>
          <w:lang w:val="en-US"/>
        </w:rPr>
      </w:pPr>
      <w:r>
        <w:rPr>
          <w:lang w:val="en-US"/>
        </w:rPr>
        <w:t xml:space="preserve">Similar changes at class level were also observed between the STF flowing north of the C. Plateau where </w:t>
      </w:r>
      <w:proofErr w:type="spellStart"/>
      <w:r>
        <w:rPr>
          <w:lang w:val="en-US"/>
        </w:rPr>
        <w:t>Chloropicophyceae</w:t>
      </w:r>
      <w:proofErr w:type="spellEnd"/>
      <w:r>
        <w:rPr>
          <w:lang w:val="en-US"/>
        </w:rPr>
        <w:t xml:space="preserve"> (&amp; </w:t>
      </w:r>
      <w:proofErr w:type="spellStart"/>
      <w:r>
        <w:rPr>
          <w:lang w:val="en-US"/>
        </w:rPr>
        <w:t>Prasino</w:t>
      </w:r>
      <w:proofErr w:type="spellEnd"/>
      <w:r>
        <w:rPr>
          <w:lang w:val="en-US"/>
        </w:rPr>
        <w:t xml:space="preserve"> Clade V) were most abundant classes of green algae, and the STF over the Chatham Rise, where </w:t>
      </w:r>
      <w:proofErr w:type="spellStart"/>
      <w:r>
        <w:rPr>
          <w:lang w:val="en-US"/>
        </w:rPr>
        <w:t>Mamiellophyceae</w:t>
      </w:r>
      <w:proofErr w:type="spellEnd"/>
      <w:r>
        <w:rPr>
          <w:lang w:val="en-US"/>
        </w:rPr>
        <w:t xml:space="preserve"> became clearly the dominant class (Figure regional – </w:t>
      </w:r>
      <w:proofErr w:type="spellStart"/>
      <w:r>
        <w:rPr>
          <w:lang w:val="en-US"/>
        </w:rPr>
        <w:t>treemaps</w:t>
      </w:r>
      <w:proofErr w:type="spellEnd"/>
      <w:r>
        <w:rPr>
          <w:lang w:val="en-US"/>
        </w:rPr>
        <w:t xml:space="preserve">).  </w:t>
      </w:r>
    </w:p>
    <w:p w14:paraId="505FE6D1" w14:textId="77777777" w:rsidR="00DE5EE0" w:rsidRDefault="00DE5EE0" w:rsidP="00DE5EE0">
      <w:pPr>
        <w:spacing w:after="120" w:line="360" w:lineRule="auto"/>
        <w:jc w:val="both"/>
        <w:rPr>
          <w:lang w:val="en-US"/>
        </w:rPr>
      </w:pPr>
      <w:r>
        <w:rPr>
          <w:lang w:val="en-US"/>
        </w:rPr>
        <w:t>The diversity of communities associated with the STF flowing north of the C. Plateau and over the Chatham Rise further north-east was also different (</w:t>
      </w:r>
      <w:r w:rsidRPr="002549E1">
        <w:rPr>
          <w:highlight w:val="yellow"/>
          <w:lang w:val="en-US"/>
        </w:rPr>
        <w:t xml:space="preserve">Figure – </w:t>
      </w:r>
      <w:proofErr w:type="spellStart"/>
      <w:r w:rsidRPr="002549E1">
        <w:rPr>
          <w:highlight w:val="yellow"/>
          <w:lang w:val="en-US"/>
        </w:rPr>
        <w:t>treemaps</w:t>
      </w:r>
      <w:proofErr w:type="spellEnd"/>
      <w:r w:rsidRPr="002549E1">
        <w:rPr>
          <w:highlight w:val="yellow"/>
          <w:lang w:val="en-US"/>
        </w:rPr>
        <w:t xml:space="preserve"> – regional – Pending to </w:t>
      </w:r>
      <w:r>
        <w:rPr>
          <w:highlight w:val="yellow"/>
          <w:lang w:val="en-US"/>
        </w:rPr>
        <w:t>re-</w:t>
      </w:r>
      <w:r w:rsidRPr="002549E1">
        <w:rPr>
          <w:highlight w:val="yellow"/>
          <w:lang w:val="en-US"/>
        </w:rPr>
        <w:t>do the plots</w:t>
      </w:r>
    </w:p>
    <w:p w14:paraId="5D4B8686" w14:textId="2B40DF23" w:rsidR="00ED6A4E" w:rsidRDefault="00DE5EE0" w:rsidP="00DE5EE0">
      <w:pPr>
        <w:spacing w:after="120" w:line="360" w:lineRule="auto"/>
        <w:jc w:val="both"/>
        <w:rPr>
          <w:lang w:val="en-US"/>
        </w:rPr>
      </w:pPr>
      <w:r>
        <w:rPr>
          <w:lang w:val="en-US"/>
        </w:rPr>
        <w:t xml:space="preserve">STW surveyed in this study span several latitudinal degrees (33 and 41 S), seasons (spring, summer, autumn) (Table 1) and water-column conditions ranging from strongly-stratified oligotrophic waters (e.g. Cross-shelf voyage) to deep-mixing mesotrophic conditions (Spring Bloom II) and in-between conditions encounter during multiple voyages to the Bio-NBM site north of the Chatham rise (Map/Table 1).  </w:t>
      </w:r>
    </w:p>
    <w:p w14:paraId="5D7BC77E" w14:textId="77777777" w:rsidR="00ED6A4E" w:rsidRDefault="00ED6A4E" w:rsidP="00ED6A4E">
      <w:pPr>
        <w:spacing w:line="276" w:lineRule="auto"/>
        <w:jc w:val="both"/>
        <w:rPr>
          <w:b/>
          <w:bCs/>
          <w:lang w:val="en-US"/>
        </w:rPr>
      </w:pPr>
      <w:r w:rsidRPr="00CA0118">
        <w:rPr>
          <w:b/>
          <w:bCs/>
          <w:lang w:val="en-US"/>
        </w:rPr>
        <w:t xml:space="preserve">[5] </w:t>
      </w:r>
      <w:r>
        <w:rPr>
          <w:b/>
          <w:bCs/>
          <w:lang w:val="en-US"/>
        </w:rPr>
        <w:t>Additional</w:t>
      </w:r>
      <w:r w:rsidRPr="00CA0118">
        <w:rPr>
          <w:b/>
          <w:bCs/>
          <w:lang w:val="en-US"/>
        </w:rPr>
        <w:t xml:space="preserve"> introduction/discussion points</w:t>
      </w:r>
    </w:p>
    <w:p w14:paraId="70A11512" w14:textId="77777777" w:rsidR="00ED6A4E" w:rsidRPr="00CA0118" w:rsidRDefault="00ED6A4E" w:rsidP="00ED6A4E">
      <w:pPr>
        <w:spacing w:line="276" w:lineRule="auto"/>
        <w:jc w:val="both"/>
        <w:rPr>
          <w:b/>
          <w:bCs/>
          <w:lang w:val="en-US"/>
        </w:rPr>
      </w:pPr>
    </w:p>
    <w:p w14:paraId="6EB24DBF" w14:textId="77777777" w:rsidR="00ED6A4E" w:rsidRPr="00B10868" w:rsidRDefault="00ED6A4E" w:rsidP="00ED6A4E">
      <w:pPr>
        <w:pStyle w:val="ListParagraph"/>
        <w:numPr>
          <w:ilvl w:val="0"/>
          <w:numId w:val="12"/>
        </w:numPr>
        <w:spacing w:line="276" w:lineRule="auto"/>
        <w:ind w:left="567"/>
        <w:jc w:val="both"/>
        <w:rPr>
          <w:rFonts w:ascii="Times New Roman" w:eastAsia="Times New Roman" w:hAnsi="Times New Roman" w:cs="Times New Roman"/>
          <w:lang w:val="en-US" w:eastAsia="en-GB"/>
        </w:rPr>
      </w:pPr>
      <w:r w:rsidRPr="00B10868">
        <w:rPr>
          <w:rFonts w:ascii="Times New Roman" w:eastAsia="Times New Roman" w:hAnsi="Times New Roman" w:cs="Times New Roman"/>
          <w:lang w:val="en-US" w:eastAsia="en-GB"/>
        </w:rPr>
        <w:t xml:space="preserve">Trophic index – classification similar to </w:t>
      </w:r>
      <w:proofErr w:type="spellStart"/>
      <w:r w:rsidRPr="00B10868">
        <w:rPr>
          <w:rFonts w:ascii="Times New Roman" w:eastAsia="Times New Roman" w:hAnsi="Times New Roman" w:cs="Times New Roman"/>
          <w:lang w:val="en-US" w:eastAsia="en-GB"/>
        </w:rPr>
        <w:t>Latasa</w:t>
      </w:r>
      <w:proofErr w:type="spellEnd"/>
      <w:r w:rsidRPr="00B10868">
        <w:rPr>
          <w:rFonts w:ascii="Times New Roman" w:eastAsia="Times New Roman" w:hAnsi="Times New Roman" w:cs="Times New Roman"/>
          <w:lang w:val="en-US" w:eastAsia="en-GB"/>
        </w:rPr>
        <w:t xml:space="preserve"> et al., 2010 about trophic preferences of phytoplankton chemotaxonomic groups but using taxonomic classes from DNA </w:t>
      </w:r>
      <w:proofErr w:type="spellStart"/>
      <w:r w:rsidRPr="00B10868">
        <w:rPr>
          <w:rFonts w:ascii="Times New Roman" w:eastAsia="Times New Roman" w:hAnsi="Times New Roman" w:cs="Times New Roman"/>
          <w:lang w:val="en-US" w:eastAsia="en-GB"/>
        </w:rPr>
        <w:t>metaB</w:t>
      </w:r>
      <w:proofErr w:type="spellEnd"/>
      <w:r w:rsidRPr="00B10868">
        <w:rPr>
          <w:rFonts w:ascii="Times New Roman" w:eastAsia="Times New Roman" w:hAnsi="Times New Roman" w:cs="Times New Roman"/>
          <w:lang w:val="en-US" w:eastAsia="en-GB"/>
        </w:rPr>
        <w:t>?</w:t>
      </w:r>
    </w:p>
    <w:p w14:paraId="495D7C1E" w14:textId="77777777" w:rsidR="00ED6A4E" w:rsidRDefault="00ED6A4E" w:rsidP="00ED6A4E">
      <w:pPr>
        <w:spacing w:line="276" w:lineRule="auto"/>
        <w:ind w:left="567" w:firstLine="284"/>
        <w:jc w:val="both"/>
        <w:rPr>
          <w:lang w:val="en-US"/>
        </w:rPr>
      </w:pPr>
    </w:p>
    <w:p w14:paraId="226F5BC0" w14:textId="77777777" w:rsidR="00ED6A4E" w:rsidRPr="00B10868" w:rsidRDefault="00ED6A4E" w:rsidP="00ED6A4E">
      <w:pPr>
        <w:pStyle w:val="ListParagraph"/>
        <w:numPr>
          <w:ilvl w:val="0"/>
          <w:numId w:val="12"/>
        </w:numPr>
        <w:spacing w:line="276" w:lineRule="auto"/>
        <w:ind w:left="567"/>
        <w:jc w:val="both"/>
        <w:rPr>
          <w:rFonts w:ascii="Times New Roman" w:eastAsia="Times New Roman" w:hAnsi="Times New Roman" w:cs="Times New Roman"/>
          <w:lang w:val="en-US" w:eastAsia="en-GB"/>
        </w:rPr>
      </w:pPr>
      <w:r w:rsidRPr="00B10868">
        <w:rPr>
          <w:rFonts w:ascii="Times New Roman" w:eastAsia="Times New Roman" w:hAnsi="Times New Roman" w:cs="Times New Roman"/>
          <w:lang w:val="en-US" w:eastAsia="en-GB"/>
        </w:rPr>
        <w:lastRenderedPageBreak/>
        <w:t xml:space="preserve">Functional groups – Taxonomic resolution with ecological significance – inferred from different distributional patterns and relation to </w:t>
      </w:r>
      <w:proofErr w:type="spellStart"/>
      <w:r w:rsidRPr="00B10868">
        <w:rPr>
          <w:rFonts w:ascii="Times New Roman" w:eastAsia="Times New Roman" w:hAnsi="Times New Roman" w:cs="Times New Roman"/>
          <w:lang w:val="en-US" w:eastAsia="en-GB"/>
        </w:rPr>
        <w:t>physico</w:t>
      </w:r>
      <w:proofErr w:type="spellEnd"/>
      <w:r w:rsidRPr="00B10868">
        <w:rPr>
          <w:rFonts w:ascii="Times New Roman" w:eastAsia="Times New Roman" w:hAnsi="Times New Roman" w:cs="Times New Roman"/>
          <w:lang w:val="en-US" w:eastAsia="en-GB"/>
        </w:rPr>
        <w:t>-chemical drivers (T, Sal, Nutrients, …) division/class/genus/species What’s the taxonomic rank at which we see differences across water masses?</w:t>
      </w:r>
    </w:p>
    <w:p w14:paraId="251F87DA" w14:textId="77777777" w:rsidR="00ED6A4E" w:rsidRDefault="00ED6A4E" w:rsidP="00ED6A4E">
      <w:pPr>
        <w:spacing w:line="276" w:lineRule="auto"/>
        <w:ind w:left="567" w:firstLine="284"/>
        <w:jc w:val="both"/>
        <w:rPr>
          <w:lang w:val="en-US"/>
        </w:rPr>
      </w:pPr>
    </w:p>
    <w:p w14:paraId="45AB8B64" w14:textId="77777777" w:rsidR="00ED6A4E" w:rsidRPr="00B10868" w:rsidRDefault="00ED6A4E" w:rsidP="00ED6A4E">
      <w:pPr>
        <w:pStyle w:val="ListParagraph"/>
        <w:numPr>
          <w:ilvl w:val="0"/>
          <w:numId w:val="12"/>
        </w:numPr>
        <w:spacing w:line="276" w:lineRule="auto"/>
        <w:ind w:left="567"/>
        <w:jc w:val="both"/>
        <w:rPr>
          <w:rFonts w:ascii="Times New Roman" w:eastAsia="Times New Roman" w:hAnsi="Times New Roman" w:cs="Times New Roman"/>
          <w:lang w:val="en-US" w:eastAsia="en-GB"/>
        </w:rPr>
      </w:pPr>
      <w:r w:rsidRPr="00B10868">
        <w:rPr>
          <w:rFonts w:ascii="Times New Roman" w:eastAsia="Times New Roman" w:hAnsi="Times New Roman" w:cs="Times New Roman"/>
          <w:lang w:val="en-US" w:eastAsia="en-GB"/>
        </w:rPr>
        <w:t xml:space="preserve">Intraspecific variability – Differences in the spatial variability of ASVs of same species and implications for the interpretation of their functional groups and trait-based approaches. E.g. Diatoms (pigment-based) linked with accumulation of larger phytoplankton and export potential. Well, not always, if diatom increase is driven by small diatom species – </w:t>
      </w:r>
      <w:proofErr w:type="spellStart"/>
      <w:r w:rsidRPr="00B10868">
        <w:rPr>
          <w:rFonts w:ascii="Times New Roman" w:eastAsia="Times New Roman" w:hAnsi="Times New Roman" w:cs="Times New Roman"/>
          <w:lang w:val="en-US" w:eastAsia="en-GB"/>
        </w:rPr>
        <w:t>Minutocellus</w:t>
      </w:r>
      <w:proofErr w:type="spellEnd"/>
      <w:r w:rsidRPr="00B10868">
        <w:rPr>
          <w:rFonts w:ascii="Times New Roman" w:eastAsia="Times New Roman" w:hAnsi="Times New Roman" w:cs="Times New Roman"/>
          <w:lang w:val="en-US" w:eastAsia="en-GB"/>
        </w:rPr>
        <w:t xml:space="preserve">, </w:t>
      </w:r>
      <w:proofErr w:type="spellStart"/>
      <w:proofErr w:type="gramStart"/>
      <w:r w:rsidRPr="00B10868">
        <w:rPr>
          <w:rFonts w:ascii="Times New Roman" w:eastAsia="Times New Roman" w:hAnsi="Times New Roman" w:cs="Times New Roman"/>
          <w:lang w:val="en-US" w:eastAsia="en-GB"/>
        </w:rPr>
        <w:t>Minidiscus</w:t>
      </w:r>
      <w:proofErr w:type="spellEnd"/>
      <w:r w:rsidRPr="00B10868">
        <w:rPr>
          <w:rFonts w:ascii="Times New Roman" w:eastAsia="Times New Roman" w:hAnsi="Times New Roman" w:cs="Times New Roman"/>
          <w:lang w:val="en-US" w:eastAsia="en-GB"/>
        </w:rPr>
        <w:t>,…</w:t>
      </w:r>
      <w:proofErr w:type="gramEnd"/>
    </w:p>
    <w:p w14:paraId="5793D5BE" w14:textId="77777777" w:rsidR="00ED6A4E" w:rsidRDefault="00ED6A4E" w:rsidP="00DE5EE0">
      <w:pPr>
        <w:spacing w:after="120" w:line="360" w:lineRule="auto"/>
        <w:jc w:val="both"/>
        <w:rPr>
          <w:lang w:val="en-US"/>
        </w:rPr>
      </w:pPr>
    </w:p>
    <w:p w14:paraId="0BBA3BDE" w14:textId="02976422" w:rsidR="00D36230" w:rsidRDefault="00D36230" w:rsidP="00E72137">
      <w:pPr>
        <w:spacing w:line="276" w:lineRule="auto"/>
        <w:ind w:hanging="284"/>
        <w:jc w:val="both"/>
        <w:rPr>
          <w:lang w:val="en-US"/>
        </w:rPr>
      </w:pPr>
    </w:p>
    <w:p w14:paraId="04E90D79" w14:textId="7BC09685" w:rsidR="00D36230" w:rsidRDefault="008F52E4" w:rsidP="00E72137">
      <w:pPr>
        <w:spacing w:line="276" w:lineRule="auto"/>
        <w:ind w:hanging="284"/>
        <w:jc w:val="both"/>
        <w:rPr>
          <w:ins w:id="1389" w:author="Nodder" w:date="2020-09-27T17:22:00Z"/>
          <w:lang w:val="en-US"/>
        </w:rPr>
      </w:pPr>
      <w:ins w:id="1390" w:author="Nodder" w:date="2020-09-27T17:22:00Z">
        <w:r>
          <w:rPr>
            <w:lang w:val="en-US"/>
          </w:rPr>
          <w:t>NOTES on FIGURES from SN:</w:t>
        </w:r>
      </w:ins>
    </w:p>
    <w:p w14:paraId="265B73F0" w14:textId="407C145E" w:rsidR="008F52E4" w:rsidRPr="001506DC" w:rsidRDefault="008F52E4" w:rsidP="00E72137">
      <w:pPr>
        <w:spacing w:line="276" w:lineRule="auto"/>
        <w:ind w:hanging="284"/>
        <w:jc w:val="both"/>
        <w:rPr>
          <w:lang w:val="en-US"/>
        </w:rPr>
      </w:pPr>
      <w:ins w:id="1391" w:author="Nodder" w:date="2020-09-27T17:22:00Z">
        <w:r>
          <w:rPr>
            <w:lang w:val="en-US"/>
          </w:rPr>
          <w:t>Figure 1 – need a diag</w:t>
        </w:r>
      </w:ins>
      <w:ins w:id="1392" w:author="Nodder" w:date="2020-09-27T17:23:00Z">
        <w:r>
          <w:rPr>
            <w:lang w:val="en-US"/>
          </w:rPr>
          <w:t xml:space="preserve">ram that shows the </w:t>
        </w:r>
        <w:r w:rsidR="0040706F">
          <w:rPr>
            <w:lang w:val="en-US"/>
          </w:rPr>
          <w:t>circulation and water masses</w:t>
        </w:r>
      </w:ins>
    </w:p>
    <w:p w14:paraId="7EAF3A45" w14:textId="77777777" w:rsidR="001506DC" w:rsidRPr="001506DC" w:rsidRDefault="001506DC" w:rsidP="00E72137">
      <w:pPr>
        <w:spacing w:line="276" w:lineRule="auto"/>
        <w:ind w:hanging="284"/>
        <w:jc w:val="both"/>
        <w:rPr>
          <w:lang w:val="en-US"/>
        </w:rPr>
      </w:pPr>
    </w:p>
    <w:p w14:paraId="323E9601" w14:textId="21F2C631" w:rsidR="001506DC" w:rsidDel="00E32E2B" w:rsidRDefault="00D97CA4" w:rsidP="00E72137">
      <w:pPr>
        <w:spacing w:line="276" w:lineRule="auto"/>
        <w:ind w:hanging="284"/>
        <w:jc w:val="both"/>
        <w:rPr>
          <w:del w:id="1393" w:author="Nodder" w:date="2020-09-27T17:26:00Z"/>
          <w:lang w:val="en-US"/>
        </w:rPr>
      </w:pPr>
      <w:ins w:id="1394" w:author="Nodder" w:date="2020-09-27T17:24:00Z">
        <w:r>
          <w:rPr>
            <w:lang w:val="en-US"/>
          </w:rPr>
          <w:t xml:space="preserve">Suppl Figure </w:t>
        </w:r>
      </w:ins>
      <w:ins w:id="1395" w:author="Nodder" w:date="2020-09-27T17:25:00Z">
        <w:r w:rsidR="007B4350">
          <w:rPr>
            <w:lang w:val="en-US"/>
          </w:rPr>
          <w:t>S1</w:t>
        </w:r>
      </w:ins>
      <w:ins w:id="1396" w:author="Nodder" w:date="2020-09-27T17:24:00Z">
        <w:r>
          <w:rPr>
            <w:lang w:val="en-US"/>
          </w:rPr>
          <w:t xml:space="preserve"> </w:t>
        </w:r>
        <w:r w:rsidR="00057216">
          <w:rPr>
            <w:lang w:val="en-US"/>
          </w:rPr>
          <w:t>–</w:t>
        </w:r>
        <w:r>
          <w:rPr>
            <w:lang w:val="en-US"/>
          </w:rPr>
          <w:t xml:space="preserve"> </w:t>
        </w:r>
        <w:r w:rsidR="00057216">
          <w:rPr>
            <w:lang w:val="en-US"/>
          </w:rPr>
          <w:t>seasonal differences across voyages?</w:t>
        </w:r>
      </w:ins>
      <w:ins w:id="1397" w:author="Nodder" w:date="2020-09-27T17:25:00Z">
        <w:r w:rsidR="007B4350">
          <w:rPr>
            <w:lang w:val="en-US"/>
          </w:rPr>
          <w:t xml:space="preserve"> In S2?</w:t>
        </w:r>
      </w:ins>
    </w:p>
    <w:p w14:paraId="79AA039D" w14:textId="0A59989F" w:rsidR="00E32E2B" w:rsidRDefault="00E32E2B" w:rsidP="00E72137">
      <w:pPr>
        <w:spacing w:line="276" w:lineRule="auto"/>
        <w:ind w:hanging="284"/>
        <w:jc w:val="both"/>
        <w:rPr>
          <w:ins w:id="1398" w:author="Nodder" w:date="2020-09-27T17:26:00Z"/>
          <w:lang w:val="en-US"/>
        </w:rPr>
      </w:pPr>
    </w:p>
    <w:p w14:paraId="2A40C588" w14:textId="759BF910" w:rsidR="00E32E2B" w:rsidRPr="001506DC" w:rsidRDefault="00E32E2B" w:rsidP="00E72137">
      <w:pPr>
        <w:spacing w:line="276" w:lineRule="auto"/>
        <w:ind w:hanging="284"/>
        <w:jc w:val="both"/>
        <w:rPr>
          <w:ins w:id="1399" w:author="Nodder" w:date="2020-09-27T17:26:00Z"/>
          <w:lang w:val="en-US"/>
        </w:rPr>
      </w:pPr>
      <w:ins w:id="1400" w:author="Nodder" w:date="2020-09-27T17:26:00Z">
        <w:r>
          <w:rPr>
            <w:lang w:val="en-US"/>
          </w:rPr>
          <w:t>Figure 3: need to think what these e</w:t>
        </w:r>
      </w:ins>
      <w:ins w:id="1401" w:author="Nodder" w:date="2020-09-27T17:27:00Z">
        <w:r>
          <w:rPr>
            <w:lang w:val="en-US"/>
          </w:rPr>
          <w:t>s</w:t>
        </w:r>
      </w:ins>
      <w:ins w:id="1402" w:author="Nodder" w:date="2020-09-27T17:26:00Z">
        <w:r>
          <w:rPr>
            <w:lang w:val="en-US"/>
          </w:rPr>
          <w:t>timates</w:t>
        </w:r>
      </w:ins>
      <w:ins w:id="1403" w:author="Nodder" w:date="2020-09-27T17:27:00Z">
        <w:r>
          <w:rPr>
            <w:lang w:val="en-US"/>
          </w:rPr>
          <w:t xml:space="preserve"> </w:t>
        </w:r>
      </w:ins>
      <w:ins w:id="1404" w:author="Nodder" w:date="2020-09-27T17:26:00Z">
        <w:r>
          <w:rPr>
            <w:lang w:val="en-US"/>
          </w:rPr>
          <w:t>of alpha diversity really mean</w:t>
        </w:r>
        <w:proofErr w:type="gramStart"/>
        <w:r>
          <w:rPr>
            <w:lang w:val="en-US"/>
          </w:rPr>
          <w:t>…..</w:t>
        </w:r>
        <w:proofErr w:type="gramEnd"/>
      </w:ins>
    </w:p>
    <w:p w14:paraId="5DEB3606" w14:textId="641990F2" w:rsidR="009E4B55" w:rsidRDefault="009E4B55" w:rsidP="00E32E2B">
      <w:pPr>
        <w:spacing w:line="276" w:lineRule="auto"/>
        <w:ind w:hanging="284"/>
        <w:jc w:val="both"/>
        <w:rPr>
          <w:ins w:id="1405" w:author="Nodder" w:date="2020-09-27T17:28:00Z"/>
          <w:lang w:val="en-US"/>
        </w:rPr>
      </w:pPr>
    </w:p>
    <w:p w14:paraId="43DA78C5" w14:textId="43365BDB" w:rsidR="00A43CE9" w:rsidRDefault="00A43CE9" w:rsidP="00E32E2B">
      <w:pPr>
        <w:spacing w:line="276" w:lineRule="auto"/>
        <w:ind w:hanging="284"/>
        <w:jc w:val="both"/>
        <w:rPr>
          <w:ins w:id="1406" w:author="Nodder" w:date="2020-09-27T17:28:00Z"/>
          <w:lang w:val="en-US"/>
        </w:rPr>
      </w:pPr>
      <w:ins w:id="1407" w:author="Nodder" w:date="2020-09-27T17:28:00Z">
        <w:r>
          <w:rPr>
            <w:lang w:val="en-US"/>
          </w:rPr>
          <w:t>Suppl</w:t>
        </w:r>
        <w:r w:rsidR="00C438EB">
          <w:rPr>
            <w:lang w:val="en-US"/>
          </w:rPr>
          <w:t xml:space="preserve"> Figure</w:t>
        </w:r>
      </w:ins>
      <w:ins w:id="1408" w:author="Nodder" w:date="2020-09-27T17:29:00Z">
        <w:r w:rsidR="00762A74">
          <w:rPr>
            <w:lang w:val="en-US"/>
          </w:rPr>
          <w:t>s</w:t>
        </w:r>
      </w:ins>
      <w:ins w:id="1409" w:author="Nodder" w:date="2020-09-27T17:28:00Z">
        <w:r w:rsidR="00C438EB">
          <w:rPr>
            <w:lang w:val="en-US"/>
          </w:rPr>
          <w:t xml:space="preserve"> S6 </w:t>
        </w:r>
      </w:ins>
      <w:ins w:id="1410" w:author="Nodder" w:date="2020-09-27T17:29:00Z">
        <w:r w:rsidR="00762A74">
          <w:rPr>
            <w:lang w:val="en-US"/>
          </w:rPr>
          <w:t>and S7</w:t>
        </w:r>
      </w:ins>
      <w:ins w:id="1411" w:author="Nodder" w:date="2020-09-27T17:28:00Z">
        <w:r w:rsidR="00C438EB">
          <w:rPr>
            <w:lang w:val="en-US"/>
          </w:rPr>
          <w:t>– not sure what the Ranks refer to in terms of concentrations</w:t>
        </w:r>
        <w:proofErr w:type="gramStart"/>
        <w:r w:rsidR="00C438EB">
          <w:rPr>
            <w:lang w:val="en-US"/>
          </w:rPr>
          <w:t>…..</w:t>
        </w:r>
        <w:proofErr w:type="gramEnd"/>
      </w:ins>
    </w:p>
    <w:p w14:paraId="59CA0456" w14:textId="3E936FD1" w:rsidR="00A43CE9" w:rsidRDefault="00A43CE9" w:rsidP="00E32E2B">
      <w:pPr>
        <w:spacing w:line="276" w:lineRule="auto"/>
        <w:ind w:hanging="284"/>
        <w:jc w:val="both"/>
        <w:rPr>
          <w:ins w:id="1412" w:author="Nodder" w:date="2020-09-27T17:30:00Z"/>
          <w:lang w:val="en-US"/>
        </w:rPr>
      </w:pPr>
    </w:p>
    <w:p w14:paraId="39357AF2" w14:textId="5F0A0F61" w:rsidR="005A0580" w:rsidRDefault="005A0580" w:rsidP="00E32E2B">
      <w:pPr>
        <w:spacing w:line="276" w:lineRule="auto"/>
        <w:ind w:hanging="284"/>
        <w:jc w:val="both"/>
        <w:rPr>
          <w:ins w:id="1413" w:author="Nodder" w:date="2020-09-27T17:32:00Z"/>
          <w:lang w:val="en-US"/>
        </w:rPr>
      </w:pPr>
      <w:ins w:id="1414" w:author="Nodder" w:date="2020-09-27T17:30:00Z">
        <w:r>
          <w:rPr>
            <w:lang w:val="en-US"/>
          </w:rPr>
          <w:t xml:space="preserve">Figure 6A and B – how are these abundances </w:t>
        </w:r>
        <w:r w:rsidR="00D51D9F">
          <w:rPr>
            <w:lang w:val="en-US"/>
          </w:rPr>
          <w:t xml:space="preserve">standardized? </w:t>
        </w:r>
      </w:ins>
      <w:ins w:id="1415" w:author="Nodder" w:date="2020-09-27T17:31:00Z">
        <w:r w:rsidR="00D51D9F">
          <w:rPr>
            <w:lang w:val="en-US"/>
          </w:rPr>
          <w:t>Why do they look like they do?!</w:t>
        </w:r>
      </w:ins>
    </w:p>
    <w:p w14:paraId="1FFCDE9F" w14:textId="42F54032" w:rsidR="004E165F" w:rsidRDefault="004E165F" w:rsidP="00E32E2B">
      <w:pPr>
        <w:spacing w:line="276" w:lineRule="auto"/>
        <w:ind w:hanging="284"/>
        <w:jc w:val="both"/>
        <w:rPr>
          <w:ins w:id="1416" w:author="Nodder" w:date="2020-09-27T17:32:00Z"/>
          <w:lang w:val="en-US"/>
        </w:rPr>
      </w:pPr>
    </w:p>
    <w:p w14:paraId="55AC8E1D" w14:textId="703C5B80" w:rsidR="004E165F" w:rsidRDefault="00BE112E" w:rsidP="00E32E2B">
      <w:pPr>
        <w:spacing w:line="276" w:lineRule="auto"/>
        <w:ind w:hanging="284"/>
        <w:jc w:val="both"/>
        <w:rPr>
          <w:ins w:id="1417" w:author="Nodder" w:date="2020-09-27T17:32:00Z"/>
          <w:lang w:val="en-US"/>
        </w:rPr>
      </w:pPr>
      <w:ins w:id="1418" w:author="Nodder" w:date="2020-09-27T17:33:00Z">
        <w:r>
          <w:rPr>
            <w:lang w:val="en-US"/>
          </w:rPr>
          <w:t xml:space="preserve">FYI Cross-shelf </w:t>
        </w:r>
        <w:r w:rsidR="00ED5FA2">
          <w:rPr>
            <w:lang w:val="en-US"/>
          </w:rPr>
          <w:t xml:space="preserve">and Spring Bloom II </w:t>
        </w:r>
        <w:r>
          <w:rPr>
            <w:lang w:val="en-US"/>
          </w:rPr>
          <w:t>figure</w:t>
        </w:r>
        <w:r w:rsidR="00ED5FA2">
          <w:rPr>
            <w:lang w:val="en-US"/>
          </w:rPr>
          <w:t>s</w:t>
        </w:r>
        <w:r>
          <w:rPr>
            <w:lang w:val="en-US"/>
          </w:rPr>
          <w:t xml:space="preserve"> - </w:t>
        </w:r>
      </w:ins>
      <w:ins w:id="1419" w:author="Nodder" w:date="2020-09-27T17:32:00Z">
        <w:r w:rsidR="004E165F">
          <w:rPr>
            <w:lang w:val="en-US"/>
          </w:rPr>
          <w:t>Depth trends look interest</w:t>
        </w:r>
      </w:ins>
      <w:ins w:id="1420" w:author="Nodder" w:date="2020-09-27T17:33:00Z">
        <w:r w:rsidR="004E165F">
          <w:rPr>
            <w:lang w:val="en-US"/>
          </w:rPr>
          <w:t>ing</w:t>
        </w:r>
        <w:r>
          <w:rPr>
            <w:lang w:val="en-US"/>
          </w:rPr>
          <w:t xml:space="preserve"> but need to be able to reference the samples to the depth</w:t>
        </w:r>
      </w:ins>
    </w:p>
    <w:p w14:paraId="18010918" w14:textId="77777777" w:rsidR="004E165F" w:rsidRDefault="004E165F">
      <w:pPr>
        <w:spacing w:line="276" w:lineRule="auto"/>
        <w:ind w:hanging="284"/>
        <w:jc w:val="both"/>
        <w:rPr>
          <w:lang w:val="en-US"/>
        </w:rPr>
        <w:pPrChange w:id="1421" w:author="Nodder" w:date="2020-09-27T17:26:00Z">
          <w:pPr>
            <w:spacing w:line="276" w:lineRule="auto"/>
            <w:ind w:firstLine="284"/>
            <w:jc w:val="both"/>
          </w:pPr>
        </w:pPrChange>
      </w:pPr>
    </w:p>
    <w:p w14:paraId="5FC427CB" w14:textId="73832276" w:rsidR="005C4C04" w:rsidRDefault="005C4C04" w:rsidP="00E72137">
      <w:pPr>
        <w:spacing w:line="276" w:lineRule="auto"/>
        <w:ind w:firstLine="284"/>
        <w:jc w:val="both"/>
        <w:rPr>
          <w:noProof/>
          <w:lang w:val="en-US"/>
        </w:rPr>
      </w:pPr>
      <w:r>
        <w:rPr>
          <w:noProof/>
          <w:lang w:val="en-US"/>
        </w:rPr>
        <w:t xml:space="preserve"> </w:t>
      </w:r>
      <w:r w:rsidRPr="005C4C04">
        <w:rPr>
          <w:noProof/>
          <w:lang w:val="en-US"/>
        </w:rPr>
        <w:t xml:space="preserve"> </w:t>
      </w:r>
      <w:r>
        <w:rPr>
          <w:noProof/>
          <w:lang w:val="en-US"/>
        </w:rPr>
        <w:t xml:space="preserve"> </w:t>
      </w:r>
      <w:r w:rsidRPr="005C4C04">
        <w:rPr>
          <w:noProof/>
          <w:lang w:val="en-US"/>
        </w:rPr>
        <w:t xml:space="preserve"> </w:t>
      </w:r>
    </w:p>
    <w:p w14:paraId="2296D584" w14:textId="64D55C1A" w:rsidR="004E250F" w:rsidRDefault="004E250F" w:rsidP="00E72137">
      <w:pPr>
        <w:spacing w:line="276" w:lineRule="auto"/>
        <w:ind w:firstLine="284"/>
        <w:jc w:val="both"/>
        <w:rPr>
          <w:lang w:val="en-US"/>
        </w:rPr>
      </w:pPr>
      <w:r>
        <w:rPr>
          <w:lang w:val="en-US"/>
        </w:rPr>
        <w:br w:type="page"/>
      </w:r>
    </w:p>
    <w:p w14:paraId="31457B29" w14:textId="77777777" w:rsidR="008347A0" w:rsidRPr="00C86965" w:rsidRDefault="008347A0" w:rsidP="00E72137">
      <w:pPr>
        <w:spacing w:line="276" w:lineRule="auto"/>
        <w:ind w:firstLine="284"/>
        <w:jc w:val="both"/>
        <w:rPr>
          <w:b/>
          <w:bCs/>
          <w:lang w:val="en-US"/>
        </w:rPr>
      </w:pPr>
    </w:p>
    <w:sectPr w:rsidR="008347A0" w:rsidRPr="00C86965" w:rsidSect="004E250F">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Nodder" w:date="2020-09-23T16:08:00Z" w:initials="SN">
    <w:p w14:paraId="69A13F88" w14:textId="77777777" w:rsidR="00276EFE" w:rsidRDefault="00276EFE" w:rsidP="000A343C">
      <w:pPr>
        <w:pStyle w:val="CommentText"/>
      </w:pPr>
      <w:r>
        <w:rPr>
          <w:rStyle w:val="CommentReference"/>
        </w:rPr>
        <w:annotationRef/>
      </w:r>
      <w:proofErr w:type="spellStart"/>
      <w:r>
        <w:rPr>
          <w:rFonts w:ascii="Segoe UI" w:hAnsi="Segoe UI" w:cs="Segoe UI"/>
          <w:sz w:val="18"/>
          <w:szCs w:val="18"/>
        </w:rPr>
        <w:t>Zentara</w:t>
      </w:r>
      <w:proofErr w:type="spellEnd"/>
      <w:r>
        <w:rPr>
          <w:rFonts w:ascii="Segoe UI" w:hAnsi="Segoe UI" w:cs="Segoe UI"/>
          <w:sz w:val="18"/>
          <w:szCs w:val="18"/>
        </w:rPr>
        <w:t xml:space="preserve">, S. J., and D. </w:t>
      </w:r>
      <w:proofErr w:type="spellStart"/>
      <w:r>
        <w:rPr>
          <w:rFonts w:ascii="Segoe UI" w:hAnsi="Segoe UI" w:cs="Segoe UI"/>
          <w:sz w:val="18"/>
          <w:szCs w:val="18"/>
        </w:rPr>
        <w:t>Kamykowski</w:t>
      </w:r>
      <w:proofErr w:type="spellEnd"/>
      <w:r>
        <w:rPr>
          <w:rFonts w:ascii="Segoe UI" w:hAnsi="Segoe UI" w:cs="Segoe UI"/>
          <w:sz w:val="18"/>
          <w:szCs w:val="18"/>
        </w:rPr>
        <w:t xml:space="preserve">. 1981. Geographic variations in the relationship between silicic acid and nitrate in the South Pacific Ocean. Deep-Sea Res. </w:t>
      </w:r>
      <w:r>
        <w:rPr>
          <w:rFonts w:ascii="Segoe UI" w:hAnsi="Segoe UI" w:cs="Segoe UI"/>
          <w:b/>
          <w:bCs/>
          <w:sz w:val="18"/>
          <w:szCs w:val="18"/>
        </w:rPr>
        <w:t xml:space="preserve">28: </w:t>
      </w:r>
      <w:r>
        <w:rPr>
          <w:rFonts w:ascii="Segoe UI" w:hAnsi="Segoe UI" w:cs="Segoe UI"/>
          <w:sz w:val="18"/>
          <w:szCs w:val="18"/>
        </w:rPr>
        <w:t>455-465.</w:t>
      </w:r>
    </w:p>
  </w:comment>
  <w:comment w:id="4" w:author="Nodder" w:date="2020-09-23T16:17:00Z" w:initials="SN">
    <w:p w14:paraId="6A0F36D2" w14:textId="77777777" w:rsidR="00276EFE" w:rsidRDefault="00276EFE" w:rsidP="000A343C">
      <w:pPr>
        <w:autoSpaceDE w:val="0"/>
        <w:autoSpaceDN w:val="0"/>
        <w:adjustRightInd w:val="0"/>
      </w:pPr>
      <w:r>
        <w:rPr>
          <w:rStyle w:val="CommentReference"/>
        </w:rPr>
        <w:annotationRef/>
      </w:r>
      <w:r>
        <w:rPr>
          <w:rFonts w:ascii="Segoe UI" w:eastAsiaTheme="minorHAnsi" w:hAnsi="Segoe UI" w:cs="Segoe UI"/>
          <w:sz w:val="18"/>
          <w:szCs w:val="18"/>
          <w:lang w:eastAsia="en-US"/>
        </w:rPr>
        <w:t>Law, C. S.</w:t>
      </w:r>
      <w:r>
        <w:rPr>
          <w:rFonts w:ascii="Segoe UI" w:hAnsi="Segoe UI" w:cs="Segoe UI"/>
          <w:sz w:val="18"/>
          <w:szCs w:val="18"/>
        </w:rPr>
        <w:t xml:space="preserve">, </w:t>
      </w:r>
      <w:proofErr w:type="spellStart"/>
      <w:r>
        <w:rPr>
          <w:rFonts w:ascii="Segoe UI" w:eastAsiaTheme="minorHAnsi" w:hAnsi="Segoe UI" w:cs="Segoe UI"/>
          <w:sz w:val="18"/>
          <w:szCs w:val="18"/>
          <w:lang w:eastAsia="en-US"/>
        </w:rPr>
        <w:t>Breitbarth</w:t>
      </w:r>
      <w:proofErr w:type="spellEnd"/>
      <w:r>
        <w:rPr>
          <w:rFonts w:ascii="Segoe UI" w:eastAsiaTheme="minorHAnsi" w:hAnsi="Segoe UI" w:cs="Segoe UI"/>
          <w:sz w:val="18"/>
          <w:szCs w:val="18"/>
          <w:lang w:eastAsia="en-US"/>
        </w:rPr>
        <w:t xml:space="preserve">, E., Hoffmann, L. J., McGraw, C. M., Langlois, R. J., LaRoche, J., </w:t>
      </w:r>
      <w:proofErr w:type="spellStart"/>
      <w:r>
        <w:rPr>
          <w:rFonts w:ascii="Segoe UI" w:eastAsiaTheme="minorHAnsi" w:hAnsi="Segoe UI" w:cs="Segoe UI"/>
          <w:sz w:val="18"/>
          <w:szCs w:val="18"/>
          <w:lang w:eastAsia="en-US"/>
        </w:rPr>
        <w:t>Marriner</w:t>
      </w:r>
      <w:proofErr w:type="spellEnd"/>
      <w:r>
        <w:rPr>
          <w:rFonts w:ascii="Segoe UI" w:eastAsiaTheme="minorHAnsi" w:hAnsi="Segoe UI" w:cs="Segoe UI"/>
          <w:sz w:val="18"/>
          <w:szCs w:val="18"/>
          <w:lang w:eastAsia="en-US"/>
        </w:rPr>
        <w:t xml:space="preserve">, A., Safi, K. A. 2012. No stimulation of nitrogen fixation by non-filamentous diazotrophs under elevated CO2 in the South Pacific. Global Change Biology </w:t>
      </w:r>
      <w:r>
        <w:rPr>
          <w:rFonts w:ascii="Segoe UI" w:eastAsiaTheme="minorHAnsi" w:hAnsi="Segoe UI" w:cs="Segoe UI"/>
          <w:b/>
          <w:bCs/>
          <w:sz w:val="18"/>
          <w:szCs w:val="18"/>
          <w:lang w:eastAsia="en-US"/>
        </w:rPr>
        <w:t xml:space="preserve">18: </w:t>
      </w:r>
      <w:r>
        <w:rPr>
          <w:rFonts w:ascii="Segoe UI" w:eastAsiaTheme="minorHAnsi" w:hAnsi="Segoe UI" w:cs="Segoe UI"/>
          <w:sz w:val="18"/>
          <w:szCs w:val="18"/>
          <w:lang w:eastAsia="en-US"/>
        </w:rPr>
        <w:t>3004-3014.</w:t>
      </w:r>
    </w:p>
  </w:comment>
  <w:comment w:id="5" w:author="Nodder" w:date="2020-09-23T16:19:00Z" w:initials="SN">
    <w:p w14:paraId="64B6FE23" w14:textId="77777777" w:rsidR="00276EFE" w:rsidRDefault="00276EFE" w:rsidP="000A343C">
      <w:pPr>
        <w:autoSpaceDE w:val="0"/>
        <w:autoSpaceDN w:val="0"/>
        <w:adjustRightInd w:val="0"/>
      </w:pPr>
      <w:r>
        <w:rPr>
          <w:rStyle w:val="CommentReference"/>
        </w:rPr>
        <w:annotationRef/>
      </w:r>
      <w:r>
        <w:rPr>
          <w:rFonts w:ascii="Segoe UI" w:eastAsiaTheme="minorHAnsi" w:hAnsi="Segoe UI" w:cs="Segoe UI"/>
          <w:sz w:val="18"/>
          <w:szCs w:val="18"/>
          <w:lang w:eastAsia="en-US"/>
        </w:rPr>
        <w:t>Ellwood, M. J.</w:t>
      </w:r>
      <w:r>
        <w:rPr>
          <w:rFonts w:ascii="Segoe UI" w:hAnsi="Segoe UI" w:cs="Segoe UI"/>
          <w:sz w:val="18"/>
          <w:szCs w:val="18"/>
        </w:rPr>
        <w:t xml:space="preserve">, </w:t>
      </w:r>
      <w:r>
        <w:rPr>
          <w:rFonts w:ascii="Segoe UI" w:eastAsiaTheme="minorHAnsi" w:hAnsi="Segoe UI" w:cs="Segoe UI"/>
          <w:sz w:val="18"/>
          <w:szCs w:val="18"/>
          <w:lang w:eastAsia="en-US"/>
        </w:rPr>
        <w:t>Bowie, A. R., Baker, A., Gault-</w:t>
      </w:r>
      <w:proofErr w:type="spellStart"/>
      <w:r>
        <w:rPr>
          <w:rFonts w:ascii="Segoe UI" w:eastAsiaTheme="minorHAnsi" w:hAnsi="Segoe UI" w:cs="Segoe UI"/>
          <w:sz w:val="18"/>
          <w:szCs w:val="18"/>
          <w:lang w:eastAsia="en-US"/>
        </w:rPr>
        <w:t>Ringold</w:t>
      </w:r>
      <w:proofErr w:type="spellEnd"/>
      <w:r>
        <w:rPr>
          <w:rFonts w:ascii="Segoe UI" w:eastAsiaTheme="minorHAnsi" w:hAnsi="Segoe UI" w:cs="Segoe UI"/>
          <w:sz w:val="18"/>
          <w:szCs w:val="18"/>
          <w:lang w:eastAsia="en-US"/>
        </w:rPr>
        <w:t xml:space="preserve">, M., Hassler, C., Law, C. S., Maher, W. A., </w:t>
      </w:r>
      <w:proofErr w:type="spellStart"/>
      <w:r>
        <w:rPr>
          <w:rFonts w:ascii="Segoe UI" w:eastAsiaTheme="minorHAnsi" w:hAnsi="Segoe UI" w:cs="Segoe UI"/>
          <w:sz w:val="18"/>
          <w:szCs w:val="18"/>
          <w:lang w:eastAsia="en-US"/>
        </w:rPr>
        <w:t>Marriner</w:t>
      </w:r>
      <w:proofErr w:type="spellEnd"/>
      <w:r>
        <w:rPr>
          <w:rFonts w:ascii="Segoe UI" w:eastAsiaTheme="minorHAnsi" w:hAnsi="Segoe UI" w:cs="Segoe UI"/>
          <w:sz w:val="18"/>
          <w:szCs w:val="18"/>
          <w:lang w:eastAsia="en-US"/>
        </w:rPr>
        <w:t xml:space="preserve">, A., </w:t>
      </w:r>
      <w:proofErr w:type="spellStart"/>
      <w:r>
        <w:rPr>
          <w:rFonts w:ascii="Segoe UI" w:eastAsiaTheme="minorHAnsi" w:hAnsi="Segoe UI" w:cs="Segoe UI"/>
          <w:sz w:val="18"/>
          <w:szCs w:val="18"/>
          <w:lang w:eastAsia="en-US"/>
        </w:rPr>
        <w:t>Nodder</w:t>
      </w:r>
      <w:proofErr w:type="spellEnd"/>
      <w:r>
        <w:rPr>
          <w:rFonts w:ascii="Segoe UI" w:eastAsiaTheme="minorHAnsi" w:hAnsi="Segoe UI" w:cs="Segoe UI"/>
          <w:sz w:val="18"/>
          <w:szCs w:val="18"/>
          <w:lang w:eastAsia="en-US"/>
        </w:rPr>
        <w:t xml:space="preserve">, S., Sander, S., Stevens, C., Townsend, A., van der Merwe, P., Woodward, E. M. S., </w:t>
      </w:r>
      <w:proofErr w:type="spellStart"/>
      <w:r>
        <w:rPr>
          <w:rFonts w:ascii="Segoe UI" w:eastAsiaTheme="minorHAnsi" w:hAnsi="Segoe UI" w:cs="Segoe UI"/>
          <w:sz w:val="18"/>
          <w:szCs w:val="18"/>
          <w:lang w:eastAsia="en-US"/>
        </w:rPr>
        <w:t>Wuttig</w:t>
      </w:r>
      <w:proofErr w:type="spellEnd"/>
      <w:r>
        <w:rPr>
          <w:rFonts w:ascii="Segoe UI" w:eastAsiaTheme="minorHAnsi" w:hAnsi="Segoe UI" w:cs="Segoe UI"/>
          <w:sz w:val="18"/>
          <w:szCs w:val="18"/>
          <w:lang w:eastAsia="en-US"/>
        </w:rPr>
        <w:t xml:space="preserve">, K., Boyd, P. W. 2018. Insights into the biogeochemical cycling of iron, nitrate, and phosphate across a 5,300 km South Pacific zonal section (153°E–150°W). Global Biogeochemical Cycles </w:t>
      </w:r>
      <w:r>
        <w:rPr>
          <w:rFonts w:ascii="Segoe UI" w:eastAsiaTheme="minorHAnsi" w:hAnsi="Segoe UI" w:cs="Segoe UI"/>
          <w:b/>
          <w:bCs/>
          <w:sz w:val="18"/>
          <w:szCs w:val="18"/>
          <w:lang w:eastAsia="en-US"/>
        </w:rPr>
        <w:t xml:space="preserve">32: </w:t>
      </w:r>
      <w:r>
        <w:rPr>
          <w:rFonts w:ascii="Segoe UI" w:eastAsiaTheme="minorHAnsi" w:hAnsi="Segoe UI" w:cs="Segoe UI"/>
          <w:sz w:val="18"/>
          <w:szCs w:val="18"/>
          <w:lang w:eastAsia="en-US"/>
        </w:rPr>
        <w:t>187-207.</w:t>
      </w:r>
    </w:p>
  </w:comment>
  <w:comment w:id="6" w:author="Nodder" w:date="2020-09-23T16:48:00Z" w:initials="SN">
    <w:p w14:paraId="5B407B7A" w14:textId="77777777" w:rsidR="00276EFE" w:rsidRDefault="00276EFE" w:rsidP="000A343C">
      <w:pPr>
        <w:pStyle w:val="CommentText"/>
      </w:pPr>
      <w:r>
        <w:rPr>
          <w:rStyle w:val="CommentReference"/>
        </w:rPr>
        <w:annotationRef/>
      </w:r>
      <w:r>
        <w:rPr>
          <w:rFonts w:ascii="Segoe UI" w:hAnsi="Segoe UI" w:cs="Segoe UI"/>
          <w:sz w:val="18"/>
          <w:szCs w:val="18"/>
        </w:rPr>
        <w:t xml:space="preserve">Chiswell, S. M. 2001. Eddy energetics in the Subtropical Front over the Chatham Rise. New Zealand Journal of Marine and Freshwater Research </w:t>
      </w:r>
      <w:r>
        <w:rPr>
          <w:rFonts w:ascii="Segoe UI" w:hAnsi="Segoe UI" w:cs="Segoe UI"/>
          <w:b/>
          <w:bCs/>
          <w:sz w:val="18"/>
          <w:szCs w:val="18"/>
        </w:rPr>
        <w:t xml:space="preserve">35: </w:t>
      </w:r>
      <w:r>
        <w:rPr>
          <w:rFonts w:ascii="Segoe UI" w:hAnsi="Segoe UI" w:cs="Segoe UI"/>
          <w:sz w:val="18"/>
          <w:szCs w:val="18"/>
        </w:rPr>
        <w:t>1-15.</w:t>
      </w:r>
    </w:p>
  </w:comment>
  <w:comment w:id="7" w:author="Nodder" w:date="2020-09-23T16:50:00Z" w:initials="SN">
    <w:p w14:paraId="53CDCD56" w14:textId="77777777" w:rsidR="00276EFE" w:rsidRDefault="00276EFE" w:rsidP="000A343C">
      <w:pPr>
        <w:pStyle w:val="CommentText"/>
      </w:pPr>
      <w:r>
        <w:rPr>
          <w:rStyle w:val="CommentReference"/>
        </w:rPr>
        <w:annotationRef/>
      </w:r>
      <w:r>
        <w:rPr>
          <w:rFonts w:ascii="Segoe UI" w:hAnsi="Segoe UI" w:cs="Segoe UI"/>
          <w:sz w:val="18"/>
          <w:szCs w:val="18"/>
        </w:rPr>
        <w:t xml:space="preserve">Murphy, R. J., M. H. Pinkerton, K. M. Richardson, J. M. Bradford‐Grieve, and P. W. Boyd. 2001. Phytoplankton distributions around New Zealand derived from </w:t>
      </w:r>
      <w:proofErr w:type="spellStart"/>
      <w:r>
        <w:rPr>
          <w:rFonts w:ascii="Segoe UI" w:hAnsi="Segoe UI" w:cs="Segoe UI"/>
          <w:sz w:val="18"/>
          <w:szCs w:val="18"/>
        </w:rPr>
        <w:t>SeaWiFS</w:t>
      </w:r>
      <w:proofErr w:type="spellEnd"/>
      <w:r>
        <w:rPr>
          <w:rFonts w:ascii="Segoe UI" w:hAnsi="Segoe UI" w:cs="Segoe UI"/>
          <w:sz w:val="18"/>
          <w:szCs w:val="18"/>
        </w:rPr>
        <w:t xml:space="preserve"> remotely‐sensed ocean colour data. New Zealand Journal of Marine and Freshwater Research </w:t>
      </w:r>
      <w:r>
        <w:rPr>
          <w:rFonts w:ascii="Segoe UI" w:hAnsi="Segoe UI" w:cs="Segoe UI"/>
          <w:b/>
          <w:bCs/>
          <w:sz w:val="18"/>
          <w:szCs w:val="18"/>
        </w:rPr>
        <w:t xml:space="preserve">35: </w:t>
      </w:r>
      <w:r>
        <w:rPr>
          <w:rFonts w:ascii="Segoe UI" w:hAnsi="Segoe UI" w:cs="Segoe UI"/>
          <w:sz w:val="18"/>
          <w:szCs w:val="18"/>
        </w:rPr>
        <w:t>343-362.</w:t>
      </w:r>
    </w:p>
  </w:comment>
  <w:comment w:id="8" w:author="Nodder" w:date="2020-09-23T16:50:00Z" w:initials="SN">
    <w:p w14:paraId="194B4A2A" w14:textId="77777777" w:rsidR="00276EFE" w:rsidRDefault="00276EFE" w:rsidP="000A343C">
      <w:pPr>
        <w:autoSpaceDE w:val="0"/>
        <w:autoSpaceDN w:val="0"/>
        <w:adjustRightInd w:val="0"/>
      </w:pPr>
      <w:r>
        <w:rPr>
          <w:rStyle w:val="CommentReference"/>
        </w:rPr>
        <w:annotationRef/>
      </w:r>
      <w:r>
        <w:rPr>
          <w:rFonts w:ascii="Segoe UI" w:eastAsiaTheme="minorHAnsi" w:hAnsi="Segoe UI" w:cs="Segoe UI"/>
          <w:sz w:val="18"/>
          <w:szCs w:val="18"/>
          <w:lang w:eastAsia="en-US"/>
        </w:rPr>
        <w:t>Pinkerton, M. H.</w:t>
      </w:r>
      <w:r>
        <w:rPr>
          <w:rFonts w:ascii="Segoe UI" w:hAnsi="Segoe UI" w:cs="Segoe UI"/>
          <w:sz w:val="18"/>
          <w:szCs w:val="18"/>
        </w:rPr>
        <w:t xml:space="preserve">, </w:t>
      </w:r>
      <w:r>
        <w:rPr>
          <w:rFonts w:ascii="Segoe UI" w:eastAsiaTheme="minorHAnsi" w:hAnsi="Segoe UI" w:cs="Segoe UI"/>
          <w:sz w:val="18"/>
          <w:szCs w:val="18"/>
          <w:lang w:eastAsia="en-US"/>
        </w:rPr>
        <w:t xml:space="preserve">Richardson, K. M., Boyd, P. W., Gall, M. P., </w:t>
      </w:r>
      <w:proofErr w:type="spellStart"/>
      <w:r>
        <w:rPr>
          <w:rFonts w:ascii="Segoe UI" w:eastAsiaTheme="minorHAnsi" w:hAnsi="Segoe UI" w:cs="Segoe UI"/>
          <w:sz w:val="18"/>
          <w:szCs w:val="18"/>
          <w:lang w:eastAsia="en-US"/>
        </w:rPr>
        <w:t>Zeldis</w:t>
      </w:r>
      <w:proofErr w:type="spellEnd"/>
      <w:r>
        <w:rPr>
          <w:rFonts w:ascii="Segoe UI" w:eastAsiaTheme="minorHAnsi" w:hAnsi="Segoe UI" w:cs="Segoe UI"/>
          <w:sz w:val="18"/>
          <w:szCs w:val="18"/>
          <w:lang w:eastAsia="en-US"/>
        </w:rPr>
        <w:t xml:space="preserve">, J., Oliver, M. D., Murphy, R. J. 2005. Intercomparison of ocean colour band-ratio algorithms for chlorophyll concentration in the Subtropical Front east of New Zealand. Remote Sensing of Environment </w:t>
      </w:r>
      <w:r>
        <w:rPr>
          <w:rFonts w:ascii="Segoe UI" w:eastAsiaTheme="minorHAnsi" w:hAnsi="Segoe UI" w:cs="Segoe UI"/>
          <w:b/>
          <w:bCs/>
          <w:sz w:val="18"/>
          <w:szCs w:val="18"/>
          <w:lang w:eastAsia="en-US"/>
        </w:rPr>
        <w:t xml:space="preserve">97: </w:t>
      </w:r>
      <w:r>
        <w:rPr>
          <w:rFonts w:ascii="Segoe UI" w:eastAsiaTheme="minorHAnsi" w:hAnsi="Segoe UI" w:cs="Segoe UI"/>
          <w:sz w:val="18"/>
          <w:szCs w:val="18"/>
          <w:lang w:eastAsia="en-US"/>
        </w:rPr>
        <w:t>382-402.</w:t>
      </w:r>
    </w:p>
  </w:comment>
  <w:comment w:id="9" w:author="Nodder" w:date="2020-09-23T16:14:00Z" w:initials="SN">
    <w:p w14:paraId="7868F2A3" w14:textId="77777777" w:rsidR="00276EFE" w:rsidRDefault="00276EFE" w:rsidP="000A343C">
      <w:pPr>
        <w:pStyle w:val="CommentText"/>
      </w:pPr>
      <w:r>
        <w:rPr>
          <w:rStyle w:val="CommentReference"/>
        </w:rPr>
        <w:annotationRef/>
      </w:r>
      <w:proofErr w:type="spellStart"/>
      <w:r>
        <w:rPr>
          <w:rFonts w:ascii="Segoe UI" w:hAnsi="Segoe UI" w:cs="Segoe UI"/>
          <w:sz w:val="18"/>
          <w:szCs w:val="18"/>
        </w:rPr>
        <w:t>Banse</w:t>
      </w:r>
      <w:proofErr w:type="spellEnd"/>
      <w:r>
        <w:rPr>
          <w:rFonts w:ascii="Segoe UI" w:hAnsi="Segoe UI" w:cs="Segoe UI"/>
          <w:sz w:val="18"/>
          <w:szCs w:val="18"/>
        </w:rPr>
        <w:t xml:space="preserve">, K. 1996. Low seasonality of low concentrations of surface chlorophyll in the Subantarctic water ring: underwater irradiance, iron, or grazing? Progress in Oceanography </w:t>
      </w:r>
      <w:r>
        <w:rPr>
          <w:rFonts w:ascii="Segoe UI" w:hAnsi="Segoe UI" w:cs="Segoe UI"/>
          <w:b/>
          <w:bCs/>
          <w:sz w:val="18"/>
          <w:szCs w:val="18"/>
        </w:rPr>
        <w:t xml:space="preserve">37: </w:t>
      </w:r>
      <w:r>
        <w:rPr>
          <w:rFonts w:ascii="Segoe UI" w:hAnsi="Segoe UI" w:cs="Segoe UI"/>
          <w:sz w:val="18"/>
          <w:szCs w:val="18"/>
        </w:rPr>
        <w:t>241-291.</w:t>
      </w:r>
    </w:p>
  </w:comment>
  <w:comment w:id="10" w:author="Nodder" w:date="2020-09-23T16:43:00Z" w:initials="SN">
    <w:p w14:paraId="6D315F0F" w14:textId="77777777" w:rsidR="00276EFE" w:rsidRDefault="00276EFE" w:rsidP="000A343C">
      <w:pPr>
        <w:pStyle w:val="CommentText"/>
      </w:pPr>
      <w:r>
        <w:rPr>
          <w:rStyle w:val="CommentReference"/>
        </w:rPr>
        <w:annotationRef/>
      </w:r>
      <w:r>
        <w:rPr>
          <w:rFonts w:ascii="Segoe UI" w:hAnsi="Segoe UI" w:cs="Segoe UI"/>
          <w:sz w:val="18"/>
          <w:szCs w:val="18"/>
        </w:rPr>
        <w:t xml:space="preserve">Trull, T. W., P. N. </w:t>
      </w:r>
      <w:proofErr w:type="spellStart"/>
      <w:r>
        <w:rPr>
          <w:rFonts w:ascii="Segoe UI" w:hAnsi="Segoe UI" w:cs="Segoe UI"/>
          <w:sz w:val="18"/>
          <w:szCs w:val="18"/>
        </w:rPr>
        <w:t>Sedwick</w:t>
      </w:r>
      <w:proofErr w:type="spellEnd"/>
      <w:r>
        <w:rPr>
          <w:rFonts w:ascii="Segoe UI" w:hAnsi="Segoe UI" w:cs="Segoe UI"/>
          <w:sz w:val="18"/>
          <w:szCs w:val="18"/>
        </w:rPr>
        <w:t xml:space="preserve">, F. B. Griffiths, and S. R. </w:t>
      </w:r>
      <w:proofErr w:type="spellStart"/>
      <w:r>
        <w:rPr>
          <w:rFonts w:ascii="Segoe UI" w:hAnsi="Segoe UI" w:cs="Segoe UI"/>
          <w:sz w:val="18"/>
          <w:szCs w:val="18"/>
        </w:rPr>
        <w:t>Rintoul</w:t>
      </w:r>
      <w:proofErr w:type="spellEnd"/>
      <w:r>
        <w:rPr>
          <w:rFonts w:ascii="Segoe UI" w:hAnsi="Segoe UI" w:cs="Segoe UI"/>
          <w:sz w:val="18"/>
          <w:szCs w:val="18"/>
        </w:rPr>
        <w:t xml:space="preserve">. 2001. Introduction to special section: SAZ Project. Journal of Geophysical Research: Oceans </w:t>
      </w:r>
      <w:r>
        <w:rPr>
          <w:rFonts w:ascii="Segoe UI" w:hAnsi="Segoe UI" w:cs="Segoe UI"/>
          <w:b/>
          <w:bCs/>
          <w:sz w:val="18"/>
          <w:szCs w:val="18"/>
        </w:rPr>
        <w:t xml:space="preserve">106: </w:t>
      </w:r>
      <w:r>
        <w:rPr>
          <w:rFonts w:ascii="Segoe UI" w:hAnsi="Segoe UI" w:cs="Segoe UI"/>
          <w:sz w:val="18"/>
          <w:szCs w:val="18"/>
        </w:rPr>
        <w:t>31425-31429.</w:t>
      </w:r>
    </w:p>
  </w:comment>
  <w:comment w:id="11" w:author="Nodder" w:date="2020-09-23T16:56:00Z" w:initials="SN">
    <w:p w14:paraId="1A18A86E" w14:textId="77777777" w:rsidR="00276EFE" w:rsidRDefault="00276EFE" w:rsidP="000A343C">
      <w:pPr>
        <w:pStyle w:val="CommentText"/>
      </w:pPr>
      <w:r>
        <w:rPr>
          <w:rStyle w:val="CommentReference"/>
        </w:rPr>
        <w:annotationRef/>
      </w:r>
      <w:r>
        <w:rPr>
          <w:rFonts w:ascii="Segoe UI" w:hAnsi="Segoe UI" w:cs="Segoe UI"/>
          <w:sz w:val="18"/>
          <w:szCs w:val="18"/>
        </w:rPr>
        <w:t>Longhurst, A. R. 2007. Ecological geography of the sea, 2nd ed. Academic Press.</w:t>
      </w:r>
    </w:p>
  </w:comment>
  <w:comment w:id="180" w:author="Nodder" w:date="2020-09-23T16:08:00Z" w:initials="SN">
    <w:p w14:paraId="2091A16D" w14:textId="7AE3E487" w:rsidR="00276EFE" w:rsidRDefault="00276EFE">
      <w:pPr>
        <w:pStyle w:val="CommentText"/>
      </w:pPr>
      <w:r>
        <w:rPr>
          <w:rStyle w:val="CommentReference"/>
        </w:rPr>
        <w:annotationRef/>
      </w:r>
      <w:proofErr w:type="spellStart"/>
      <w:r>
        <w:rPr>
          <w:rFonts w:ascii="Segoe UI" w:hAnsi="Segoe UI" w:cs="Segoe UI"/>
          <w:sz w:val="18"/>
          <w:szCs w:val="18"/>
        </w:rPr>
        <w:t>Zentara</w:t>
      </w:r>
      <w:proofErr w:type="spellEnd"/>
      <w:r>
        <w:rPr>
          <w:rFonts w:ascii="Segoe UI" w:hAnsi="Segoe UI" w:cs="Segoe UI"/>
          <w:sz w:val="18"/>
          <w:szCs w:val="18"/>
        </w:rPr>
        <w:t xml:space="preserve">, S. J., and D. </w:t>
      </w:r>
      <w:proofErr w:type="spellStart"/>
      <w:r>
        <w:rPr>
          <w:rFonts w:ascii="Segoe UI" w:hAnsi="Segoe UI" w:cs="Segoe UI"/>
          <w:sz w:val="18"/>
          <w:szCs w:val="18"/>
        </w:rPr>
        <w:t>Kamykowski</w:t>
      </w:r>
      <w:proofErr w:type="spellEnd"/>
      <w:r>
        <w:rPr>
          <w:rFonts w:ascii="Segoe UI" w:hAnsi="Segoe UI" w:cs="Segoe UI"/>
          <w:sz w:val="18"/>
          <w:szCs w:val="18"/>
        </w:rPr>
        <w:t xml:space="preserve">. 1981. Geographic variations in the relationship between silicic acid and nitrate in the South Pacific Ocean. Deep-Sea Res. </w:t>
      </w:r>
      <w:r>
        <w:rPr>
          <w:rFonts w:ascii="Segoe UI" w:hAnsi="Segoe UI" w:cs="Segoe UI"/>
          <w:b/>
          <w:bCs/>
          <w:sz w:val="18"/>
          <w:szCs w:val="18"/>
        </w:rPr>
        <w:t xml:space="preserve">28: </w:t>
      </w:r>
      <w:r>
        <w:rPr>
          <w:rFonts w:ascii="Segoe UI" w:hAnsi="Segoe UI" w:cs="Segoe UI"/>
          <w:sz w:val="18"/>
          <w:szCs w:val="18"/>
        </w:rPr>
        <w:t>455-465.</w:t>
      </w:r>
    </w:p>
  </w:comment>
  <w:comment w:id="198" w:author="Nodder" w:date="2020-09-23T16:17:00Z" w:initials="SN">
    <w:p w14:paraId="560C7D24" w14:textId="1000A192" w:rsidR="00276EFE" w:rsidRDefault="00276EFE" w:rsidP="002B27B9">
      <w:pPr>
        <w:autoSpaceDE w:val="0"/>
        <w:autoSpaceDN w:val="0"/>
        <w:adjustRightInd w:val="0"/>
      </w:pPr>
      <w:r>
        <w:rPr>
          <w:rStyle w:val="CommentReference"/>
        </w:rPr>
        <w:annotationRef/>
      </w:r>
      <w:r>
        <w:rPr>
          <w:rFonts w:ascii="Segoe UI" w:eastAsiaTheme="minorHAnsi" w:hAnsi="Segoe UI" w:cs="Segoe UI"/>
          <w:sz w:val="18"/>
          <w:szCs w:val="18"/>
          <w:lang w:eastAsia="en-US"/>
        </w:rPr>
        <w:t>Law, C. S.</w:t>
      </w:r>
      <w:r>
        <w:rPr>
          <w:rFonts w:ascii="Segoe UI" w:hAnsi="Segoe UI" w:cs="Segoe UI"/>
          <w:sz w:val="18"/>
          <w:szCs w:val="18"/>
        </w:rPr>
        <w:t xml:space="preserve">, </w:t>
      </w:r>
      <w:proofErr w:type="spellStart"/>
      <w:r>
        <w:rPr>
          <w:rFonts w:ascii="Segoe UI" w:eastAsiaTheme="minorHAnsi" w:hAnsi="Segoe UI" w:cs="Segoe UI"/>
          <w:sz w:val="18"/>
          <w:szCs w:val="18"/>
          <w:lang w:eastAsia="en-US"/>
        </w:rPr>
        <w:t>Breitbarth</w:t>
      </w:r>
      <w:proofErr w:type="spellEnd"/>
      <w:r>
        <w:rPr>
          <w:rFonts w:ascii="Segoe UI" w:eastAsiaTheme="minorHAnsi" w:hAnsi="Segoe UI" w:cs="Segoe UI"/>
          <w:sz w:val="18"/>
          <w:szCs w:val="18"/>
          <w:lang w:eastAsia="en-US"/>
        </w:rPr>
        <w:t xml:space="preserve">, E., Hoffmann, L. J., McGraw, C. M., Langlois, R. J., LaRoche, J., </w:t>
      </w:r>
      <w:proofErr w:type="spellStart"/>
      <w:r>
        <w:rPr>
          <w:rFonts w:ascii="Segoe UI" w:eastAsiaTheme="minorHAnsi" w:hAnsi="Segoe UI" w:cs="Segoe UI"/>
          <w:sz w:val="18"/>
          <w:szCs w:val="18"/>
          <w:lang w:eastAsia="en-US"/>
        </w:rPr>
        <w:t>Marriner</w:t>
      </w:r>
      <w:proofErr w:type="spellEnd"/>
      <w:r>
        <w:rPr>
          <w:rFonts w:ascii="Segoe UI" w:eastAsiaTheme="minorHAnsi" w:hAnsi="Segoe UI" w:cs="Segoe UI"/>
          <w:sz w:val="18"/>
          <w:szCs w:val="18"/>
          <w:lang w:eastAsia="en-US"/>
        </w:rPr>
        <w:t xml:space="preserve">, A., Safi, K. A. 2012. No stimulation of nitrogen fixation by non-filamentous diazotrophs under elevated CO2 in the South Pacific. Global Change Biology </w:t>
      </w:r>
      <w:r>
        <w:rPr>
          <w:rFonts w:ascii="Segoe UI" w:eastAsiaTheme="minorHAnsi" w:hAnsi="Segoe UI" w:cs="Segoe UI"/>
          <w:b/>
          <w:bCs/>
          <w:sz w:val="18"/>
          <w:szCs w:val="18"/>
          <w:lang w:eastAsia="en-US"/>
        </w:rPr>
        <w:t xml:space="preserve">18: </w:t>
      </w:r>
      <w:r>
        <w:rPr>
          <w:rFonts w:ascii="Segoe UI" w:eastAsiaTheme="minorHAnsi" w:hAnsi="Segoe UI" w:cs="Segoe UI"/>
          <w:sz w:val="18"/>
          <w:szCs w:val="18"/>
          <w:lang w:eastAsia="en-US"/>
        </w:rPr>
        <w:t>3004-3014.</w:t>
      </w:r>
    </w:p>
  </w:comment>
  <w:comment w:id="205" w:author="Nodder" w:date="2020-09-23T16:19:00Z" w:initials="SN">
    <w:p w14:paraId="0A76FEBE" w14:textId="7DEBB522" w:rsidR="00276EFE" w:rsidRDefault="00276EFE" w:rsidP="006E5326">
      <w:pPr>
        <w:autoSpaceDE w:val="0"/>
        <w:autoSpaceDN w:val="0"/>
        <w:adjustRightInd w:val="0"/>
      </w:pPr>
      <w:r>
        <w:rPr>
          <w:rStyle w:val="CommentReference"/>
        </w:rPr>
        <w:annotationRef/>
      </w:r>
      <w:r>
        <w:rPr>
          <w:rFonts w:ascii="Segoe UI" w:eastAsiaTheme="minorHAnsi" w:hAnsi="Segoe UI" w:cs="Segoe UI"/>
          <w:sz w:val="18"/>
          <w:szCs w:val="18"/>
          <w:lang w:eastAsia="en-US"/>
        </w:rPr>
        <w:t>Ellwood, M. J.</w:t>
      </w:r>
      <w:r>
        <w:rPr>
          <w:rFonts w:ascii="Segoe UI" w:hAnsi="Segoe UI" w:cs="Segoe UI"/>
          <w:sz w:val="18"/>
          <w:szCs w:val="18"/>
        </w:rPr>
        <w:t xml:space="preserve">, </w:t>
      </w:r>
      <w:r>
        <w:rPr>
          <w:rFonts w:ascii="Segoe UI" w:eastAsiaTheme="minorHAnsi" w:hAnsi="Segoe UI" w:cs="Segoe UI"/>
          <w:sz w:val="18"/>
          <w:szCs w:val="18"/>
          <w:lang w:eastAsia="en-US"/>
        </w:rPr>
        <w:t>Bowie, A. R., Baker, A., Gault-</w:t>
      </w:r>
      <w:proofErr w:type="spellStart"/>
      <w:r>
        <w:rPr>
          <w:rFonts w:ascii="Segoe UI" w:eastAsiaTheme="minorHAnsi" w:hAnsi="Segoe UI" w:cs="Segoe UI"/>
          <w:sz w:val="18"/>
          <w:szCs w:val="18"/>
          <w:lang w:eastAsia="en-US"/>
        </w:rPr>
        <w:t>Ringold</w:t>
      </w:r>
      <w:proofErr w:type="spellEnd"/>
      <w:r>
        <w:rPr>
          <w:rFonts w:ascii="Segoe UI" w:eastAsiaTheme="minorHAnsi" w:hAnsi="Segoe UI" w:cs="Segoe UI"/>
          <w:sz w:val="18"/>
          <w:szCs w:val="18"/>
          <w:lang w:eastAsia="en-US"/>
        </w:rPr>
        <w:t xml:space="preserve">, M., Hassler, C., Law, C. S., Maher, W. A., </w:t>
      </w:r>
      <w:proofErr w:type="spellStart"/>
      <w:r>
        <w:rPr>
          <w:rFonts w:ascii="Segoe UI" w:eastAsiaTheme="minorHAnsi" w:hAnsi="Segoe UI" w:cs="Segoe UI"/>
          <w:sz w:val="18"/>
          <w:szCs w:val="18"/>
          <w:lang w:eastAsia="en-US"/>
        </w:rPr>
        <w:t>Marriner</w:t>
      </w:r>
      <w:proofErr w:type="spellEnd"/>
      <w:r>
        <w:rPr>
          <w:rFonts w:ascii="Segoe UI" w:eastAsiaTheme="minorHAnsi" w:hAnsi="Segoe UI" w:cs="Segoe UI"/>
          <w:sz w:val="18"/>
          <w:szCs w:val="18"/>
          <w:lang w:eastAsia="en-US"/>
        </w:rPr>
        <w:t xml:space="preserve">, A., </w:t>
      </w:r>
      <w:proofErr w:type="spellStart"/>
      <w:r>
        <w:rPr>
          <w:rFonts w:ascii="Segoe UI" w:eastAsiaTheme="minorHAnsi" w:hAnsi="Segoe UI" w:cs="Segoe UI"/>
          <w:sz w:val="18"/>
          <w:szCs w:val="18"/>
          <w:lang w:eastAsia="en-US"/>
        </w:rPr>
        <w:t>Nodder</w:t>
      </w:r>
      <w:proofErr w:type="spellEnd"/>
      <w:r>
        <w:rPr>
          <w:rFonts w:ascii="Segoe UI" w:eastAsiaTheme="minorHAnsi" w:hAnsi="Segoe UI" w:cs="Segoe UI"/>
          <w:sz w:val="18"/>
          <w:szCs w:val="18"/>
          <w:lang w:eastAsia="en-US"/>
        </w:rPr>
        <w:t xml:space="preserve">, S., Sander, S., Stevens, C., Townsend, A., van der Merwe, P., Woodward, E. M. S., </w:t>
      </w:r>
      <w:proofErr w:type="spellStart"/>
      <w:r>
        <w:rPr>
          <w:rFonts w:ascii="Segoe UI" w:eastAsiaTheme="minorHAnsi" w:hAnsi="Segoe UI" w:cs="Segoe UI"/>
          <w:sz w:val="18"/>
          <w:szCs w:val="18"/>
          <w:lang w:eastAsia="en-US"/>
        </w:rPr>
        <w:t>Wuttig</w:t>
      </w:r>
      <w:proofErr w:type="spellEnd"/>
      <w:r>
        <w:rPr>
          <w:rFonts w:ascii="Segoe UI" w:eastAsiaTheme="minorHAnsi" w:hAnsi="Segoe UI" w:cs="Segoe UI"/>
          <w:sz w:val="18"/>
          <w:szCs w:val="18"/>
          <w:lang w:eastAsia="en-US"/>
        </w:rPr>
        <w:t xml:space="preserve">, K., Boyd, P. W. 2018. Insights into the biogeochemical cycling of iron, nitrate, and phosphate across a 5,300 km South Pacific zonal section (153°E–150°W). Global Biogeochemical Cycles </w:t>
      </w:r>
      <w:r>
        <w:rPr>
          <w:rFonts w:ascii="Segoe UI" w:eastAsiaTheme="minorHAnsi" w:hAnsi="Segoe UI" w:cs="Segoe UI"/>
          <w:b/>
          <w:bCs/>
          <w:sz w:val="18"/>
          <w:szCs w:val="18"/>
          <w:lang w:eastAsia="en-US"/>
        </w:rPr>
        <w:t xml:space="preserve">32: </w:t>
      </w:r>
      <w:r>
        <w:rPr>
          <w:rFonts w:ascii="Segoe UI" w:eastAsiaTheme="minorHAnsi" w:hAnsi="Segoe UI" w:cs="Segoe UI"/>
          <w:sz w:val="18"/>
          <w:szCs w:val="18"/>
          <w:lang w:eastAsia="en-US"/>
        </w:rPr>
        <w:t>187-207.</w:t>
      </w:r>
    </w:p>
  </w:comment>
  <w:comment w:id="230" w:author="Nodder" w:date="2020-09-23T16:48:00Z" w:initials="SN">
    <w:p w14:paraId="037CA08C" w14:textId="0E0B7FA8" w:rsidR="00276EFE" w:rsidRDefault="00276EFE">
      <w:pPr>
        <w:pStyle w:val="CommentText"/>
      </w:pPr>
      <w:r>
        <w:rPr>
          <w:rStyle w:val="CommentReference"/>
        </w:rPr>
        <w:annotationRef/>
      </w:r>
      <w:r>
        <w:rPr>
          <w:rFonts w:ascii="Segoe UI" w:hAnsi="Segoe UI" w:cs="Segoe UI"/>
          <w:sz w:val="18"/>
          <w:szCs w:val="18"/>
        </w:rPr>
        <w:t xml:space="preserve">Chiswell, S. M. 2001. Eddy energetics in the Subtropical Front over the Chatham Rise. New Zealand Journal of Marine and Freshwater Research </w:t>
      </w:r>
      <w:r>
        <w:rPr>
          <w:rFonts w:ascii="Segoe UI" w:hAnsi="Segoe UI" w:cs="Segoe UI"/>
          <w:b/>
          <w:bCs/>
          <w:sz w:val="18"/>
          <w:szCs w:val="18"/>
        </w:rPr>
        <w:t xml:space="preserve">35: </w:t>
      </w:r>
      <w:r>
        <w:rPr>
          <w:rFonts w:ascii="Segoe UI" w:hAnsi="Segoe UI" w:cs="Segoe UI"/>
          <w:sz w:val="18"/>
          <w:szCs w:val="18"/>
        </w:rPr>
        <w:t>1-15.</w:t>
      </w:r>
    </w:p>
  </w:comment>
  <w:comment w:id="249" w:author="Nodder" w:date="2020-09-23T16:50:00Z" w:initials="SN">
    <w:p w14:paraId="199A53F1" w14:textId="154395F0" w:rsidR="00276EFE" w:rsidRDefault="00276EFE">
      <w:pPr>
        <w:pStyle w:val="CommentText"/>
      </w:pPr>
      <w:r>
        <w:rPr>
          <w:rStyle w:val="CommentReference"/>
        </w:rPr>
        <w:annotationRef/>
      </w:r>
      <w:r>
        <w:rPr>
          <w:rFonts w:ascii="Segoe UI" w:hAnsi="Segoe UI" w:cs="Segoe UI"/>
          <w:sz w:val="18"/>
          <w:szCs w:val="18"/>
        </w:rPr>
        <w:t xml:space="preserve">Murphy, R. J., M. H. Pinkerton, K. M. Richardson, J. M. Bradford‐Grieve, and P. W. Boyd. 2001. Phytoplankton distributions around New Zealand derived from </w:t>
      </w:r>
      <w:proofErr w:type="spellStart"/>
      <w:r>
        <w:rPr>
          <w:rFonts w:ascii="Segoe UI" w:hAnsi="Segoe UI" w:cs="Segoe UI"/>
          <w:sz w:val="18"/>
          <w:szCs w:val="18"/>
        </w:rPr>
        <w:t>SeaWiFS</w:t>
      </w:r>
      <w:proofErr w:type="spellEnd"/>
      <w:r>
        <w:rPr>
          <w:rFonts w:ascii="Segoe UI" w:hAnsi="Segoe UI" w:cs="Segoe UI"/>
          <w:sz w:val="18"/>
          <w:szCs w:val="18"/>
        </w:rPr>
        <w:t xml:space="preserve"> remotely‐sensed ocean colour data. New Zealand Journal of Marine and Freshwater Research </w:t>
      </w:r>
      <w:r>
        <w:rPr>
          <w:rFonts w:ascii="Segoe UI" w:hAnsi="Segoe UI" w:cs="Segoe UI"/>
          <w:b/>
          <w:bCs/>
          <w:sz w:val="18"/>
          <w:szCs w:val="18"/>
        </w:rPr>
        <w:t xml:space="preserve">35: </w:t>
      </w:r>
      <w:r>
        <w:rPr>
          <w:rFonts w:ascii="Segoe UI" w:hAnsi="Segoe UI" w:cs="Segoe UI"/>
          <w:sz w:val="18"/>
          <w:szCs w:val="18"/>
        </w:rPr>
        <w:t>343-362.</w:t>
      </w:r>
    </w:p>
  </w:comment>
  <w:comment w:id="254" w:author="Nodder" w:date="2020-09-23T16:50:00Z" w:initials="SN">
    <w:p w14:paraId="046A66BC" w14:textId="46DD2C40" w:rsidR="00276EFE" w:rsidRDefault="00276EFE" w:rsidP="00D86337">
      <w:pPr>
        <w:autoSpaceDE w:val="0"/>
        <w:autoSpaceDN w:val="0"/>
        <w:adjustRightInd w:val="0"/>
      </w:pPr>
      <w:r>
        <w:rPr>
          <w:rStyle w:val="CommentReference"/>
        </w:rPr>
        <w:annotationRef/>
      </w:r>
      <w:r>
        <w:rPr>
          <w:rFonts w:ascii="Segoe UI" w:eastAsiaTheme="minorHAnsi" w:hAnsi="Segoe UI" w:cs="Segoe UI"/>
          <w:sz w:val="18"/>
          <w:szCs w:val="18"/>
          <w:lang w:eastAsia="en-US"/>
        </w:rPr>
        <w:t>Pinkerton, M. H.</w:t>
      </w:r>
      <w:r>
        <w:rPr>
          <w:rFonts w:ascii="Segoe UI" w:hAnsi="Segoe UI" w:cs="Segoe UI"/>
          <w:sz w:val="18"/>
          <w:szCs w:val="18"/>
        </w:rPr>
        <w:t xml:space="preserve">, </w:t>
      </w:r>
      <w:r>
        <w:rPr>
          <w:rFonts w:ascii="Segoe UI" w:eastAsiaTheme="minorHAnsi" w:hAnsi="Segoe UI" w:cs="Segoe UI"/>
          <w:sz w:val="18"/>
          <w:szCs w:val="18"/>
          <w:lang w:eastAsia="en-US"/>
        </w:rPr>
        <w:t xml:space="preserve">Richardson, K. M., Boyd, P. W., Gall, M. P., </w:t>
      </w:r>
      <w:proofErr w:type="spellStart"/>
      <w:r>
        <w:rPr>
          <w:rFonts w:ascii="Segoe UI" w:eastAsiaTheme="minorHAnsi" w:hAnsi="Segoe UI" w:cs="Segoe UI"/>
          <w:sz w:val="18"/>
          <w:szCs w:val="18"/>
          <w:lang w:eastAsia="en-US"/>
        </w:rPr>
        <w:t>Zeldis</w:t>
      </w:r>
      <w:proofErr w:type="spellEnd"/>
      <w:r>
        <w:rPr>
          <w:rFonts w:ascii="Segoe UI" w:eastAsiaTheme="minorHAnsi" w:hAnsi="Segoe UI" w:cs="Segoe UI"/>
          <w:sz w:val="18"/>
          <w:szCs w:val="18"/>
          <w:lang w:eastAsia="en-US"/>
        </w:rPr>
        <w:t xml:space="preserve">, J., Oliver, M. D., Murphy, R. J. 2005. Intercomparison of ocean colour band-ratio algorithms for chlorophyll concentration in the Subtropical Front east of New Zealand. Remote Sensing of Environment </w:t>
      </w:r>
      <w:r>
        <w:rPr>
          <w:rFonts w:ascii="Segoe UI" w:eastAsiaTheme="minorHAnsi" w:hAnsi="Segoe UI" w:cs="Segoe UI"/>
          <w:b/>
          <w:bCs/>
          <w:sz w:val="18"/>
          <w:szCs w:val="18"/>
          <w:lang w:eastAsia="en-US"/>
        </w:rPr>
        <w:t xml:space="preserve">97: </w:t>
      </w:r>
      <w:r>
        <w:rPr>
          <w:rFonts w:ascii="Segoe UI" w:eastAsiaTheme="minorHAnsi" w:hAnsi="Segoe UI" w:cs="Segoe UI"/>
          <w:sz w:val="18"/>
          <w:szCs w:val="18"/>
          <w:lang w:eastAsia="en-US"/>
        </w:rPr>
        <w:t>382-402.</w:t>
      </w:r>
    </w:p>
  </w:comment>
  <w:comment w:id="288" w:author="Nodder" w:date="2020-09-23T16:14:00Z" w:initials="SN">
    <w:p w14:paraId="2D54EAB5" w14:textId="681313F0" w:rsidR="00276EFE" w:rsidRDefault="00276EFE">
      <w:pPr>
        <w:pStyle w:val="CommentText"/>
      </w:pPr>
      <w:r>
        <w:rPr>
          <w:rStyle w:val="CommentReference"/>
        </w:rPr>
        <w:annotationRef/>
      </w:r>
      <w:proofErr w:type="spellStart"/>
      <w:r>
        <w:rPr>
          <w:rFonts w:ascii="Segoe UI" w:hAnsi="Segoe UI" w:cs="Segoe UI"/>
          <w:sz w:val="18"/>
          <w:szCs w:val="18"/>
        </w:rPr>
        <w:t>Banse</w:t>
      </w:r>
      <w:proofErr w:type="spellEnd"/>
      <w:r>
        <w:rPr>
          <w:rFonts w:ascii="Segoe UI" w:hAnsi="Segoe UI" w:cs="Segoe UI"/>
          <w:sz w:val="18"/>
          <w:szCs w:val="18"/>
        </w:rPr>
        <w:t xml:space="preserve">, K. 1996. Low seasonality of low concentrations of surface chlorophyll in the Subantarctic water ring: underwater irradiance, iron, or grazing? Progress in Oceanography </w:t>
      </w:r>
      <w:r>
        <w:rPr>
          <w:rFonts w:ascii="Segoe UI" w:hAnsi="Segoe UI" w:cs="Segoe UI"/>
          <w:b/>
          <w:bCs/>
          <w:sz w:val="18"/>
          <w:szCs w:val="18"/>
        </w:rPr>
        <w:t xml:space="preserve">37: </w:t>
      </w:r>
      <w:r>
        <w:rPr>
          <w:rFonts w:ascii="Segoe UI" w:hAnsi="Segoe UI" w:cs="Segoe UI"/>
          <w:sz w:val="18"/>
          <w:szCs w:val="18"/>
        </w:rPr>
        <w:t>241-291.</w:t>
      </w:r>
    </w:p>
  </w:comment>
  <w:comment w:id="306" w:author="Nodder" w:date="2020-09-23T16:43:00Z" w:initials="SN">
    <w:p w14:paraId="43F97725" w14:textId="7EC8CF7B" w:rsidR="00276EFE" w:rsidRDefault="00276EFE">
      <w:pPr>
        <w:pStyle w:val="CommentText"/>
      </w:pPr>
      <w:r>
        <w:rPr>
          <w:rStyle w:val="CommentReference"/>
        </w:rPr>
        <w:annotationRef/>
      </w:r>
      <w:r>
        <w:rPr>
          <w:rFonts w:ascii="Segoe UI" w:hAnsi="Segoe UI" w:cs="Segoe UI"/>
          <w:sz w:val="18"/>
          <w:szCs w:val="18"/>
        </w:rPr>
        <w:t xml:space="preserve">Trull, T. W., P. N. </w:t>
      </w:r>
      <w:proofErr w:type="spellStart"/>
      <w:r>
        <w:rPr>
          <w:rFonts w:ascii="Segoe UI" w:hAnsi="Segoe UI" w:cs="Segoe UI"/>
          <w:sz w:val="18"/>
          <w:szCs w:val="18"/>
        </w:rPr>
        <w:t>Sedwick</w:t>
      </w:r>
      <w:proofErr w:type="spellEnd"/>
      <w:r>
        <w:rPr>
          <w:rFonts w:ascii="Segoe UI" w:hAnsi="Segoe UI" w:cs="Segoe UI"/>
          <w:sz w:val="18"/>
          <w:szCs w:val="18"/>
        </w:rPr>
        <w:t xml:space="preserve">, F. B. Griffiths, and S. R. </w:t>
      </w:r>
      <w:proofErr w:type="spellStart"/>
      <w:r>
        <w:rPr>
          <w:rFonts w:ascii="Segoe UI" w:hAnsi="Segoe UI" w:cs="Segoe UI"/>
          <w:sz w:val="18"/>
          <w:szCs w:val="18"/>
        </w:rPr>
        <w:t>Rintoul</w:t>
      </w:r>
      <w:proofErr w:type="spellEnd"/>
      <w:r>
        <w:rPr>
          <w:rFonts w:ascii="Segoe UI" w:hAnsi="Segoe UI" w:cs="Segoe UI"/>
          <w:sz w:val="18"/>
          <w:szCs w:val="18"/>
        </w:rPr>
        <w:t xml:space="preserve">. 2001. Introduction to special section: SAZ Project. Journal of Geophysical Research: Oceans </w:t>
      </w:r>
      <w:r>
        <w:rPr>
          <w:rFonts w:ascii="Segoe UI" w:hAnsi="Segoe UI" w:cs="Segoe UI"/>
          <w:b/>
          <w:bCs/>
          <w:sz w:val="18"/>
          <w:szCs w:val="18"/>
        </w:rPr>
        <w:t xml:space="preserve">106: </w:t>
      </w:r>
      <w:r>
        <w:rPr>
          <w:rFonts w:ascii="Segoe UI" w:hAnsi="Segoe UI" w:cs="Segoe UI"/>
          <w:sz w:val="18"/>
          <w:szCs w:val="18"/>
        </w:rPr>
        <w:t>31425-31429.</w:t>
      </w:r>
    </w:p>
  </w:comment>
  <w:comment w:id="318" w:author="Nodder" w:date="2020-09-23T16:56:00Z" w:initials="SN">
    <w:p w14:paraId="4584D843" w14:textId="2907E220" w:rsidR="00276EFE" w:rsidRDefault="00276EFE">
      <w:pPr>
        <w:pStyle w:val="CommentText"/>
      </w:pPr>
      <w:r>
        <w:rPr>
          <w:rStyle w:val="CommentReference"/>
        </w:rPr>
        <w:annotationRef/>
      </w:r>
      <w:r>
        <w:rPr>
          <w:rFonts w:ascii="Segoe UI" w:hAnsi="Segoe UI" w:cs="Segoe UI"/>
          <w:sz w:val="18"/>
          <w:szCs w:val="18"/>
        </w:rPr>
        <w:t>Longhurst, A. R. 2007. Ecological geography of the sea, 2nd ed. Academic Press.</w:t>
      </w:r>
    </w:p>
  </w:comment>
  <w:comment w:id="347" w:author="Nodder" w:date="2020-09-27T16:12:00Z" w:initials="SN">
    <w:p w14:paraId="10745593" w14:textId="77777777" w:rsidR="00276EFE" w:rsidRDefault="00276EFE">
      <w:pPr>
        <w:pStyle w:val="CommentText"/>
      </w:pPr>
      <w:r>
        <w:rPr>
          <w:rStyle w:val="CommentReference"/>
        </w:rPr>
        <w:annotationRef/>
      </w:r>
      <w:proofErr w:type="spellStart"/>
      <w:r>
        <w:t>Diazatrophs</w:t>
      </w:r>
      <w:proofErr w:type="spellEnd"/>
      <w:r>
        <w:t xml:space="preserve"> in oligotrophic STW waters in the north to diatom-dominated spring bloom (mesotrophic) conditions in the STW offshore of eastern NZ to picophytoplankton-small diatom dominated SAW waters (summer surface blooms) to diatom-dominated polar waters.</w:t>
      </w:r>
    </w:p>
    <w:p w14:paraId="59C19E6A" w14:textId="77777777" w:rsidR="00276EFE" w:rsidRDefault="00276EFE">
      <w:pPr>
        <w:pStyle w:val="CommentText"/>
      </w:pPr>
    </w:p>
    <w:p w14:paraId="58EDCBBC" w14:textId="07FA8588" w:rsidR="00276EFE" w:rsidRDefault="00276EFE">
      <w:pPr>
        <w:pStyle w:val="CommentText"/>
      </w:pPr>
      <w:r>
        <w:t>Perhaps relate these patterns also to observed and expected export patterns as an integrated proxy for the style of ecosystem functioning?</w:t>
      </w:r>
    </w:p>
  </w:comment>
  <w:comment w:id="379" w:author="Nodder" w:date="2020-09-27T16:20:00Z" w:initials="SN">
    <w:p w14:paraId="640CAC32" w14:textId="443B09AA" w:rsidR="00276EFE" w:rsidRDefault="00276EFE">
      <w:pPr>
        <w:pStyle w:val="CommentText"/>
      </w:pPr>
      <w:r>
        <w:rPr>
          <w:rStyle w:val="CommentReference"/>
        </w:rPr>
        <w:annotationRef/>
      </w:r>
      <w:r>
        <w:t>???</w:t>
      </w:r>
    </w:p>
  </w:comment>
  <w:comment w:id="405" w:author="Nodder" w:date="2020-09-27T16:23:00Z" w:initials="SN">
    <w:p w14:paraId="083F42FE" w14:textId="3970DFF3" w:rsidR="00276EFE" w:rsidRDefault="00276EFE">
      <w:pPr>
        <w:pStyle w:val="CommentText"/>
      </w:pPr>
      <w:r>
        <w:rPr>
          <w:rStyle w:val="CommentReference"/>
        </w:rPr>
        <w:annotationRef/>
      </w:r>
      <w:r>
        <w:t>Presume this will end up being a specific number of voyages?</w:t>
      </w:r>
    </w:p>
  </w:comment>
  <w:comment w:id="665" w:author="Andres Gutierrez Rodriguez [2]" w:date="2021-03-11T12:48:00Z" w:initials="AGR">
    <w:p w14:paraId="078A0A18" w14:textId="521B00FD" w:rsidR="00134C8E" w:rsidRDefault="00134C8E">
      <w:pPr>
        <w:pStyle w:val="CommentText"/>
      </w:pPr>
      <w:r>
        <w:rPr>
          <w:rStyle w:val="CommentReference"/>
        </w:rPr>
        <w:annotationRef/>
      </w:r>
      <w:r>
        <w:t>Nano or millimolar?</w:t>
      </w:r>
    </w:p>
  </w:comment>
  <w:comment w:id="744" w:author="Andres Gutierrez Rodriguez [2]" w:date="2021-03-11T13:43:00Z" w:initials="AGR">
    <w:p w14:paraId="5750B3FA" w14:textId="0A7E2FF0" w:rsidR="00136C97" w:rsidRDefault="00136C97">
      <w:pPr>
        <w:pStyle w:val="CommentText"/>
      </w:pPr>
      <w:r>
        <w:rPr>
          <w:rStyle w:val="CommentReference"/>
        </w:rPr>
        <w:annotationRef/>
      </w:r>
      <w:r>
        <w:t>To be confirmed with Adriana and Daniel</w:t>
      </w:r>
    </w:p>
  </w:comment>
  <w:comment w:id="767" w:author="Andres Gutierrez Rodriguez [2]" w:date="2021-03-11T13:58:00Z" w:initials="AGR">
    <w:p w14:paraId="5015AF0C" w14:textId="0B7A201B" w:rsidR="00B90253" w:rsidRDefault="00B90253">
      <w:pPr>
        <w:pStyle w:val="CommentText"/>
      </w:pPr>
      <w:r>
        <w:rPr>
          <w:rStyle w:val="CommentReference"/>
        </w:rPr>
        <w:annotationRef/>
      </w:r>
      <w:r>
        <w:t>To be produced.</w:t>
      </w:r>
    </w:p>
  </w:comment>
  <w:comment w:id="819" w:author="Nodder" w:date="2020-09-27T16:38:00Z" w:initials="SN">
    <w:p w14:paraId="310750E4" w14:textId="7A46AA2C" w:rsidR="00276EFE" w:rsidRDefault="00276EFE">
      <w:pPr>
        <w:pStyle w:val="CommentText"/>
      </w:pPr>
      <w:r>
        <w:rPr>
          <w:rStyle w:val="CommentReference"/>
        </w:rPr>
        <w:annotationRef/>
      </w:r>
      <w:r>
        <w:t>Can you merge this in with the first section in the RESULTs?</w:t>
      </w:r>
    </w:p>
  </w:comment>
  <w:comment w:id="831" w:author="Nodder" w:date="2020-09-27T16:39:00Z" w:initials="SN">
    <w:p w14:paraId="623A9B1E" w14:textId="3281D8F7" w:rsidR="00276EFE" w:rsidRDefault="00276EFE">
      <w:pPr>
        <w:pStyle w:val="CommentText"/>
      </w:pPr>
      <w:r>
        <w:rPr>
          <w:rStyle w:val="CommentReference"/>
        </w:rPr>
        <w:annotationRef/>
      </w:r>
      <w:r>
        <w:t>In all the other papers (all two of them!) these sites are referred to as STM and SAM, so suggest we stick with these if we can so there is consistency in the literature, even if these are inconsistent with our samples!</w:t>
      </w:r>
    </w:p>
  </w:comment>
  <w:comment w:id="861" w:author="Scott Nodder" w:date="2020-04-03T12:12:00Z" w:initials="SN">
    <w:p w14:paraId="620A90A4" w14:textId="77777777" w:rsidR="00276EFE" w:rsidRDefault="00276EFE" w:rsidP="006A2CEF">
      <w:pPr>
        <w:pStyle w:val="CommentText"/>
      </w:pPr>
      <w:r>
        <w:rPr>
          <w:rStyle w:val="CommentReference"/>
        </w:rPr>
        <w:annotationRef/>
      </w:r>
      <w:r>
        <w:t>Interesting – in Zhou et al. (2012) we came up with a scheme that separated the surface water mases on the Chatham Rise into 3 zones based on S (see figure below): high salinity (S&gt;34.8); mid-salinity (34.5&lt;S&lt;34.8) and low salinity (S&lt;34.5). Looks to be broadly similar to what you found, although seasons were different (autumn for TAN0806 and summer for TAN1516)</w:t>
      </w:r>
    </w:p>
    <w:p w14:paraId="4A5BCF79" w14:textId="77777777" w:rsidR="00276EFE" w:rsidRDefault="00276EFE" w:rsidP="006A2CEF">
      <w:pPr>
        <w:pStyle w:val="CommentText"/>
      </w:pPr>
    </w:p>
    <w:p w14:paraId="3F334460" w14:textId="77777777" w:rsidR="00276EFE" w:rsidRDefault="00276EFE" w:rsidP="006A2CEF">
      <w:pPr>
        <w:pStyle w:val="CommentText"/>
      </w:pPr>
      <w:r>
        <w:t>Reference:</w:t>
      </w:r>
    </w:p>
    <w:p w14:paraId="2CD2F489" w14:textId="77777777" w:rsidR="00276EFE" w:rsidRDefault="00276EFE" w:rsidP="006A2CEF">
      <w:pPr>
        <w:pStyle w:val="CommentText"/>
        <w:rPr>
          <w:rFonts w:ascii="Segoe UI" w:hAnsi="Segoe UI" w:cs="Segoe UI"/>
          <w:sz w:val="18"/>
          <w:szCs w:val="18"/>
        </w:rPr>
      </w:pPr>
      <w:r>
        <w:rPr>
          <w:rFonts w:ascii="Segoe UI" w:hAnsi="Segoe UI" w:cs="Segoe UI"/>
          <w:sz w:val="18"/>
          <w:szCs w:val="18"/>
        </w:rPr>
        <w:t xml:space="preserve">Zhou, K., S. D. </w:t>
      </w:r>
      <w:proofErr w:type="spellStart"/>
      <w:r>
        <w:rPr>
          <w:rFonts w:ascii="Segoe UI" w:hAnsi="Segoe UI" w:cs="Segoe UI"/>
          <w:sz w:val="18"/>
          <w:szCs w:val="18"/>
        </w:rPr>
        <w:t>Nodder</w:t>
      </w:r>
      <w:proofErr w:type="spellEnd"/>
      <w:r>
        <w:rPr>
          <w:rFonts w:ascii="Segoe UI" w:hAnsi="Segoe UI" w:cs="Segoe UI"/>
          <w:sz w:val="18"/>
          <w:szCs w:val="18"/>
        </w:rPr>
        <w:t xml:space="preserve">, M. Dai, and J. A. Hall. 2012. Insignificant enhancement of export flux in the highly productive subtropical front, east of New Zealand: a high resolution study of particle export fluxes based on 234-Th : 238-U disequilibria. </w:t>
      </w:r>
      <w:proofErr w:type="spellStart"/>
      <w:r>
        <w:rPr>
          <w:rFonts w:ascii="Segoe UI" w:hAnsi="Segoe UI" w:cs="Segoe UI"/>
          <w:sz w:val="18"/>
          <w:szCs w:val="18"/>
        </w:rPr>
        <w:t>Biogeosciences</w:t>
      </w:r>
      <w:proofErr w:type="spellEnd"/>
      <w:r>
        <w:rPr>
          <w:rFonts w:ascii="Segoe UI" w:hAnsi="Segoe UI" w:cs="Segoe UI"/>
          <w:sz w:val="18"/>
          <w:szCs w:val="18"/>
        </w:rPr>
        <w:t xml:space="preserve"> </w:t>
      </w:r>
      <w:r>
        <w:rPr>
          <w:rFonts w:ascii="Segoe UI" w:hAnsi="Segoe UI" w:cs="Segoe UI"/>
          <w:b/>
          <w:bCs/>
          <w:sz w:val="18"/>
          <w:szCs w:val="18"/>
        </w:rPr>
        <w:t xml:space="preserve">9: </w:t>
      </w:r>
      <w:r>
        <w:rPr>
          <w:rFonts w:ascii="Segoe UI" w:hAnsi="Segoe UI" w:cs="Segoe UI"/>
          <w:sz w:val="18"/>
          <w:szCs w:val="18"/>
        </w:rPr>
        <w:t>973-992.</w:t>
      </w:r>
    </w:p>
    <w:p w14:paraId="33FC078F" w14:textId="77777777" w:rsidR="00276EFE" w:rsidRDefault="00276EFE" w:rsidP="006A2CEF">
      <w:pPr>
        <w:pStyle w:val="CommentText"/>
      </w:pPr>
    </w:p>
    <w:p w14:paraId="66BABFFB" w14:textId="77777777" w:rsidR="00276EFE" w:rsidRDefault="00276EFE" w:rsidP="006A2CEF">
      <w:pPr>
        <w:pStyle w:val="CommentText"/>
      </w:pPr>
      <w:r>
        <w:rPr>
          <w:noProof/>
        </w:rPr>
        <w:drawing>
          <wp:inline distT="0" distB="0" distL="0" distR="0" wp14:anchorId="452C86A7" wp14:editId="583681FE">
            <wp:extent cx="5727700" cy="2430145"/>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727700" cy="2430145"/>
                    </a:xfrm>
                    <a:prstGeom prst="rect">
                      <a:avLst/>
                    </a:prstGeom>
                  </pic:spPr>
                </pic:pic>
              </a:graphicData>
            </a:graphic>
          </wp:inline>
        </w:drawing>
      </w:r>
    </w:p>
  </w:comment>
  <w:comment w:id="862" w:author="Andres Gutierrez Rodriguez" w:date="2020-06-02T09:32:00Z" w:initials="AGR">
    <w:p w14:paraId="2563E184" w14:textId="77777777" w:rsidR="00276EFE" w:rsidRDefault="00276EFE" w:rsidP="006A2CEF">
      <w:pPr>
        <w:pStyle w:val="CommentText"/>
      </w:pPr>
      <w:r>
        <w:rPr>
          <w:rStyle w:val="CommentReference"/>
        </w:rPr>
        <w:annotationRef/>
      </w:r>
      <w:r>
        <w:rPr>
          <w:lang w:val="en-US"/>
        </w:rPr>
        <w:t>Fisheries voyage without CTD, data from underway TUFTS system, MOCNESS vertical TS potentially available</w:t>
      </w:r>
    </w:p>
  </w:comment>
  <w:comment w:id="863" w:author="Andres Gutierrez Rodriguez" w:date="2020-07-28T10:16:00Z" w:initials="AGR">
    <w:p w14:paraId="03CF5CEC" w14:textId="77777777" w:rsidR="00276EFE" w:rsidRDefault="00276EFE" w:rsidP="006A2CEF">
      <w:pPr>
        <w:pStyle w:val="CommentText"/>
      </w:pPr>
      <w:r>
        <w:rPr>
          <w:rStyle w:val="CommentReference"/>
        </w:rPr>
        <w:annotationRef/>
      </w:r>
      <w:r>
        <w:t>Might be worth zooming into the STF – closer look map</w:t>
      </w:r>
    </w:p>
  </w:comment>
  <w:comment w:id="868" w:author="Nodder" w:date="2020-09-27T16:43:00Z" w:initials="SN">
    <w:p w14:paraId="33F36EF9" w14:textId="2AFA236D" w:rsidR="00276EFE" w:rsidRDefault="00276EFE">
      <w:pPr>
        <w:pStyle w:val="CommentText"/>
      </w:pPr>
      <w:r>
        <w:rPr>
          <w:rStyle w:val="CommentReference"/>
        </w:rPr>
        <w:annotationRef/>
      </w:r>
      <w:r>
        <w:t>Keep the same “N to S” discussion</w:t>
      </w:r>
    </w:p>
  </w:comment>
  <w:comment w:id="864" w:author="Andres Gutierrez Rodriguez" w:date="2020-08-22T11:48:00Z" w:initials="AGR">
    <w:p w14:paraId="538F5831" w14:textId="77777777" w:rsidR="00276EFE" w:rsidRDefault="00276EFE">
      <w:pPr>
        <w:pStyle w:val="CommentText"/>
      </w:pPr>
      <w:r>
        <w:rPr>
          <w:rStyle w:val="CommentReference"/>
        </w:rPr>
        <w:annotationRef/>
      </w:r>
      <w:r>
        <w:t>Might worth a short section/paragraph looking into diversity and compositional changes across this sharper gradients in colder STF-</w:t>
      </w:r>
      <w:proofErr w:type="spellStart"/>
      <w:r>
        <w:t>Cplateau</w:t>
      </w:r>
      <w:proofErr w:type="spellEnd"/>
      <w:r>
        <w:t xml:space="preserve"> and warmer STF-</w:t>
      </w:r>
      <w:proofErr w:type="spellStart"/>
      <w:r>
        <w:t>Ch.Rise</w:t>
      </w:r>
      <w:proofErr w:type="spellEnd"/>
      <w:r>
        <w:t xml:space="preserve">. </w:t>
      </w:r>
    </w:p>
    <w:p w14:paraId="6C2B3FFF" w14:textId="190D0819" w:rsidR="00276EFE" w:rsidRDefault="00276EFE">
      <w:pPr>
        <w:pStyle w:val="CommentText"/>
      </w:pPr>
      <w:r>
        <w:t xml:space="preserve">Stacked bar plots suggest some patterns between SAW and STW flanks of the fronts. Need to re-arrange stations and facets in north -&gt; south order </w:t>
      </w:r>
    </w:p>
  </w:comment>
  <w:comment w:id="865" w:author="Andres Gutierrez Rodriguez" w:date="2021-03-10T16:05:00Z" w:initials="AGR">
    <w:p w14:paraId="06D73254" w14:textId="45194276" w:rsidR="00276EFE" w:rsidRDefault="00276EFE">
      <w:pPr>
        <w:pStyle w:val="CommentText"/>
      </w:pPr>
      <w:r>
        <w:rPr>
          <w:rStyle w:val="CommentReference"/>
        </w:rPr>
        <w:annotationRef/>
      </w:r>
      <w:r>
        <w:t>This part for the discussion when comparing STF,…relative to Allen et al 2020 AME paper</w:t>
      </w:r>
    </w:p>
  </w:comment>
  <w:comment w:id="922" w:author="Nodder" w:date="2020-09-27T16:48:00Z" w:initials="SN">
    <w:p w14:paraId="509579B1" w14:textId="77777777" w:rsidR="00276EFE" w:rsidRDefault="00276EFE" w:rsidP="00CD36A5">
      <w:pPr>
        <w:pStyle w:val="CommentText"/>
      </w:pPr>
      <w:r>
        <w:rPr>
          <w:rStyle w:val="CommentReference"/>
        </w:rPr>
        <w:annotationRef/>
      </w:r>
      <w:r>
        <w:t>Keep units consistent – used subscripted units above but / units here</w:t>
      </w:r>
    </w:p>
  </w:comment>
  <w:comment w:id="969" w:author="Nodder" w:date="2020-09-27T16:48:00Z" w:initials="SN">
    <w:p w14:paraId="4C97090D" w14:textId="4A125482" w:rsidR="00276EFE" w:rsidRDefault="00276EFE">
      <w:pPr>
        <w:pStyle w:val="CommentText"/>
      </w:pPr>
      <w:r>
        <w:rPr>
          <w:rStyle w:val="CommentReference"/>
        </w:rPr>
        <w:annotationRef/>
      </w:r>
      <w:r>
        <w:t>Keep units consistent – used subscripted units above but / units here</w:t>
      </w:r>
    </w:p>
  </w:comment>
  <w:comment w:id="1049" w:author="Nodder" w:date="2020-09-27T16:55:00Z" w:initials="SN">
    <w:p w14:paraId="09877A23" w14:textId="15500EA2" w:rsidR="00276EFE" w:rsidRDefault="00276EFE">
      <w:pPr>
        <w:pStyle w:val="CommentText"/>
      </w:pPr>
      <w:r>
        <w:rPr>
          <w:rStyle w:val="CommentReference"/>
        </w:rPr>
        <w:annotationRef/>
      </w:r>
      <w:r>
        <w:t>What voyage? What season?</w:t>
      </w:r>
    </w:p>
  </w:comment>
  <w:comment w:id="1095" w:author="Nodder" w:date="2020-09-27T16:57:00Z" w:initials="SN">
    <w:p w14:paraId="13CBC742" w14:textId="114942B7" w:rsidR="00276EFE" w:rsidRDefault="00276EFE">
      <w:pPr>
        <w:pStyle w:val="CommentText"/>
      </w:pPr>
      <w:r>
        <w:rPr>
          <w:rStyle w:val="CommentReference"/>
        </w:rPr>
        <w:annotationRef/>
      </w:r>
      <w:r>
        <w:t>Check dates</w:t>
      </w:r>
    </w:p>
  </w:comment>
  <w:comment w:id="1149" w:author="Nodder" w:date="2020-09-27T17:00:00Z" w:initials="SN">
    <w:p w14:paraId="73D40BEE" w14:textId="240A6184" w:rsidR="00276EFE" w:rsidRDefault="00276EFE">
      <w:pPr>
        <w:pStyle w:val="CommentText"/>
      </w:pPr>
      <w:r>
        <w:rPr>
          <w:rStyle w:val="CommentReference"/>
        </w:rPr>
        <w:annotationRef/>
      </w:r>
      <w:r>
        <w:t>Move this section into Methods?</w:t>
      </w:r>
    </w:p>
  </w:comment>
  <w:comment w:id="1229" w:author="Nodder" w:date="2020-09-27T17:01:00Z" w:initials="SN">
    <w:p w14:paraId="222EF875" w14:textId="71C55BB9" w:rsidR="00276EFE" w:rsidRDefault="00276EFE">
      <w:pPr>
        <w:pStyle w:val="CommentText"/>
      </w:pPr>
      <w:r>
        <w:rPr>
          <w:rStyle w:val="CommentReference"/>
        </w:rPr>
        <w:annotationRef/>
      </w:r>
      <w:r>
        <w:t>Define?</w:t>
      </w:r>
    </w:p>
  </w:comment>
  <w:comment w:id="1336" w:author="Nodder" w:date="2020-09-27T17:13:00Z" w:initials="SN">
    <w:p w14:paraId="336B0648" w14:textId="614E2D16" w:rsidR="00276EFE" w:rsidRDefault="00276EFE">
      <w:pPr>
        <w:pStyle w:val="CommentText"/>
      </w:pPr>
      <w:r>
        <w:rPr>
          <w:rStyle w:val="CommentReference"/>
        </w:rPr>
        <w:annotationRef/>
      </w:r>
      <w:r>
        <w:t xml:space="preserve">No E. </w:t>
      </w:r>
      <w:proofErr w:type="spellStart"/>
      <w:r>
        <w:t>huxleyi</w:t>
      </w:r>
      <w:proofErr w:type="spellEnd"/>
      <w:r>
        <w:t>?</w:t>
      </w:r>
    </w:p>
  </w:comment>
  <w:comment w:id="1350" w:author="Nodder" w:date="2020-09-27T17:16:00Z" w:initials="SN">
    <w:p w14:paraId="1A0B1645" w14:textId="1E83B686" w:rsidR="00276EFE" w:rsidRDefault="00276EFE">
      <w:pPr>
        <w:pStyle w:val="CommentText"/>
      </w:pPr>
      <w:r>
        <w:rPr>
          <w:rStyle w:val="CommentReference"/>
        </w:rPr>
        <w:annotationRef/>
      </w:r>
      <w:r>
        <w:t xml:space="preserve">Once again, interesting that </w:t>
      </w:r>
      <w:proofErr w:type="spellStart"/>
      <w:r>
        <w:t>Emiliania</w:t>
      </w:r>
      <w:proofErr w:type="spellEnd"/>
      <w:r>
        <w:t xml:space="preserve"> </w:t>
      </w:r>
      <w:proofErr w:type="spellStart"/>
      <w:r>
        <w:t>huxleyi</w:t>
      </w:r>
      <w:proofErr w:type="spellEnd"/>
      <w:r>
        <w:t xml:space="preserve"> doesn’t come out as an important species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9A13F88" w15:done="0"/>
  <w15:commentEx w15:paraId="6A0F36D2" w15:done="0"/>
  <w15:commentEx w15:paraId="64B6FE23" w15:done="0"/>
  <w15:commentEx w15:paraId="5B407B7A" w15:done="0"/>
  <w15:commentEx w15:paraId="53CDCD56" w15:done="0"/>
  <w15:commentEx w15:paraId="194B4A2A" w15:done="0"/>
  <w15:commentEx w15:paraId="7868F2A3" w15:done="0"/>
  <w15:commentEx w15:paraId="6D315F0F" w15:done="0"/>
  <w15:commentEx w15:paraId="1A18A86E" w15:done="0"/>
  <w15:commentEx w15:paraId="2091A16D" w15:done="0"/>
  <w15:commentEx w15:paraId="560C7D24" w15:done="0"/>
  <w15:commentEx w15:paraId="0A76FEBE" w15:done="0"/>
  <w15:commentEx w15:paraId="037CA08C" w15:done="0"/>
  <w15:commentEx w15:paraId="199A53F1" w15:done="0"/>
  <w15:commentEx w15:paraId="046A66BC" w15:done="0"/>
  <w15:commentEx w15:paraId="2D54EAB5" w15:done="0"/>
  <w15:commentEx w15:paraId="43F97725" w15:done="0"/>
  <w15:commentEx w15:paraId="4584D843" w15:done="0"/>
  <w15:commentEx w15:paraId="58EDCBBC" w15:done="0"/>
  <w15:commentEx w15:paraId="640CAC32" w15:done="0"/>
  <w15:commentEx w15:paraId="083F42FE" w15:done="0"/>
  <w15:commentEx w15:paraId="078A0A18" w15:done="0"/>
  <w15:commentEx w15:paraId="5750B3FA" w15:done="0"/>
  <w15:commentEx w15:paraId="5015AF0C" w15:done="0"/>
  <w15:commentEx w15:paraId="310750E4" w15:done="0"/>
  <w15:commentEx w15:paraId="623A9B1E" w15:done="0"/>
  <w15:commentEx w15:paraId="66BABFFB" w15:done="0"/>
  <w15:commentEx w15:paraId="2563E184" w15:done="0"/>
  <w15:commentEx w15:paraId="03CF5CEC" w15:done="0"/>
  <w15:commentEx w15:paraId="33F36EF9" w15:done="0"/>
  <w15:commentEx w15:paraId="6C2B3FFF" w15:done="0"/>
  <w15:commentEx w15:paraId="06D73254" w15:done="0"/>
  <w15:commentEx w15:paraId="509579B1" w15:done="0"/>
  <w15:commentEx w15:paraId="4C97090D" w15:done="0"/>
  <w15:commentEx w15:paraId="09877A23" w15:done="0"/>
  <w15:commentEx w15:paraId="13CBC742" w15:done="0"/>
  <w15:commentEx w15:paraId="73D40BEE" w15:done="0"/>
  <w15:commentEx w15:paraId="222EF875" w15:done="0"/>
  <w15:commentEx w15:paraId="336B0648" w15:done="0"/>
  <w15:commentEx w15:paraId="1A0B16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4902C" w16cex:dateUtc="2021-03-10T23:48:00Z"/>
  <w16cex:commentExtensible w16cex:durableId="23F49CEF" w16cex:dateUtc="2021-03-11T00:43:00Z"/>
  <w16cex:commentExtensible w16cex:durableId="23F4A09E" w16cex:dateUtc="2021-03-11T00:58:00Z"/>
  <w16cex:commentExtensible w16cex:durableId="22809B17" w16cex:dateUtc="2020-06-01T21:32:00Z"/>
  <w16cex:commentExtensible w16cex:durableId="22CA799A" w16cex:dateUtc="2020-07-27T22:16:00Z"/>
  <w16cex:commentExtensible w16cex:durableId="22EB8496" w16cex:dateUtc="2020-08-21T23:48:00Z"/>
  <w16cex:commentExtensible w16cex:durableId="23F36CB8" w16cex:dateUtc="2021-03-10T0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9A13F88" w16cid:durableId="23F1DEBD"/>
  <w16cid:commentId w16cid:paraId="6A0F36D2" w16cid:durableId="23F1DEBC"/>
  <w16cid:commentId w16cid:paraId="64B6FE23" w16cid:durableId="23F1DEBB"/>
  <w16cid:commentId w16cid:paraId="5B407B7A" w16cid:durableId="23F1DEBA"/>
  <w16cid:commentId w16cid:paraId="53CDCD56" w16cid:durableId="23F1DEB9"/>
  <w16cid:commentId w16cid:paraId="194B4A2A" w16cid:durableId="23F1DEB8"/>
  <w16cid:commentId w16cid:paraId="7868F2A3" w16cid:durableId="23F1DEB7"/>
  <w16cid:commentId w16cid:paraId="6D315F0F" w16cid:durableId="23F1DEB6"/>
  <w16cid:commentId w16cid:paraId="1A18A86E" w16cid:durableId="23F1DEB5"/>
  <w16cid:commentId w16cid:paraId="2091A16D" w16cid:durableId="2315F172"/>
  <w16cid:commentId w16cid:paraId="560C7D24" w16cid:durableId="2315F382"/>
  <w16cid:commentId w16cid:paraId="0A76FEBE" w16cid:durableId="2315F40D"/>
  <w16cid:commentId w16cid:paraId="037CA08C" w16cid:durableId="2315FAF0"/>
  <w16cid:commentId w16cid:paraId="199A53F1" w16cid:durableId="2315FB40"/>
  <w16cid:commentId w16cid:paraId="046A66BC" w16cid:durableId="2315FB55"/>
  <w16cid:commentId w16cid:paraId="2D54EAB5" w16cid:durableId="2315F2CE"/>
  <w16cid:commentId w16cid:paraId="43F97725" w16cid:durableId="2315F9BA"/>
  <w16cid:commentId w16cid:paraId="4584D843" w16cid:durableId="2315FCD6"/>
  <w16cid:commentId w16cid:paraId="58EDCBBC" w16cid:durableId="231B385A"/>
  <w16cid:commentId w16cid:paraId="640CAC32" w16cid:durableId="231B3A3C"/>
  <w16cid:commentId w16cid:paraId="083F42FE" w16cid:durableId="231B3AE6"/>
  <w16cid:commentId w16cid:paraId="078A0A18" w16cid:durableId="23F4902C"/>
  <w16cid:commentId w16cid:paraId="5750B3FA" w16cid:durableId="23F49CEF"/>
  <w16cid:commentId w16cid:paraId="5015AF0C" w16cid:durableId="23F4A09E"/>
  <w16cid:commentId w16cid:paraId="310750E4" w16cid:durableId="231B3EA1"/>
  <w16cid:commentId w16cid:paraId="623A9B1E" w16cid:durableId="231B3ECE"/>
  <w16cid:commentId w16cid:paraId="66BABFFB" w16cid:durableId="2231A693"/>
  <w16cid:commentId w16cid:paraId="2563E184" w16cid:durableId="22809B17"/>
  <w16cid:commentId w16cid:paraId="03CF5CEC" w16cid:durableId="22CA799A"/>
  <w16cid:commentId w16cid:paraId="33F36EF9" w16cid:durableId="231B3FB8"/>
  <w16cid:commentId w16cid:paraId="6C2B3FFF" w16cid:durableId="22EB8496"/>
  <w16cid:commentId w16cid:paraId="06D73254" w16cid:durableId="23F36CB8"/>
  <w16cid:commentId w16cid:paraId="509579B1" w16cid:durableId="23F37479"/>
  <w16cid:commentId w16cid:paraId="4C97090D" w16cid:durableId="231B40FA"/>
  <w16cid:commentId w16cid:paraId="09877A23" w16cid:durableId="231B4272"/>
  <w16cid:commentId w16cid:paraId="13CBC742" w16cid:durableId="231B4313"/>
  <w16cid:commentId w16cid:paraId="73D40BEE" w16cid:durableId="231B43AE"/>
  <w16cid:commentId w16cid:paraId="222EF875" w16cid:durableId="231B43F8"/>
  <w16cid:commentId w16cid:paraId="336B0648" w16cid:durableId="231B46AE"/>
  <w16cid:commentId w16cid:paraId="1A0B1645" w16cid:durableId="231B47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028B7"/>
    <w:multiLevelType w:val="hybridMultilevel"/>
    <w:tmpl w:val="7E5AB4DE"/>
    <w:lvl w:ilvl="0" w:tplc="08090001">
      <w:start w:val="1"/>
      <w:numFmt w:val="bullet"/>
      <w:lvlText w:val=""/>
      <w:lvlJc w:val="left"/>
      <w:pPr>
        <w:ind w:left="644"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AD6A3D"/>
    <w:multiLevelType w:val="hybridMultilevel"/>
    <w:tmpl w:val="0268B17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15:restartNumberingAfterBreak="0">
    <w:nsid w:val="0FAF5E99"/>
    <w:multiLevelType w:val="hybridMultilevel"/>
    <w:tmpl w:val="E0CA246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 w15:restartNumberingAfterBreak="0">
    <w:nsid w:val="230832CB"/>
    <w:multiLevelType w:val="hybridMultilevel"/>
    <w:tmpl w:val="B8BEF63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 w15:restartNumberingAfterBreak="0">
    <w:nsid w:val="2A33295D"/>
    <w:multiLevelType w:val="hybridMultilevel"/>
    <w:tmpl w:val="579670C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B370622"/>
    <w:multiLevelType w:val="hybridMultilevel"/>
    <w:tmpl w:val="0E0A019C"/>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37D06C85"/>
    <w:multiLevelType w:val="hybridMultilevel"/>
    <w:tmpl w:val="B31257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9E287E"/>
    <w:multiLevelType w:val="hybridMultilevel"/>
    <w:tmpl w:val="495CA57A"/>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8" w15:restartNumberingAfterBreak="0">
    <w:nsid w:val="40FC57DE"/>
    <w:multiLevelType w:val="hybridMultilevel"/>
    <w:tmpl w:val="4E1E5B86"/>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9" w15:restartNumberingAfterBreak="0">
    <w:nsid w:val="44F65256"/>
    <w:multiLevelType w:val="hybridMultilevel"/>
    <w:tmpl w:val="FB8A84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DAC117C"/>
    <w:multiLevelType w:val="hybridMultilevel"/>
    <w:tmpl w:val="DCAC362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1" w15:restartNumberingAfterBreak="0">
    <w:nsid w:val="5AC92AEB"/>
    <w:multiLevelType w:val="hybridMultilevel"/>
    <w:tmpl w:val="1742A18A"/>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2" w15:restartNumberingAfterBreak="0">
    <w:nsid w:val="5E62304A"/>
    <w:multiLevelType w:val="hybridMultilevel"/>
    <w:tmpl w:val="A87ACC3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2397D44"/>
    <w:multiLevelType w:val="hybridMultilevel"/>
    <w:tmpl w:val="FBC674C6"/>
    <w:lvl w:ilvl="0" w:tplc="2BEC59F6">
      <w:start w:val="1"/>
      <w:numFmt w:val="lowerLetter"/>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7BD14BA"/>
    <w:multiLevelType w:val="multilevel"/>
    <w:tmpl w:val="9F643AAC"/>
    <w:lvl w:ilvl="0">
      <w:start w:val="1"/>
      <w:numFmt w:val="bullet"/>
      <w:lvlText w:val=""/>
      <w:lvlJc w:val="left"/>
      <w:pPr>
        <w:ind w:left="360" w:hanging="360"/>
      </w:pPr>
      <w:rPr>
        <w:rFonts w:ascii="Symbol" w:hAnsi="Symbol"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5" w15:restartNumberingAfterBreak="0">
    <w:nsid w:val="6D1055D5"/>
    <w:multiLevelType w:val="multilevel"/>
    <w:tmpl w:val="2E863D2C"/>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6" w15:restartNumberingAfterBreak="0">
    <w:nsid w:val="7ABC4CF7"/>
    <w:multiLevelType w:val="hybridMultilevel"/>
    <w:tmpl w:val="C9844034"/>
    <w:lvl w:ilvl="0" w:tplc="2BEC59F6">
      <w:start w:val="1"/>
      <w:numFmt w:val="lowerLetter"/>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C4D56EF"/>
    <w:multiLevelType w:val="hybridMultilevel"/>
    <w:tmpl w:val="CAC2F6B0"/>
    <w:lvl w:ilvl="0" w:tplc="2BEC59F6">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8" w15:restartNumberingAfterBreak="0">
    <w:nsid w:val="7CA2330B"/>
    <w:multiLevelType w:val="hybridMultilevel"/>
    <w:tmpl w:val="BD70FC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4"/>
  </w:num>
  <w:num w:numId="4">
    <w:abstractNumId w:val="12"/>
  </w:num>
  <w:num w:numId="5">
    <w:abstractNumId w:val="9"/>
  </w:num>
  <w:num w:numId="6">
    <w:abstractNumId w:val="11"/>
  </w:num>
  <w:num w:numId="7">
    <w:abstractNumId w:val="8"/>
  </w:num>
  <w:num w:numId="8">
    <w:abstractNumId w:val="1"/>
  </w:num>
  <w:num w:numId="9">
    <w:abstractNumId w:val="7"/>
  </w:num>
  <w:num w:numId="10">
    <w:abstractNumId w:val="2"/>
  </w:num>
  <w:num w:numId="11">
    <w:abstractNumId w:val="10"/>
  </w:num>
  <w:num w:numId="12">
    <w:abstractNumId w:val="3"/>
  </w:num>
  <w:num w:numId="13">
    <w:abstractNumId w:val="17"/>
  </w:num>
  <w:num w:numId="14">
    <w:abstractNumId w:val="16"/>
  </w:num>
  <w:num w:numId="15">
    <w:abstractNumId w:val="0"/>
  </w:num>
  <w:num w:numId="16">
    <w:abstractNumId w:val="13"/>
  </w:num>
  <w:num w:numId="17">
    <w:abstractNumId w:val="6"/>
  </w:num>
  <w:num w:numId="18">
    <w:abstractNumId w:val="15"/>
  </w:num>
  <w:num w:numId="19">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odder">
    <w15:presenceInfo w15:providerId="None" w15:userId="Nodder"/>
  </w15:person>
  <w15:person w15:author="Andres Gutierrez Rodriguez">
    <w15:presenceInfo w15:providerId="AD" w15:userId="S-1-5-21-2128874236-2655112392-2474587192-49138"/>
  </w15:person>
  <w15:person w15:author="Andres Gutierrez Rodriguez [2]">
    <w15:presenceInfo w15:providerId="AD" w15:userId="S::andres.gutierrezrodriguez@niwa.co.nz::27cae6ce-4db9-4b4a-b701-772fc18e3077"/>
  </w15:person>
  <w15:person w15:author="Scott Nodder">
    <w15:presenceInfo w15:providerId="AD" w15:userId="S::Scott.Nodder@niwa.co.nz::5d247c6b-6044-4e09-95de-a95c4ed34b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BE3"/>
    <w:rsid w:val="00001D90"/>
    <w:rsid w:val="00003547"/>
    <w:rsid w:val="00004F2B"/>
    <w:rsid w:val="00006D31"/>
    <w:rsid w:val="00007EA3"/>
    <w:rsid w:val="0001343E"/>
    <w:rsid w:val="00014F1F"/>
    <w:rsid w:val="00017E33"/>
    <w:rsid w:val="00023D65"/>
    <w:rsid w:val="00027F77"/>
    <w:rsid w:val="00030363"/>
    <w:rsid w:val="00030FE0"/>
    <w:rsid w:val="00033B37"/>
    <w:rsid w:val="00033F5F"/>
    <w:rsid w:val="000424BF"/>
    <w:rsid w:val="000451A7"/>
    <w:rsid w:val="00045600"/>
    <w:rsid w:val="000516E6"/>
    <w:rsid w:val="00057216"/>
    <w:rsid w:val="00060942"/>
    <w:rsid w:val="0006552E"/>
    <w:rsid w:val="000678CF"/>
    <w:rsid w:val="00072760"/>
    <w:rsid w:val="000727B4"/>
    <w:rsid w:val="00072C55"/>
    <w:rsid w:val="00073287"/>
    <w:rsid w:val="000746F9"/>
    <w:rsid w:val="000752CD"/>
    <w:rsid w:val="00076917"/>
    <w:rsid w:val="000802D6"/>
    <w:rsid w:val="00080A18"/>
    <w:rsid w:val="00082172"/>
    <w:rsid w:val="00082DF5"/>
    <w:rsid w:val="000937DA"/>
    <w:rsid w:val="000A343C"/>
    <w:rsid w:val="000A4151"/>
    <w:rsid w:val="000A5301"/>
    <w:rsid w:val="000A792F"/>
    <w:rsid w:val="000B030F"/>
    <w:rsid w:val="000B12E7"/>
    <w:rsid w:val="000B40A7"/>
    <w:rsid w:val="000C55F5"/>
    <w:rsid w:val="000D215C"/>
    <w:rsid w:val="000E25B0"/>
    <w:rsid w:val="000F07E6"/>
    <w:rsid w:val="000F0DE5"/>
    <w:rsid w:val="000F1E67"/>
    <w:rsid w:val="000F2CE2"/>
    <w:rsid w:val="000F4C98"/>
    <w:rsid w:val="000F70D3"/>
    <w:rsid w:val="00101005"/>
    <w:rsid w:val="00101295"/>
    <w:rsid w:val="001066A9"/>
    <w:rsid w:val="001075D6"/>
    <w:rsid w:val="0011054A"/>
    <w:rsid w:val="001123EA"/>
    <w:rsid w:val="00113DB8"/>
    <w:rsid w:val="001172CF"/>
    <w:rsid w:val="00122023"/>
    <w:rsid w:val="00130B74"/>
    <w:rsid w:val="00131273"/>
    <w:rsid w:val="001342C6"/>
    <w:rsid w:val="00134C8E"/>
    <w:rsid w:val="00136C97"/>
    <w:rsid w:val="00137CED"/>
    <w:rsid w:val="00145BC5"/>
    <w:rsid w:val="00145E2A"/>
    <w:rsid w:val="001467D7"/>
    <w:rsid w:val="0014717F"/>
    <w:rsid w:val="001471E5"/>
    <w:rsid w:val="001479BC"/>
    <w:rsid w:val="001506DC"/>
    <w:rsid w:val="00150C7E"/>
    <w:rsid w:val="00151EDD"/>
    <w:rsid w:val="00153CED"/>
    <w:rsid w:val="00155926"/>
    <w:rsid w:val="0015634B"/>
    <w:rsid w:val="00156B58"/>
    <w:rsid w:val="00157A84"/>
    <w:rsid w:val="00162E3C"/>
    <w:rsid w:val="001742E3"/>
    <w:rsid w:val="00176643"/>
    <w:rsid w:val="0018044C"/>
    <w:rsid w:val="00183CC6"/>
    <w:rsid w:val="001844D6"/>
    <w:rsid w:val="0018711B"/>
    <w:rsid w:val="00187E4C"/>
    <w:rsid w:val="00191BDC"/>
    <w:rsid w:val="00192801"/>
    <w:rsid w:val="0019733B"/>
    <w:rsid w:val="00197BD4"/>
    <w:rsid w:val="001A09AB"/>
    <w:rsid w:val="001A1460"/>
    <w:rsid w:val="001A73DA"/>
    <w:rsid w:val="001B0061"/>
    <w:rsid w:val="001B019A"/>
    <w:rsid w:val="001B1352"/>
    <w:rsid w:val="001B2D39"/>
    <w:rsid w:val="001B59C7"/>
    <w:rsid w:val="001B7944"/>
    <w:rsid w:val="001C02F4"/>
    <w:rsid w:val="001C03AD"/>
    <w:rsid w:val="001C1F1D"/>
    <w:rsid w:val="001C320D"/>
    <w:rsid w:val="001C33B1"/>
    <w:rsid w:val="001C3FE5"/>
    <w:rsid w:val="001C781F"/>
    <w:rsid w:val="001D0747"/>
    <w:rsid w:val="001D28FC"/>
    <w:rsid w:val="001D46C6"/>
    <w:rsid w:val="001E0F33"/>
    <w:rsid w:val="001E1CD4"/>
    <w:rsid w:val="001F212E"/>
    <w:rsid w:val="002061BE"/>
    <w:rsid w:val="00215D4E"/>
    <w:rsid w:val="0021612F"/>
    <w:rsid w:val="00217175"/>
    <w:rsid w:val="00217943"/>
    <w:rsid w:val="00220B09"/>
    <w:rsid w:val="002223F9"/>
    <w:rsid w:val="00222A37"/>
    <w:rsid w:val="002238B4"/>
    <w:rsid w:val="00225F66"/>
    <w:rsid w:val="00232F91"/>
    <w:rsid w:val="00233476"/>
    <w:rsid w:val="00236299"/>
    <w:rsid w:val="00237A5E"/>
    <w:rsid w:val="00241D15"/>
    <w:rsid w:val="00246B5A"/>
    <w:rsid w:val="0024778E"/>
    <w:rsid w:val="00252538"/>
    <w:rsid w:val="002549E1"/>
    <w:rsid w:val="00265EBA"/>
    <w:rsid w:val="002731F2"/>
    <w:rsid w:val="0027440D"/>
    <w:rsid w:val="00276EFE"/>
    <w:rsid w:val="002772E3"/>
    <w:rsid w:val="00281E0F"/>
    <w:rsid w:val="002820D1"/>
    <w:rsid w:val="00286923"/>
    <w:rsid w:val="00287AEA"/>
    <w:rsid w:val="00290D74"/>
    <w:rsid w:val="00293B49"/>
    <w:rsid w:val="00297812"/>
    <w:rsid w:val="002A04BA"/>
    <w:rsid w:val="002A04D3"/>
    <w:rsid w:val="002A1BAA"/>
    <w:rsid w:val="002A2328"/>
    <w:rsid w:val="002A3C09"/>
    <w:rsid w:val="002A69F1"/>
    <w:rsid w:val="002B02E0"/>
    <w:rsid w:val="002B0B81"/>
    <w:rsid w:val="002B27B9"/>
    <w:rsid w:val="002B4061"/>
    <w:rsid w:val="002B4C89"/>
    <w:rsid w:val="002B524E"/>
    <w:rsid w:val="002B7313"/>
    <w:rsid w:val="002B73A8"/>
    <w:rsid w:val="002C0D08"/>
    <w:rsid w:val="002C35BC"/>
    <w:rsid w:val="002C6317"/>
    <w:rsid w:val="002D0B05"/>
    <w:rsid w:val="002D17D9"/>
    <w:rsid w:val="002D1934"/>
    <w:rsid w:val="002D675B"/>
    <w:rsid w:val="002E02D7"/>
    <w:rsid w:val="002E4A87"/>
    <w:rsid w:val="002F40B7"/>
    <w:rsid w:val="002F5C9D"/>
    <w:rsid w:val="002F65D8"/>
    <w:rsid w:val="002F7242"/>
    <w:rsid w:val="00303487"/>
    <w:rsid w:val="00304515"/>
    <w:rsid w:val="003078D6"/>
    <w:rsid w:val="00310682"/>
    <w:rsid w:val="0031096A"/>
    <w:rsid w:val="00313360"/>
    <w:rsid w:val="003140CA"/>
    <w:rsid w:val="00315A6F"/>
    <w:rsid w:val="00316DA6"/>
    <w:rsid w:val="00316E53"/>
    <w:rsid w:val="00317E02"/>
    <w:rsid w:val="003317B5"/>
    <w:rsid w:val="00332BCE"/>
    <w:rsid w:val="0033403A"/>
    <w:rsid w:val="00337560"/>
    <w:rsid w:val="003423BA"/>
    <w:rsid w:val="00342883"/>
    <w:rsid w:val="00344089"/>
    <w:rsid w:val="00344DAE"/>
    <w:rsid w:val="00346EE3"/>
    <w:rsid w:val="003476A9"/>
    <w:rsid w:val="00350C80"/>
    <w:rsid w:val="00354CAB"/>
    <w:rsid w:val="003602AC"/>
    <w:rsid w:val="00366DFB"/>
    <w:rsid w:val="00371E63"/>
    <w:rsid w:val="00373066"/>
    <w:rsid w:val="003734BB"/>
    <w:rsid w:val="00374123"/>
    <w:rsid w:val="00374143"/>
    <w:rsid w:val="00376175"/>
    <w:rsid w:val="00386244"/>
    <w:rsid w:val="00386764"/>
    <w:rsid w:val="003912B8"/>
    <w:rsid w:val="00391CFA"/>
    <w:rsid w:val="00393115"/>
    <w:rsid w:val="003935A5"/>
    <w:rsid w:val="00393C1A"/>
    <w:rsid w:val="0039635F"/>
    <w:rsid w:val="003A04AB"/>
    <w:rsid w:val="003A2326"/>
    <w:rsid w:val="003A354C"/>
    <w:rsid w:val="003A7855"/>
    <w:rsid w:val="003B0291"/>
    <w:rsid w:val="003B0BDB"/>
    <w:rsid w:val="003B1A76"/>
    <w:rsid w:val="003C0CAE"/>
    <w:rsid w:val="003C1514"/>
    <w:rsid w:val="003C5082"/>
    <w:rsid w:val="003C66EA"/>
    <w:rsid w:val="003C71E6"/>
    <w:rsid w:val="003D1104"/>
    <w:rsid w:val="003D578B"/>
    <w:rsid w:val="003D6A9E"/>
    <w:rsid w:val="003D7511"/>
    <w:rsid w:val="003D7EC9"/>
    <w:rsid w:val="003E0356"/>
    <w:rsid w:val="003E0A51"/>
    <w:rsid w:val="003E0F04"/>
    <w:rsid w:val="003E19EB"/>
    <w:rsid w:val="003E6C8F"/>
    <w:rsid w:val="003E798E"/>
    <w:rsid w:val="003F27B4"/>
    <w:rsid w:val="003F6134"/>
    <w:rsid w:val="004014F2"/>
    <w:rsid w:val="00402DEC"/>
    <w:rsid w:val="004066E5"/>
    <w:rsid w:val="0040706F"/>
    <w:rsid w:val="00407BF7"/>
    <w:rsid w:val="00411B58"/>
    <w:rsid w:val="00416A6A"/>
    <w:rsid w:val="00423064"/>
    <w:rsid w:val="00424120"/>
    <w:rsid w:val="00424181"/>
    <w:rsid w:val="00424A64"/>
    <w:rsid w:val="0042569E"/>
    <w:rsid w:val="00430797"/>
    <w:rsid w:val="00436CAD"/>
    <w:rsid w:val="00437907"/>
    <w:rsid w:val="00452570"/>
    <w:rsid w:val="00461ADB"/>
    <w:rsid w:val="0046284C"/>
    <w:rsid w:val="00463736"/>
    <w:rsid w:val="004675D4"/>
    <w:rsid w:val="00467C15"/>
    <w:rsid w:val="00472161"/>
    <w:rsid w:val="00472DE4"/>
    <w:rsid w:val="00480D35"/>
    <w:rsid w:val="00482040"/>
    <w:rsid w:val="00482EAD"/>
    <w:rsid w:val="0048782D"/>
    <w:rsid w:val="004879A5"/>
    <w:rsid w:val="0049000F"/>
    <w:rsid w:val="004A002F"/>
    <w:rsid w:val="004A05FF"/>
    <w:rsid w:val="004A568E"/>
    <w:rsid w:val="004B3125"/>
    <w:rsid w:val="004B48E8"/>
    <w:rsid w:val="004B6367"/>
    <w:rsid w:val="004C538E"/>
    <w:rsid w:val="004C7AC0"/>
    <w:rsid w:val="004C7DB7"/>
    <w:rsid w:val="004D26D8"/>
    <w:rsid w:val="004D2F78"/>
    <w:rsid w:val="004D66D0"/>
    <w:rsid w:val="004E0AC0"/>
    <w:rsid w:val="004E165F"/>
    <w:rsid w:val="004E1E2B"/>
    <w:rsid w:val="004E250F"/>
    <w:rsid w:val="004F19B3"/>
    <w:rsid w:val="004F5240"/>
    <w:rsid w:val="0050061C"/>
    <w:rsid w:val="005027D4"/>
    <w:rsid w:val="005030E7"/>
    <w:rsid w:val="00505D42"/>
    <w:rsid w:val="00510DEE"/>
    <w:rsid w:val="00513240"/>
    <w:rsid w:val="00513B3A"/>
    <w:rsid w:val="00516845"/>
    <w:rsid w:val="00522DC1"/>
    <w:rsid w:val="00524FE1"/>
    <w:rsid w:val="00530DE8"/>
    <w:rsid w:val="00530F55"/>
    <w:rsid w:val="00533A83"/>
    <w:rsid w:val="00534F0B"/>
    <w:rsid w:val="0054192B"/>
    <w:rsid w:val="005455CE"/>
    <w:rsid w:val="005516B6"/>
    <w:rsid w:val="00560583"/>
    <w:rsid w:val="00560D61"/>
    <w:rsid w:val="0056166E"/>
    <w:rsid w:val="00561815"/>
    <w:rsid w:val="00572777"/>
    <w:rsid w:val="005728B6"/>
    <w:rsid w:val="005745AA"/>
    <w:rsid w:val="00575435"/>
    <w:rsid w:val="00576602"/>
    <w:rsid w:val="0057779F"/>
    <w:rsid w:val="00577D52"/>
    <w:rsid w:val="00595B2D"/>
    <w:rsid w:val="0059616B"/>
    <w:rsid w:val="00596D37"/>
    <w:rsid w:val="00597DF3"/>
    <w:rsid w:val="005A0580"/>
    <w:rsid w:val="005A083E"/>
    <w:rsid w:val="005A5236"/>
    <w:rsid w:val="005A6EAE"/>
    <w:rsid w:val="005B447E"/>
    <w:rsid w:val="005B5656"/>
    <w:rsid w:val="005B56BB"/>
    <w:rsid w:val="005B6FA6"/>
    <w:rsid w:val="005B7AFC"/>
    <w:rsid w:val="005C0350"/>
    <w:rsid w:val="005C1CF6"/>
    <w:rsid w:val="005C2F57"/>
    <w:rsid w:val="005C47A4"/>
    <w:rsid w:val="005C4C04"/>
    <w:rsid w:val="005C7450"/>
    <w:rsid w:val="005D1215"/>
    <w:rsid w:val="005D1D8B"/>
    <w:rsid w:val="005D55E3"/>
    <w:rsid w:val="005D717B"/>
    <w:rsid w:val="005E0723"/>
    <w:rsid w:val="005E0955"/>
    <w:rsid w:val="005E0E7B"/>
    <w:rsid w:val="005E37EF"/>
    <w:rsid w:val="005E6D26"/>
    <w:rsid w:val="005F49BF"/>
    <w:rsid w:val="006028C5"/>
    <w:rsid w:val="00602C3E"/>
    <w:rsid w:val="006050E2"/>
    <w:rsid w:val="00610767"/>
    <w:rsid w:val="006110CE"/>
    <w:rsid w:val="00612E56"/>
    <w:rsid w:val="00613DFA"/>
    <w:rsid w:val="00620104"/>
    <w:rsid w:val="00620E69"/>
    <w:rsid w:val="00621912"/>
    <w:rsid w:val="00627368"/>
    <w:rsid w:val="00630079"/>
    <w:rsid w:val="006359C0"/>
    <w:rsid w:val="00635BA1"/>
    <w:rsid w:val="006405AF"/>
    <w:rsid w:val="0064066B"/>
    <w:rsid w:val="0064357A"/>
    <w:rsid w:val="00644FF6"/>
    <w:rsid w:val="00645E29"/>
    <w:rsid w:val="00651211"/>
    <w:rsid w:val="00652083"/>
    <w:rsid w:val="00654033"/>
    <w:rsid w:val="006565B4"/>
    <w:rsid w:val="006613ED"/>
    <w:rsid w:val="00661469"/>
    <w:rsid w:val="00663CEB"/>
    <w:rsid w:val="0067330A"/>
    <w:rsid w:val="00674534"/>
    <w:rsid w:val="00674BE3"/>
    <w:rsid w:val="0068014B"/>
    <w:rsid w:val="006833C3"/>
    <w:rsid w:val="006847FA"/>
    <w:rsid w:val="00684BC5"/>
    <w:rsid w:val="00686744"/>
    <w:rsid w:val="006867C3"/>
    <w:rsid w:val="0068746D"/>
    <w:rsid w:val="006904A7"/>
    <w:rsid w:val="00690D22"/>
    <w:rsid w:val="00692EDE"/>
    <w:rsid w:val="00697F7A"/>
    <w:rsid w:val="006A0FB3"/>
    <w:rsid w:val="006A2023"/>
    <w:rsid w:val="006A20DA"/>
    <w:rsid w:val="006A2CEF"/>
    <w:rsid w:val="006A2FFA"/>
    <w:rsid w:val="006A3D9A"/>
    <w:rsid w:val="006A4DD9"/>
    <w:rsid w:val="006B1317"/>
    <w:rsid w:val="006B19EE"/>
    <w:rsid w:val="006B1A7F"/>
    <w:rsid w:val="006B2DEB"/>
    <w:rsid w:val="006B4A7B"/>
    <w:rsid w:val="006B7F9B"/>
    <w:rsid w:val="006C072C"/>
    <w:rsid w:val="006C3A7F"/>
    <w:rsid w:val="006C44E9"/>
    <w:rsid w:val="006C4CCE"/>
    <w:rsid w:val="006C5BBD"/>
    <w:rsid w:val="006D2C60"/>
    <w:rsid w:val="006E1320"/>
    <w:rsid w:val="006E13C3"/>
    <w:rsid w:val="006E4EBE"/>
    <w:rsid w:val="006E5326"/>
    <w:rsid w:val="006E7F30"/>
    <w:rsid w:val="006F0D34"/>
    <w:rsid w:val="006F336C"/>
    <w:rsid w:val="006F58CF"/>
    <w:rsid w:val="006F726F"/>
    <w:rsid w:val="006F78AC"/>
    <w:rsid w:val="007008A8"/>
    <w:rsid w:val="007029F0"/>
    <w:rsid w:val="00702D37"/>
    <w:rsid w:val="00705859"/>
    <w:rsid w:val="00705B2C"/>
    <w:rsid w:val="00706705"/>
    <w:rsid w:val="00714AEE"/>
    <w:rsid w:val="00714BD7"/>
    <w:rsid w:val="007222D0"/>
    <w:rsid w:val="00722910"/>
    <w:rsid w:val="00723688"/>
    <w:rsid w:val="0072514B"/>
    <w:rsid w:val="00727540"/>
    <w:rsid w:val="00734FC2"/>
    <w:rsid w:val="0073668D"/>
    <w:rsid w:val="00736D5A"/>
    <w:rsid w:val="007448C9"/>
    <w:rsid w:val="007456C7"/>
    <w:rsid w:val="0075158A"/>
    <w:rsid w:val="007549AC"/>
    <w:rsid w:val="00755ED8"/>
    <w:rsid w:val="00756924"/>
    <w:rsid w:val="007574E1"/>
    <w:rsid w:val="007603EB"/>
    <w:rsid w:val="00761E6A"/>
    <w:rsid w:val="00762A74"/>
    <w:rsid w:val="00764619"/>
    <w:rsid w:val="007659CD"/>
    <w:rsid w:val="007666D3"/>
    <w:rsid w:val="00766C78"/>
    <w:rsid w:val="00770B8A"/>
    <w:rsid w:val="00771ADA"/>
    <w:rsid w:val="007745E3"/>
    <w:rsid w:val="00785466"/>
    <w:rsid w:val="007874B1"/>
    <w:rsid w:val="0079051C"/>
    <w:rsid w:val="007925BC"/>
    <w:rsid w:val="007956C5"/>
    <w:rsid w:val="007A3E37"/>
    <w:rsid w:val="007A541C"/>
    <w:rsid w:val="007A5E1F"/>
    <w:rsid w:val="007A73CC"/>
    <w:rsid w:val="007B00CE"/>
    <w:rsid w:val="007B1334"/>
    <w:rsid w:val="007B2832"/>
    <w:rsid w:val="007B4350"/>
    <w:rsid w:val="007B4CA1"/>
    <w:rsid w:val="007B4DD0"/>
    <w:rsid w:val="007B4EEC"/>
    <w:rsid w:val="007B731C"/>
    <w:rsid w:val="007C1994"/>
    <w:rsid w:val="007C1B94"/>
    <w:rsid w:val="007C2A89"/>
    <w:rsid w:val="007C2F25"/>
    <w:rsid w:val="007C4426"/>
    <w:rsid w:val="007C5D12"/>
    <w:rsid w:val="007D1BC4"/>
    <w:rsid w:val="007D243C"/>
    <w:rsid w:val="007D32D8"/>
    <w:rsid w:val="007E05E2"/>
    <w:rsid w:val="007E4808"/>
    <w:rsid w:val="007E7965"/>
    <w:rsid w:val="007F1D21"/>
    <w:rsid w:val="007F24F2"/>
    <w:rsid w:val="0080609A"/>
    <w:rsid w:val="00810D90"/>
    <w:rsid w:val="00814C2F"/>
    <w:rsid w:val="008165AC"/>
    <w:rsid w:val="008168A7"/>
    <w:rsid w:val="00817D9B"/>
    <w:rsid w:val="008201A9"/>
    <w:rsid w:val="00822F05"/>
    <w:rsid w:val="00823BCF"/>
    <w:rsid w:val="0082592A"/>
    <w:rsid w:val="00825E24"/>
    <w:rsid w:val="008338BE"/>
    <w:rsid w:val="0083400A"/>
    <w:rsid w:val="0083439D"/>
    <w:rsid w:val="008347A0"/>
    <w:rsid w:val="00835C2A"/>
    <w:rsid w:val="00836F20"/>
    <w:rsid w:val="008440D5"/>
    <w:rsid w:val="008446DF"/>
    <w:rsid w:val="008525C8"/>
    <w:rsid w:val="00861798"/>
    <w:rsid w:val="008617DC"/>
    <w:rsid w:val="00863BE7"/>
    <w:rsid w:val="00864E3A"/>
    <w:rsid w:val="00865369"/>
    <w:rsid w:val="0087037C"/>
    <w:rsid w:val="00875609"/>
    <w:rsid w:val="00875EC7"/>
    <w:rsid w:val="008807A6"/>
    <w:rsid w:val="00882535"/>
    <w:rsid w:val="00882FEF"/>
    <w:rsid w:val="00884B4B"/>
    <w:rsid w:val="00891579"/>
    <w:rsid w:val="008930CD"/>
    <w:rsid w:val="0089413F"/>
    <w:rsid w:val="00895A37"/>
    <w:rsid w:val="008A4E6C"/>
    <w:rsid w:val="008A786A"/>
    <w:rsid w:val="008B1438"/>
    <w:rsid w:val="008C07B9"/>
    <w:rsid w:val="008C38C5"/>
    <w:rsid w:val="008C5922"/>
    <w:rsid w:val="008C7CD8"/>
    <w:rsid w:val="008D1276"/>
    <w:rsid w:val="008E2CC0"/>
    <w:rsid w:val="008E5D8A"/>
    <w:rsid w:val="008E5D98"/>
    <w:rsid w:val="008F0D48"/>
    <w:rsid w:val="008F1D8C"/>
    <w:rsid w:val="008F2AC9"/>
    <w:rsid w:val="008F473C"/>
    <w:rsid w:val="008F52E4"/>
    <w:rsid w:val="00903BF3"/>
    <w:rsid w:val="00904074"/>
    <w:rsid w:val="009043CE"/>
    <w:rsid w:val="0090537A"/>
    <w:rsid w:val="00906333"/>
    <w:rsid w:val="00907FC5"/>
    <w:rsid w:val="00910F4F"/>
    <w:rsid w:val="00914005"/>
    <w:rsid w:val="0091482D"/>
    <w:rsid w:val="00914A90"/>
    <w:rsid w:val="009154F9"/>
    <w:rsid w:val="00915853"/>
    <w:rsid w:val="009164DB"/>
    <w:rsid w:val="0091745D"/>
    <w:rsid w:val="00923ECA"/>
    <w:rsid w:val="00925313"/>
    <w:rsid w:val="00925D46"/>
    <w:rsid w:val="00930E09"/>
    <w:rsid w:val="0093504D"/>
    <w:rsid w:val="00937763"/>
    <w:rsid w:val="00944605"/>
    <w:rsid w:val="00945306"/>
    <w:rsid w:val="00946BD8"/>
    <w:rsid w:val="00952A04"/>
    <w:rsid w:val="009533A5"/>
    <w:rsid w:val="0095685E"/>
    <w:rsid w:val="00960C4C"/>
    <w:rsid w:val="00963AD3"/>
    <w:rsid w:val="00964568"/>
    <w:rsid w:val="00964710"/>
    <w:rsid w:val="00973D58"/>
    <w:rsid w:val="009751FA"/>
    <w:rsid w:val="00980126"/>
    <w:rsid w:val="009818AC"/>
    <w:rsid w:val="00985742"/>
    <w:rsid w:val="00987A3F"/>
    <w:rsid w:val="00991C3E"/>
    <w:rsid w:val="00991E08"/>
    <w:rsid w:val="00996E9E"/>
    <w:rsid w:val="009A015E"/>
    <w:rsid w:val="009A29F3"/>
    <w:rsid w:val="009A33FE"/>
    <w:rsid w:val="009A3B45"/>
    <w:rsid w:val="009A4B04"/>
    <w:rsid w:val="009A5041"/>
    <w:rsid w:val="009A62AC"/>
    <w:rsid w:val="009A795A"/>
    <w:rsid w:val="009B0D80"/>
    <w:rsid w:val="009B2DFC"/>
    <w:rsid w:val="009B63BB"/>
    <w:rsid w:val="009C0100"/>
    <w:rsid w:val="009C58C5"/>
    <w:rsid w:val="009C767F"/>
    <w:rsid w:val="009C7EA3"/>
    <w:rsid w:val="009D2F94"/>
    <w:rsid w:val="009D3A58"/>
    <w:rsid w:val="009D3BFB"/>
    <w:rsid w:val="009D44AF"/>
    <w:rsid w:val="009D76D6"/>
    <w:rsid w:val="009E154F"/>
    <w:rsid w:val="009E3047"/>
    <w:rsid w:val="009E4A07"/>
    <w:rsid w:val="009E4B55"/>
    <w:rsid w:val="009E50FF"/>
    <w:rsid w:val="009E6048"/>
    <w:rsid w:val="009F0405"/>
    <w:rsid w:val="009F53F2"/>
    <w:rsid w:val="009F5981"/>
    <w:rsid w:val="009F5AE9"/>
    <w:rsid w:val="00A057E3"/>
    <w:rsid w:val="00A070B9"/>
    <w:rsid w:val="00A07359"/>
    <w:rsid w:val="00A07EC3"/>
    <w:rsid w:val="00A16799"/>
    <w:rsid w:val="00A17CDE"/>
    <w:rsid w:val="00A20A30"/>
    <w:rsid w:val="00A21FDA"/>
    <w:rsid w:val="00A240CD"/>
    <w:rsid w:val="00A30CC9"/>
    <w:rsid w:val="00A35355"/>
    <w:rsid w:val="00A4294B"/>
    <w:rsid w:val="00A43CE9"/>
    <w:rsid w:val="00A56C1E"/>
    <w:rsid w:val="00A60197"/>
    <w:rsid w:val="00A6101B"/>
    <w:rsid w:val="00A64D53"/>
    <w:rsid w:val="00A671AC"/>
    <w:rsid w:val="00A702EC"/>
    <w:rsid w:val="00A70DB9"/>
    <w:rsid w:val="00A70DC8"/>
    <w:rsid w:val="00A737AD"/>
    <w:rsid w:val="00A739D3"/>
    <w:rsid w:val="00A74220"/>
    <w:rsid w:val="00A77243"/>
    <w:rsid w:val="00A80586"/>
    <w:rsid w:val="00A8160B"/>
    <w:rsid w:val="00A81B9E"/>
    <w:rsid w:val="00A9537C"/>
    <w:rsid w:val="00A95E0A"/>
    <w:rsid w:val="00AA0CC9"/>
    <w:rsid w:val="00AA3327"/>
    <w:rsid w:val="00AA405F"/>
    <w:rsid w:val="00AA42D1"/>
    <w:rsid w:val="00AA556C"/>
    <w:rsid w:val="00AA6BC7"/>
    <w:rsid w:val="00AB047E"/>
    <w:rsid w:val="00AB0BF2"/>
    <w:rsid w:val="00AB22B7"/>
    <w:rsid w:val="00AB2DE7"/>
    <w:rsid w:val="00AB5FE9"/>
    <w:rsid w:val="00AC0020"/>
    <w:rsid w:val="00AC221C"/>
    <w:rsid w:val="00AC4991"/>
    <w:rsid w:val="00AC6855"/>
    <w:rsid w:val="00AD1F09"/>
    <w:rsid w:val="00AD7A95"/>
    <w:rsid w:val="00AE06F1"/>
    <w:rsid w:val="00AE1871"/>
    <w:rsid w:val="00AE2DA1"/>
    <w:rsid w:val="00AE6F7A"/>
    <w:rsid w:val="00AF09D5"/>
    <w:rsid w:val="00AF2BF6"/>
    <w:rsid w:val="00AF3B0B"/>
    <w:rsid w:val="00AF5460"/>
    <w:rsid w:val="00AF5E0C"/>
    <w:rsid w:val="00AF72C9"/>
    <w:rsid w:val="00B0191C"/>
    <w:rsid w:val="00B06D7C"/>
    <w:rsid w:val="00B10868"/>
    <w:rsid w:val="00B12275"/>
    <w:rsid w:val="00B146F9"/>
    <w:rsid w:val="00B1530A"/>
    <w:rsid w:val="00B206EB"/>
    <w:rsid w:val="00B26201"/>
    <w:rsid w:val="00B32557"/>
    <w:rsid w:val="00B339B0"/>
    <w:rsid w:val="00B35C5D"/>
    <w:rsid w:val="00B4112E"/>
    <w:rsid w:val="00B50EB8"/>
    <w:rsid w:val="00B50ED2"/>
    <w:rsid w:val="00B53472"/>
    <w:rsid w:val="00B53A47"/>
    <w:rsid w:val="00B55099"/>
    <w:rsid w:val="00B574D7"/>
    <w:rsid w:val="00B5766A"/>
    <w:rsid w:val="00B60321"/>
    <w:rsid w:val="00B623A1"/>
    <w:rsid w:val="00B6516E"/>
    <w:rsid w:val="00B72622"/>
    <w:rsid w:val="00B7264A"/>
    <w:rsid w:val="00B747E1"/>
    <w:rsid w:val="00B76BE9"/>
    <w:rsid w:val="00B77A92"/>
    <w:rsid w:val="00B80E43"/>
    <w:rsid w:val="00B840C5"/>
    <w:rsid w:val="00B840F5"/>
    <w:rsid w:val="00B852E5"/>
    <w:rsid w:val="00B87BA7"/>
    <w:rsid w:val="00B90253"/>
    <w:rsid w:val="00BA24B9"/>
    <w:rsid w:val="00BA3F9C"/>
    <w:rsid w:val="00BA643D"/>
    <w:rsid w:val="00BA6C90"/>
    <w:rsid w:val="00BB30ED"/>
    <w:rsid w:val="00BB5040"/>
    <w:rsid w:val="00BB7987"/>
    <w:rsid w:val="00BB7DB4"/>
    <w:rsid w:val="00BC1597"/>
    <w:rsid w:val="00BC327B"/>
    <w:rsid w:val="00BC4668"/>
    <w:rsid w:val="00BC780E"/>
    <w:rsid w:val="00BC7F35"/>
    <w:rsid w:val="00BD12DF"/>
    <w:rsid w:val="00BD1555"/>
    <w:rsid w:val="00BD3AF9"/>
    <w:rsid w:val="00BD6914"/>
    <w:rsid w:val="00BE1084"/>
    <w:rsid w:val="00BE112E"/>
    <w:rsid w:val="00BE1FD8"/>
    <w:rsid w:val="00BE6CA7"/>
    <w:rsid w:val="00BF315D"/>
    <w:rsid w:val="00BF3C33"/>
    <w:rsid w:val="00BF41A5"/>
    <w:rsid w:val="00BF59DF"/>
    <w:rsid w:val="00BF5C3A"/>
    <w:rsid w:val="00C03977"/>
    <w:rsid w:val="00C05A18"/>
    <w:rsid w:val="00C07656"/>
    <w:rsid w:val="00C11B87"/>
    <w:rsid w:val="00C1284C"/>
    <w:rsid w:val="00C178D8"/>
    <w:rsid w:val="00C17C98"/>
    <w:rsid w:val="00C230B5"/>
    <w:rsid w:val="00C3094E"/>
    <w:rsid w:val="00C312A0"/>
    <w:rsid w:val="00C31CDC"/>
    <w:rsid w:val="00C3650C"/>
    <w:rsid w:val="00C36591"/>
    <w:rsid w:val="00C37197"/>
    <w:rsid w:val="00C40B40"/>
    <w:rsid w:val="00C438EB"/>
    <w:rsid w:val="00C4404C"/>
    <w:rsid w:val="00C444C4"/>
    <w:rsid w:val="00C46618"/>
    <w:rsid w:val="00C510AB"/>
    <w:rsid w:val="00C51319"/>
    <w:rsid w:val="00C52BF2"/>
    <w:rsid w:val="00C537B8"/>
    <w:rsid w:val="00C5383F"/>
    <w:rsid w:val="00C53EDD"/>
    <w:rsid w:val="00C54D5A"/>
    <w:rsid w:val="00C54DE1"/>
    <w:rsid w:val="00C56F96"/>
    <w:rsid w:val="00C607E8"/>
    <w:rsid w:val="00C6522E"/>
    <w:rsid w:val="00C6560A"/>
    <w:rsid w:val="00C71E70"/>
    <w:rsid w:val="00C756C8"/>
    <w:rsid w:val="00C76746"/>
    <w:rsid w:val="00C77A78"/>
    <w:rsid w:val="00C85C75"/>
    <w:rsid w:val="00C86965"/>
    <w:rsid w:val="00C877B7"/>
    <w:rsid w:val="00C9042C"/>
    <w:rsid w:val="00C91FA2"/>
    <w:rsid w:val="00C93967"/>
    <w:rsid w:val="00C9405D"/>
    <w:rsid w:val="00C94D0E"/>
    <w:rsid w:val="00C9537F"/>
    <w:rsid w:val="00CA0118"/>
    <w:rsid w:val="00CA2B1D"/>
    <w:rsid w:val="00CA324C"/>
    <w:rsid w:val="00CA3A24"/>
    <w:rsid w:val="00CA44F2"/>
    <w:rsid w:val="00CA53BA"/>
    <w:rsid w:val="00CA5D96"/>
    <w:rsid w:val="00CB19B7"/>
    <w:rsid w:val="00CB6DDF"/>
    <w:rsid w:val="00CC2C3E"/>
    <w:rsid w:val="00CC4F59"/>
    <w:rsid w:val="00CC51D7"/>
    <w:rsid w:val="00CD0260"/>
    <w:rsid w:val="00CD06B5"/>
    <w:rsid w:val="00CD36A5"/>
    <w:rsid w:val="00CD59CC"/>
    <w:rsid w:val="00CD6729"/>
    <w:rsid w:val="00CE0E62"/>
    <w:rsid w:val="00CE140B"/>
    <w:rsid w:val="00CE1F9A"/>
    <w:rsid w:val="00CE31F9"/>
    <w:rsid w:val="00CE62DE"/>
    <w:rsid w:val="00CE659C"/>
    <w:rsid w:val="00CF04A1"/>
    <w:rsid w:val="00CF2101"/>
    <w:rsid w:val="00CF2E0B"/>
    <w:rsid w:val="00CF2EFC"/>
    <w:rsid w:val="00CF77F6"/>
    <w:rsid w:val="00CF78EA"/>
    <w:rsid w:val="00D00DA1"/>
    <w:rsid w:val="00D0284B"/>
    <w:rsid w:val="00D028DA"/>
    <w:rsid w:val="00D064A8"/>
    <w:rsid w:val="00D069DA"/>
    <w:rsid w:val="00D11ED7"/>
    <w:rsid w:val="00D12792"/>
    <w:rsid w:val="00D132A0"/>
    <w:rsid w:val="00D13A6B"/>
    <w:rsid w:val="00D17EDF"/>
    <w:rsid w:val="00D21486"/>
    <w:rsid w:val="00D2208A"/>
    <w:rsid w:val="00D254FD"/>
    <w:rsid w:val="00D26738"/>
    <w:rsid w:val="00D26B68"/>
    <w:rsid w:val="00D36230"/>
    <w:rsid w:val="00D410C6"/>
    <w:rsid w:val="00D47534"/>
    <w:rsid w:val="00D5025D"/>
    <w:rsid w:val="00D51D9F"/>
    <w:rsid w:val="00D53F03"/>
    <w:rsid w:val="00D6081E"/>
    <w:rsid w:val="00D65022"/>
    <w:rsid w:val="00D654DA"/>
    <w:rsid w:val="00D669F0"/>
    <w:rsid w:val="00D67F13"/>
    <w:rsid w:val="00D74AEC"/>
    <w:rsid w:val="00D75239"/>
    <w:rsid w:val="00D75381"/>
    <w:rsid w:val="00D75679"/>
    <w:rsid w:val="00D76EB2"/>
    <w:rsid w:val="00D80558"/>
    <w:rsid w:val="00D81233"/>
    <w:rsid w:val="00D82735"/>
    <w:rsid w:val="00D82FBB"/>
    <w:rsid w:val="00D85061"/>
    <w:rsid w:val="00D86337"/>
    <w:rsid w:val="00D874B3"/>
    <w:rsid w:val="00D922A6"/>
    <w:rsid w:val="00D93BBD"/>
    <w:rsid w:val="00D94645"/>
    <w:rsid w:val="00D96AC8"/>
    <w:rsid w:val="00D976ED"/>
    <w:rsid w:val="00D97CA4"/>
    <w:rsid w:val="00D97F47"/>
    <w:rsid w:val="00DA1C2C"/>
    <w:rsid w:val="00DA34B2"/>
    <w:rsid w:val="00DB0C04"/>
    <w:rsid w:val="00DB79D7"/>
    <w:rsid w:val="00DC515F"/>
    <w:rsid w:val="00DD437F"/>
    <w:rsid w:val="00DD4CB8"/>
    <w:rsid w:val="00DD5972"/>
    <w:rsid w:val="00DD6333"/>
    <w:rsid w:val="00DD7947"/>
    <w:rsid w:val="00DE0537"/>
    <w:rsid w:val="00DE4A6E"/>
    <w:rsid w:val="00DE5EE0"/>
    <w:rsid w:val="00DE6E96"/>
    <w:rsid w:val="00DE73BA"/>
    <w:rsid w:val="00DE7594"/>
    <w:rsid w:val="00DE7E84"/>
    <w:rsid w:val="00DF559D"/>
    <w:rsid w:val="00E01010"/>
    <w:rsid w:val="00E02B16"/>
    <w:rsid w:val="00E03B06"/>
    <w:rsid w:val="00E05F2B"/>
    <w:rsid w:val="00E10020"/>
    <w:rsid w:val="00E10ED9"/>
    <w:rsid w:val="00E136D7"/>
    <w:rsid w:val="00E14DAE"/>
    <w:rsid w:val="00E15ED1"/>
    <w:rsid w:val="00E218BB"/>
    <w:rsid w:val="00E315DF"/>
    <w:rsid w:val="00E316E5"/>
    <w:rsid w:val="00E32BDF"/>
    <w:rsid w:val="00E32E2B"/>
    <w:rsid w:val="00E34D20"/>
    <w:rsid w:val="00E36BA2"/>
    <w:rsid w:val="00E3726C"/>
    <w:rsid w:val="00E37739"/>
    <w:rsid w:val="00E42C9F"/>
    <w:rsid w:val="00E471EF"/>
    <w:rsid w:val="00E5010D"/>
    <w:rsid w:val="00E541F2"/>
    <w:rsid w:val="00E54CAF"/>
    <w:rsid w:val="00E60532"/>
    <w:rsid w:val="00E62DD1"/>
    <w:rsid w:val="00E66D7D"/>
    <w:rsid w:val="00E72137"/>
    <w:rsid w:val="00E73509"/>
    <w:rsid w:val="00E82F58"/>
    <w:rsid w:val="00E852ED"/>
    <w:rsid w:val="00E86754"/>
    <w:rsid w:val="00E87588"/>
    <w:rsid w:val="00E87D4F"/>
    <w:rsid w:val="00E91A0B"/>
    <w:rsid w:val="00E921A0"/>
    <w:rsid w:val="00E92297"/>
    <w:rsid w:val="00E94F20"/>
    <w:rsid w:val="00E95ED8"/>
    <w:rsid w:val="00E96E7A"/>
    <w:rsid w:val="00EA1A4F"/>
    <w:rsid w:val="00EA25CF"/>
    <w:rsid w:val="00EA2A42"/>
    <w:rsid w:val="00EA3209"/>
    <w:rsid w:val="00EA6C19"/>
    <w:rsid w:val="00EB02F4"/>
    <w:rsid w:val="00EB0E86"/>
    <w:rsid w:val="00EB5228"/>
    <w:rsid w:val="00EC069E"/>
    <w:rsid w:val="00EC08FE"/>
    <w:rsid w:val="00EC206B"/>
    <w:rsid w:val="00EC5F6E"/>
    <w:rsid w:val="00ED2269"/>
    <w:rsid w:val="00ED5FA2"/>
    <w:rsid w:val="00ED6A4E"/>
    <w:rsid w:val="00EE33C1"/>
    <w:rsid w:val="00EE39A0"/>
    <w:rsid w:val="00EE69EA"/>
    <w:rsid w:val="00EF0288"/>
    <w:rsid w:val="00EF61BE"/>
    <w:rsid w:val="00EF67CE"/>
    <w:rsid w:val="00EF7BBC"/>
    <w:rsid w:val="00F11B6C"/>
    <w:rsid w:val="00F16E11"/>
    <w:rsid w:val="00F1729A"/>
    <w:rsid w:val="00F206A8"/>
    <w:rsid w:val="00F2442B"/>
    <w:rsid w:val="00F247DB"/>
    <w:rsid w:val="00F32303"/>
    <w:rsid w:val="00F32A8A"/>
    <w:rsid w:val="00F32E79"/>
    <w:rsid w:val="00F41315"/>
    <w:rsid w:val="00F41674"/>
    <w:rsid w:val="00F439BF"/>
    <w:rsid w:val="00F47594"/>
    <w:rsid w:val="00F47D33"/>
    <w:rsid w:val="00F529B1"/>
    <w:rsid w:val="00F531B9"/>
    <w:rsid w:val="00F54EBF"/>
    <w:rsid w:val="00F5585D"/>
    <w:rsid w:val="00F55FC8"/>
    <w:rsid w:val="00F6452C"/>
    <w:rsid w:val="00F649BB"/>
    <w:rsid w:val="00F70A63"/>
    <w:rsid w:val="00F718DF"/>
    <w:rsid w:val="00F72169"/>
    <w:rsid w:val="00F772BD"/>
    <w:rsid w:val="00F82422"/>
    <w:rsid w:val="00F82ABC"/>
    <w:rsid w:val="00F846B1"/>
    <w:rsid w:val="00F86499"/>
    <w:rsid w:val="00F878B3"/>
    <w:rsid w:val="00F95721"/>
    <w:rsid w:val="00F95AED"/>
    <w:rsid w:val="00F96289"/>
    <w:rsid w:val="00F96C07"/>
    <w:rsid w:val="00FA06BF"/>
    <w:rsid w:val="00FA25A4"/>
    <w:rsid w:val="00FA4498"/>
    <w:rsid w:val="00FA59DE"/>
    <w:rsid w:val="00FA7292"/>
    <w:rsid w:val="00FB2A3A"/>
    <w:rsid w:val="00FC1A17"/>
    <w:rsid w:val="00FC1E9C"/>
    <w:rsid w:val="00FC4A12"/>
    <w:rsid w:val="00FD0B28"/>
    <w:rsid w:val="00FD7120"/>
    <w:rsid w:val="00FE2263"/>
    <w:rsid w:val="00FE3CFE"/>
    <w:rsid w:val="00FE5C06"/>
    <w:rsid w:val="00FE76D6"/>
    <w:rsid w:val="00FF040F"/>
    <w:rsid w:val="00FF2691"/>
    <w:rsid w:val="00FF561C"/>
    <w:rsid w:val="00FF62DA"/>
    <w:rsid w:val="00FF77C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09DBC"/>
  <w15:chartTrackingRefBased/>
  <w15:docId w15:val="{C85D2884-BAE5-7D48-911B-C22101E08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CAB"/>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4CCE"/>
    <w:rPr>
      <w:rFonts w:ascii="Segoe UI" w:eastAsiaTheme="minorHAnsi" w:hAnsi="Segoe UI" w:cs="Segoe UI"/>
      <w:sz w:val="18"/>
      <w:szCs w:val="18"/>
      <w:lang w:eastAsia="en-US"/>
    </w:rPr>
  </w:style>
  <w:style w:type="character" w:customStyle="1" w:styleId="BalloonTextChar">
    <w:name w:val="Balloon Text Char"/>
    <w:basedOn w:val="DefaultParagraphFont"/>
    <w:link w:val="BalloonText"/>
    <w:uiPriority w:val="99"/>
    <w:semiHidden/>
    <w:rsid w:val="006C4CCE"/>
    <w:rPr>
      <w:rFonts w:ascii="Segoe UI" w:hAnsi="Segoe UI" w:cs="Segoe UI"/>
      <w:sz w:val="18"/>
      <w:szCs w:val="18"/>
    </w:rPr>
  </w:style>
  <w:style w:type="character" w:styleId="CommentReference">
    <w:name w:val="annotation reference"/>
    <w:basedOn w:val="DefaultParagraphFont"/>
    <w:uiPriority w:val="99"/>
    <w:semiHidden/>
    <w:unhideWhenUsed/>
    <w:rsid w:val="006C4CCE"/>
    <w:rPr>
      <w:sz w:val="16"/>
      <w:szCs w:val="16"/>
    </w:rPr>
  </w:style>
  <w:style w:type="paragraph" w:styleId="CommentText">
    <w:name w:val="annotation text"/>
    <w:basedOn w:val="Normal"/>
    <w:link w:val="CommentTextChar"/>
    <w:uiPriority w:val="99"/>
    <w:semiHidden/>
    <w:unhideWhenUsed/>
    <w:rsid w:val="006C4CCE"/>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6C4CCE"/>
    <w:rPr>
      <w:sz w:val="20"/>
      <w:szCs w:val="20"/>
    </w:rPr>
  </w:style>
  <w:style w:type="paragraph" w:styleId="CommentSubject">
    <w:name w:val="annotation subject"/>
    <w:basedOn w:val="CommentText"/>
    <w:next w:val="CommentText"/>
    <w:link w:val="CommentSubjectChar"/>
    <w:uiPriority w:val="99"/>
    <w:semiHidden/>
    <w:unhideWhenUsed/>
    <w:rsid w:val="006C4CCE"/>
    <w:rPr>
      <w:b/>
      <w:bCs/>
    </w:rPr>
  </w:style>
  <w:style w:type="character" w:customStyle="1" w:styleId="CommentSubjectChar">
    <w:name w:val="Comment Subject Char"/>
    <w:basedOn w:val="CommentTextChar"/>
    <w:link w:val="CommentSubject"/>
    <w:uiPriority w:val="99"/>
    <w:semiHidden/>
    <w:rsid w:val="006C4CCE"/>
    <w:rPr>
      <w:b/>
      <w:bCs/>
      <w:sz w:val="20"/>
      <w:szCs w:val="20"/>
    </w:rPr>
  </w:style>
  <w:style w:type="paragraph" w:styleId="ListParagraph">
    <w:name w:val="List Paragraph"/>
    <w:basedOn w:val="Normal"/>
    <w:uiPriority w:val="34"/>
    <w:qFormat/>
    <w:rsid w:val="009A3B45"/>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525982">
      <w:bodyDiv w:val="1"/>
      <w:marLeft w:val="0"/>
      <w:marRight w:val="0"/>
      <w:marTop w:val="0"/>
      <w:marBottom w:val="0"/>
      <w:divBdr>
        <w:top w:val="none" w:sz="0" w:space="0" w:color="auto"/>
        <w:left w:val="none" w:sz="0" w:space="0" w:color="auto"/>
        <w:bottom w:val="none" w:sz="0" w:space="0" w:color="auto"/>
        <w:right w:val="none" w:sz="0" w:space="0" w:color="auto"/>
      </w:divBdr>
    </w:div>
    <w:div w:id="661590894">
      <w:bodyDiv w:val="1"/>
      <w:marLeft w:val="0"/>
      <w:marRight w:val="0"/>
      <w:marTop w:val="0"/>
      <w:marBottom w:val="0"/>
      <w:divBdr>
        <w:top w:val="none" w:sz="0" w:space="0" w:color="auto"/>
        <w:left w:val="none" w:sz="0" w:space="0" w:color="auto"/>
        <w:bottom w:val="none" w:sz="0" w:space="0" w:color="auto"/>
        <w:right w:val="none" w:sz="0" w:space="0" w:color="auto"/>
      </w:divBdr>
    </w:div>
    <w:div w:id="1393698744">
      <w:bodyDiv w:val="1"/>
      <w:marLeft w:val="0"/>
      <w:marRight w:val="0"/>
      <w:marTop w:val="0"/>
      <w:marBottom w:val="0"/>
      <w:divBdr>
        <w:top w:val="none" w:sz="0" w:space="0" w:color="auto"/>
        <w:left w:val="none" w:sz="0" w:space="0" w:color="auto"/>
        <w:bottom w:val="none" w:sz="0" w:space="0" w:color="auto"/>
        <w:right w:val="none" w:sz="0" w:space="0" w:color="auto"/>
      </w:divBdr>
    </w:div>
    <w:div w:id="1450852283">
      <w:bodyDiv w:val="1"/>
      <w:marLeft w:val="0"/>
      <w:marRight w:val="0"/>
      <w:marTop w:val="0"/>
      <w:marBottom w:val="0"/>
      <w:divBdr>
        <w:top w:val="none" w:sz="0" w:space="0" w:color="auto"/>
        <w:left w:val="none" w:sz="0" w:space="0" w:color="auto"/>
        <w:bottom w:val="none" w:sz="0" w:space="0" w:color="auto"/>
        <w:right w:val="none" w:sz="0" w:space="0" w:color="auto"/>
      </w:divBdr>
    </w:div>
    <w:div w:id="1949854721">
      <w:bodyDiv w:val="1"/>
      <w:marLeft w:val="0"/>
      <w:marRight w:val="0"/>
      <w:marTop w:val="0"/>
      <w:marBottom w:val="0"/>
      <w:divBdr>
        <w:top w:val="none" w:sz="0" w:space="0" w:color="auto"/>
        <w:left w:val="none" w:sz="0" w:space="0" w:color="auto"/>
        <w:bottom w:val="none" w:sz="0" w:space="0" w:color="auto"/>
        <w:right w:val="none" w:sz="0" w:space="0" w:color="auto"/>
      </w:divBdr>
    </w:div>
    <w:div w:id="196091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99EF768AB29FA44A38A238AAA8E15C8" ma:contentTypeVersion="15" ma:contentTypeDescription="Create a new document." ma:contentTypeScope="" ma:versionID="ee02a6a83c7a11052abc736730f5fbd7">
  <xsd:schema xmlns:xsd="http://www.w3.org/2001/XMLSchema" xmlns:xs="http://www.w3.org/2001/XMLSchema" xmlns:p="http://schemas.microsoft.com/office/2006/metadata/properties" xmlns:ns1="http://schemas.microsoft.com/sharepoint/v3" xmlns:ns3="87d0a67a-8b5a-4f6c-af7b-f4cc5d30b471" xmlns:ns4="10182db9-d10c-4637-bc09-267637301909" targetNamespace="http://schemas.microsoft.com/office/2006/metadata/properties" ma:root="true" ma:fieldsID="a3a16f74c16aed7447b50dcc7f3cb115" ns1:_="" ns3:_="" ns4:_="">
    <xsd:import namespace="http://schemas.microsoft.com/sharepoint/v3"/>
    <xsd:import namespace="87d0a67a-8b5a-4f6c-af7b-f4cc5d30b471"/>
    <xsd:import namespace="10182db9-d10c-4637-bc09-26763730190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1:_ip_UnifiedCompliancePolicyProperties" minOccurs="0"/>
                <xsd:element ref="ns1:_ip_UnifiedCompliancePolicyUIAc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7d0a67a-8b5a-4f6c-af7b-f4cc5d30b47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182db9-d10c-4637-bc09-26763730190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5B27CD-944D-4E56-80AF-55D85E8BF138}">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0BAD3301-1154-4CB9-9C66-204EB92A7861}">
  <ds:schemaRefs>
    <ds:schemaRef ds:uri="http://schemas.microsoft.com/sharepoint/v3/contenttype/forms"/>
  </ds:schemaRefs>
</ds:datastoreItem>
</file>

<file path=customXml/itemProps3.xml><?xml version="1.0" encoding="utf-8"?>
<ds:datastoreItem xmlns:ds="http://schemas.openxmlformats.org/officeDocument/2006/customXml" ds:itemID="{91F93725-DA2C-4AE4-97E6-47E9D21384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7d0a67a-8b5a-4f6c-af7b-f4cc5d30b471"/>
    <ds:schemaRef ds:uri="10182db9-d10c-4637-bc09-2676373019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22</Pages>
  <Words>9400</Words>
  <Characters>53584</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Gutierrez Rodriguez</dc:creator>
  <cp:keywords/>
  <dc:description/>
  <cp:lastModifiedBy>Andres Gutierrez Rodriguez</cp:lastModifiedBy>
  <cp:revision>32</cp:revision>
  <dcterms:created xsi:type="dcterms:W3CDTF">2021-03-08T21:47:00Z</dcterms:created>
  <dcterms:modified xsi:type="dcterms:W3CDTF">2021-03-15T03:48:00Z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0x010100399EF768AB29FA44A38A238AAA8E15C8</vt:lpwstr>
  </property>
</Properties>
</file>